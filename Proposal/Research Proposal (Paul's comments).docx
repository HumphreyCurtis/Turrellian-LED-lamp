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73607" w14:textId="3520AC24" w:rsidR="00F73C1A" w:rsidRPr="00634ED2" w:rsidRDefault="00EA2452" w:rsidP="003C4E19">
      <w:pPr>
        <w:pStyle w:val="Title"/>
        <w:jc w:val="both"/>
        <w:rPr>
          <w:rStyle w:val="Strong"/>
          <w:rFonts w:ascii="Times New Roman" w:hAnsi="Times New Roman" w:cs="Times New Roman"/>
          <w:sz w:val="36"/>
          <w:szCs w:val="36"/>
        </w:rPr>
      </w:pPr>
      <w:r w:rsidRPr="00634ED2">
        <w:rPr>
          <w:rStyle w:val="Strong"/>
          <w:rFonts w:ascii="Times New Roman" w:hAnsi="Times New Roman" w:cs="Times New Roman"/>
          <w:sz w:val="36"/>
          <w:szCs w:val="36"/>
        </w:rPr>
        <w:t>Developing an affect enhanced ‘</w:t>
      </w:r>
      <w:proofErr w:type="spellStart"/>
      <w:r w:rsidRPr="00634ED2">
        <w:rPr>
          <w:rStyle w:val="Strong"/>
          <w:rFonts w:ascii="Times New Roman" w:hAnsi="Times New Roman" w:cs="Times New Roman"/>
          <w:sz w:val="36"/>
          <w:szCs w:val="36"/>
        </w:rPr>
        <w:t>Turrellian</w:t>
      </w:r>
      <w:proofErr w:type="spellEnd"/>
      <w:r w:rsidRPr="00634ED2">
        <w:rPr>
          <w:rStyle w:val="Strong"/>
          <w:rFonts w:ascii="Times New Roman" w:hAnsi="Times New Roman" w:cs="Times New Roman"/>
          <w:sz w:val="36"/>
          <w:szCs w:val="36"/>
        </w:rPr>
        <w:t xml:space="preserve">’ RGB LED lamp designed to improve </w:t>
      </w:r>
      <w:r w:rsidR="00A0758B" w:rsidRPr="00634ED2">
        <w:rPr>
          <w:rStyle w:val="Strong"/>
          <w:rFonts w:ascii="Times New Roman" w:hAnsi="Times New Roman" w:cs="Times New Roman"/>
          <w:sz w:val="36"/>
          <w:szCs w:val="36"/>
        </w:rPr>
        <w:t>mood:</w:t>
      </w:r>
      <w:r w:rsidR="00DB103E" w:rsidRPr="00634ED2">
        <w:rPr>
          <w:rStyle w:val="Strong"/>
          <w:rFonts w:ascii="Times New Roman" w:hAnsi="Times New Roman" w:cs="Times New Roman"/>
          <w:sz w:val="36"/>
          <w:szCs w:val="36"/>
        </w:rPr>
        <w:t xml:space="preserve"> </w:t>
      </w:r>
      <w:r w:rsidR="00BE0C6B" w:rsidRPr="00634ED2">
        <w:rPr>
          <w:rStyle w:val="Strong"/>
          <w:rFonts w:ascii="Times New Roman" w:hAnsi="Times New Roman" w:cs="Times New Roman"/>
          <w:sz w:val="36"/>
          <w:szCs w:val="36"/>
        </w:rPr>
        <w:t>t</w:t>
      </w:r>
      <w:r w:rsidR="00A56D51" w:rsidRPr="00634ED2">
        <w:rPr>
          <w:rStyle w:val="Strong"/>
          <w:rFonts w:ascii="Times New Roman" w:hAnsi="Times New Roman" w:cs="Times New Roman"/>
          <w:sz w:val="36"/>
          <w:szCs w:val="36"/>
        </w:rPr>
        <w:t xml:space="preserve">owards </w:t>
      </w:r>
      <w:r w:rsidR="00A84B53" w:rsidRPr="00634ED2">
        <w:rPr>
          <w:rStyle w:val="Strong"/>
          <w:rFonts w:ascii="Times New Roman" w:hAnsi="Times New Roman" w:cs="Times New Roman"/>
          <w:sz w:val="36"/>
          <w:szCs w:val="36"/>
        </w:rPr>
        <w:t>m</w:t>
      </w:r>
      <w:r w:rsidR="00653B5A" w:rsidRPr="00634ED2">
        <w:rPr>
          <w:rStyle w:val="Strong"/>
          <w:rFonts w:ascii="Times New Roman" w:hAnsi="Times New Roman" w:cs="Times New Roman"/>
          <w:sz w:val="36"/>
          <w:szCs w:val="36"/>
        </w:rPr>
        <w:t>ultimodal affect</w:t>
      </w:r>
      <w:r w:rsidR="009B7146" w:rsidRPr="00634ED2">
        <w:rPr>
          <w:rStyle w:val="Strong"/>
          <w:rFonts w:ascii="Times New Roman" w:hAnsi="Times New Roman" w:cs="Times New Roman"/>
          <w:sz w:val="36"/>
          <w:szCs w:val="36"/>
        </w:rPr>
        <w:t>-sensitive</w:t>
      </w:r>
      <w:r w:rsidR="00653B5A" w:rsidRPr="00634ED2">
        <w:rPr>
          <w:rStyle w:val="Strong"/>
          <w:rFonts w:ascii="Times New Roman" w:hAnsi="Times New Roman" w:cs="Times New Roman"/>
          <w:sz w:val="36"/>
          <w:szCs w:val="36"/>
        </w:rPr>
        <w:t xml:space="preserve"> computing</w:t>
      </w:r>
      <w:r w:rsidR="007A35A3" w:rsidRPr="00634ED2">
        <w:rPr>
          <w:rStyle w:val="Strong"/>
          <w:rFonts w:ascii="Times New Roman" w:hAnsi="Times New Roman" w:cs="Times New Roman"/>
          <w:sz w:val="36"/>
          <w:szCs w:val="36"/>
        </w:rPr>
        <w:t xml:space="preserve"> and devices. </w:t>
      </w:r>
    </w:p>
    <w:p w14:paraId="27A5B87B" w14:textId="77777777" w:rsidR="00C71638" w:rsidRPr="00C71638" w:rsidRDefault="00C71638" w:rsidP="003C4E19">
      <w:pPr>
        <w:spacing w:line="240" w:lineRule="auto"/>
      </w:pPr>
    </w:p>
    <w:p w14:paraId="5FBE9F99" w14:textId="1E1A4A55" w:rsidR="002E4F75" w:rsidRDefault="0042625A" w:rsidP="003C4E19">
      <w:pPr>
        <w:pStyle w:val="ListParagraph"/>
        <w:numPr>
          <w:ilvl w:val="0"/>
          <w:numId w:val="1"/>
        </w:numPr>
        <w:spacing w:line="240" w:lineRule="auto"/>
        <w:jc w:val="both"/>
        <w:rPr>
          <w:rFonts w:ascii="Times New Roman" w:hAnsi="Times New Roman" w:cs="Times New Roman"/>
          <w:b/>
          <w:bCs/>
        </w:rPr>
      </w:pPr>
      <w:r w:rsidRPr="00800DA3">
        <w:rPr>
          <w:rFonts w:ascii="Times New Roman" w:hAnsi="Times New Roman" w:cs="Times New Roman"/>
          <w:b/>
          <w:bCs/>
        </w:rPr>
        <w:t>Executive Summary</w:t>
      </w:r>
    </w:p>
    <w:p w14:paraId="7D074A2A" w14:textId="77777777" w:rsidR="00E4065E" w:rsidRPr="00C26848" w:rsidRDefault="00E4065E" w:rsidP="00E4065E">
      <w:pPr>
        <w:pStyle w:val="ListParagraph"/>
        <w:numPr>
          <w:ilvl w:val="0"/>
          <w:numId w:val="36"/>
        </w:numPr>
        <w:spacing w:line="240" w:lineRule="auto"/>
        <w:jc w:val="both"/>
        <w:rPr>
          <w:rFonts w:ascii="Times New Roman" w:hAnsi="Times New Roman" w:cs="Times New Roman"/>
        </w:rPr>
      </w:pPr>
      <w:r w:rsidRPr="00C26848">
        <w:rPr>
          <w:rFonts w:ascii="Times New Roman" w:hAnsi="Times New Roman" w:cs="Times New Roman"/>
        </w:rPr>
        <w:t xml:space="preserve">This paper offers insights from building an </w:t>
      </w:r>
      <w:proofErr w:type="gramStart"/>
      <w:r w:rsidRPr="00C26848">
        <w:rPr>
          <w:rFonts w:ascii="Times New Roman" w:hAnsi="Times New Roman" w:cs="Times New Roman"/>
        </w:rPr>
        <w:t>affect-enhanced</w:t>
      </w:r>
      <w:proofErr w:type="gramEnd"/>
      <w:r w:rsidRPr="00C26848">
        <w:rPr>
          <w:rFonts w:ascii="Times New Roman" w:hAnsi="Times New Roman" w:cs="Times New Roman"/>
        </w:rPr>
        <w:t xml:space="preserve"> RGB LED lamp utilising tightly synchronised body sensors and a self-journaling application to gauge users’ affective signals.</w:t>
      </w:r>
    </w:p>
    <w:p w14:paraId="1BB52A04" w14:textId="77777777" w:rsidR="00E4065E" w:rsidRPr="00C26848" w:rsidRDefault="00E4065E" w:rsidP="00E4065E">
      <w:pPr>
        <w:pStyle w:val="ListParagraph"/>
        <w:numPr>
          <w:ilvl w:val="0"/>
          <w:numId w:val="36"/>
        </w:numPr>
        <w:spacing w:line="240" w:lineRule="auto"/>
        <w:jc w:val="both"/>
        <w:rPr>
          <w:rFonts w:ascii="Times New Roman" w:hAnsi="Times New Roman" w:cs="Times New Roman"/>
        </w:rPr>
      </w:pPr>
      <w:r w:rsidRPr="00C26848">
        <w:rPr>
          <w:rFonts w:ascii="Times New Roman" w:hAnsi="Times New Roman" w:cs="Times New Roman"/>
        </w:rPr>
        <w:t xml:space="preserve">All devices fundamentally differ from the </w:t>
      </w:r>
      <w:proofErr w:type="spellStart"/>
      <w:r w:rsidRPr="00C26848">
        <w:rPr>
          <w:rFonts w:ascii="Times New Roman" w:hAnsi="Times New Roman" w:cs="Times New Roman"/>
        </w:rPr>
        <w:t>Turrellian</w:t>
      </w:r>
      <w:proofErr w:type="spellEnd"/>
      <w:r w:rsidRPr="00C26848">
        <w:rPr>
          <w:rFonts w:ascii="Times New Roman" w:hAnsi="Times New Roman" w:cs="Times New Roman"/>
        </w:rPr>
        <w:t xml:space="preserve"> RGB LED lamp as none are tethered to users’ affective state or offer mood enhancement.</w:t>
      </w:r>
    </w:p>
    <w:p w14:paraId="71A25E44" w14:textId="77777777" w:rsidR="00E4065E" w:rsidRPr="00800DA3" w:rsidRDefault="00E4065E" w:rsidP="00E4065E">
      <w:pPr>
        <w:pStyle w:val="ListParagraph"/>
        <w:spacing w:line="240" w:lineRule="auto"/>
        <w:ind w:left="360"/>
        <w:jc w:val="both"/>
        <w:rPr>
          <w:rFonts w:ascii="Times New Roman" w:hAnsi="Times New Roman" w:cs="Times New Roman"/>
          <w:b/>
          <w:bCs/>
        </w:rPr>
      </w:pPr>
    </w:p>
    <w:p w14:paraId="28CB7BF1" w14:textId="5DB3786D" w:rsidR="00B50F55" w:rsidRPr="00800DA3" w:rsidRDefault="00141FA9" w:rsidP="003C4E19">
      <w:pPr>
        <w:pStyle w:val="ListParagraph"/>
        <w:numPr>
          <w:ilvl w:val="0"/>
          <w:numId w:val="1"/>
        </w:numPr>
        <w:spacing w:line="240" w:lineRule="auto"/>
        <w:jc w:val="both"/>
        <w:rPr>
          <w:rFonts w:ascii="Times New Roman" w:hAnsi="Times New Roman" w:cs="Times New Roman"/>
          <w:b/>
          <w:bCs/>
        </w:rPr>
      </w:pPr>
      <w:r w:rsidRPr="00800DA3">
        <w:rPr>
          <w:rFonts w:ascii="Times New Roman" w:hAnsi="Times New Roman" w:cs="Times New Roman"/>
          <w:b/>
          <w:bCs/>
        </w:rPr>
        <w:t>Introduction</w:t>
      </w:r>
    </w:p>
    <w:p w14:paraId="70234DF6" w14:textId="792124F6" w:rsidR="00C179F4" w:rsidRPr="00800DA3" w:rsidRDefault="00E66356" w:rsidP="003C4E19">
      <w:pPr>
        <w:pStyle w:val="ListParagraph"/>
        <w:numPr>
          <w:ilvl w:val="1"/>
          <w:numId w:val="22"/>
        </w:numPr>
        <w:spacing w:line="240" w:lineRule="auto"/>
        <w:jc w:val="both"/>
        <w:rPr>
          <w:rFonts w:ascii="Times New Roman" w:hAnsi="Times New Roman" w:cs="Times New Roman"/>
          <w:b/>
          <w:bCs/>
        </w:rPr>
      </w:pPr>
      <w:r>
        <w:rPr>
          <w:rFonts w:ascii="Times New Roman" w:hAnsi="Times New Roman" w:cs="Times New Roman"/>
          <w:b/>
          <w:bCs/>
        </w:rPr>
        <w:t>Context</w:t>
      </w:r>
    </w:p>
    <w:p w14:paraId="2413A2A6" w14:textId="4123AF7D" w:rsidR="007C13EB" w:rsidRPr="007C13EB" w:rsidRDefault="00141FA9" w:rsidP="007C13EB">
      <w:pPr>
        <w:spacing w:line="240" w:lineRule="auto"/>
        <w:jc w:val="both"/>
        <w:rPr>
          <w:rFonts w:ascii="Times New Roman" w:hAnsi="Times New Roman" w:cs="Times New Roman"/>
        </w:rPr>
      </w:pPr>
      <w:commentRangeStart w:id="0"/>
      <w:r w:rsidRPr="56B35C40">
        <w:rPr>
          <w:rFonts w:ascii="Times New Roman" w:hAnsi="Times New Roman" w:cs="Times New Roman"/>
        </w:rPr>
        <w:t xml:space="preserve">Computing technologies will increasingly embed themselves into the fabric of our everyday living spaces and project the human user into the foreground. </w:t>
      </w:r>
      <w:commentRangeEnd w:id="0"/>
      <w:r>
        <w:rPr>
          <w:rStyle w:val="CommentReference"/>
        </w:rPr>
        <w:commentReference w:id="0"/>
      </w:r>
      <w:r w:rsidR="00E71DDB">
        <w:rPr>
          <w:rFonts w:ascii="Times New Roman" w:hAnsi="Times New Roman" w:cs="Times New Roman"/>
        </w:rPr>
        <w:t xml:space="preserve">Therefore, </w:t>
      </w:r>
      <w:r w:rsidR="00C26848">
        <w:rPr>
          <w:rFonts w:ascii="Times New Roman" w:hAnsi="Times New Roman" w:cs="Times New Roman"/>
        </w:rPr>
        <w:t xml:space="preserve">computer </w:t>
      </w:r>
      <w:r w:rsidR="003752CB">
        <w:rPr>
          <w:rFonts w:ascii="Times New Roman" w:hAnsi="Times New Roman" w:cs="Times New Roman"/>
        </w:rPr>
        <w:t>technologies</w:t>
      </w:r>
      <w:r w:rsidR="00D95B5B">
        <w:rPr>
          <w:rFonts w:ascii="Times New Roman" w:hAnsi="Times New Roman" w:cs="Times New Roman"/>
        </w:rPr>
        <w:t xml:space="preserve"> </w:t>
      </w:r>
      <w:r w:rsidR="00EC3F10">
        <w:rPr>
          <w:rFonts w:ascii="Times New Roman" w:hAnsi="Times New Roman" w:cs="Times New Roman"/>
        </w:rPr>
        <w:t xml:space="preserve">will </w:t>
      </w:r>
      <w:r w:rsidR="001E0A03">
        <w:rPr>
          <w:rFonts w:ascii="Times New Roman" w:hAnsi="Times New Roman" w:cs="Times New Roman"/>
        </w:rPr>
        <w:t xml:space="preserve">increasingly </w:t>
      </w:r>
      <w:r w:rsidR="00EC3F10">
        <w:rPr>
          <w:rFonts w:ascii="Times New Roman" w:hAnsi="Times New Roman" w:cs="Times New Roman"/>
        </w:rPr>
        <w:t>be</w:t>
      </w:r>
      <w:r w:rsidR="000F0628">
        <w:rPr>
          <w:rFonts w:ascii="Times New Roman" w:hAnsi="Times New Roman" w:cs="Times New Roman"/>
        </w:rPr>
        <w:t>come more</w:t>
      </w:r>
      <w:r w:rsidR="00D95B5B">
        <w:rPr>
          <w:rFonts w:ascii="Times New Roman" w:hAnsi="Times New Roman" w:cs="Times New Roman"/>
        </w:rPr>
        <w:t xml:space="preserve"> </w:t>
      </w:r>
      <w:r w:rsidR="00145A3F">
        <w:rPr>
          <w:rFonts w:ascii="Times New Roman" w:hAnsi="Times New Roman" w:cs="Times New Roman"/>
        </w:rPr>
        <w:t>user-centric</w:t>
      </w:r>
      <w:r w:rsidR="00EC3F10">
        <w:rPr>
          <w:rFonts w:ascii="Times New Roman" w:hAnsi="Times New Roman" w:cs="Times New Roman"/>
        </w:rPr>
        <w:t xml:space="preserve"> </w:t>
      </w:r>
      <w:r w:rsidR="001731B3">
        <w:rPr>
          <w:rFonts w:ascii="Times New Roman" w:hAnsi="Times New Roman" w:cs="Times New Roman"/>
        </w:rPr>
        <w:t xml:space="preserve">and intelligent </w:t>
      </w:r>
      <w:r w:rsidR="001E0A03">
        <w:rPr>
          <w:rFonts w:ascii="Times New Roman" w:hAnsi="Times New Roman" w:cs="Times New Roman"/>
        </w:rPr>
        <w:t xml:space="preserve">– </w:t>
      </w:r>
      <w:r w:rsidR="00352D81">
        <w:rPr>
          <w:rFonts w:ascii="Times New Roman" w:hAnsi="Times New Roman" w:cs="Times New Roman"/>
        </w:rPr>
        <w:t xml:space="preserve">seamlessly </w:t>
      </w:r>
      <w:r w:rsidR="001731B3">
        <w:rPr>
          <w:rFonts w:ascii="Times New Roman" w:hAnsi="Times New Roman" w:cs="Times New Roman"/>
        </w:rPr>
        <w:t xml:space="preserve">serving the </w:t>
      </w:r>
      <w:r w:rsidR="00D0488E">
        <w:rPr>
          <w:rFonts w:ascii="Times New Roman" w:hAnsi="Times New Roman" w:cs="Times New Roman"/>
        </w:rPr>
        <w:t>needs</w:t>
      </w:r>
      <w:r w:rsidR="001731B3">
        <w:rPr>
          <w:rFonts w:ascii="Times New Roman" w:hAnsi="Times New Roman" w:cs="Times New Roman"/>
        </w:rPr>
        <w:t xml:space="preserve"> </w:t>
      </w:r>
      <w:r w:rsidR="00352D81">
        <w:rPr>
          <w:rFonts w:ascii="Times New Roman" w:hAnsi="Times New Roman" w:cs="Times New Roman"/>
        </w:rPr>
        <w:t xml:space="preserve">of the user </w:t>
      </w:r>
      <w:r w:rsidR="00117B37">
        <w:rPr>
          <w:rFonts w:ascii="Times New Roman" w:hAnsi="Times New Roman" w:cs="Times New Roman"/>
        </w:rPr>
        <w:t xml:space="preserve">with </w:t>
      </w:r>
      <w:r w:rsidR="00D937E7">
        <w:rPr>
          <w:rFonts w:ascii="Times New Roman" w:hAnsi="Times New Roman" w:cs="Times New Roman"/>
        </w:rPr>
        <w:t>software</w:t>
      </w:r>
      <w:r w:rsidR="00117B37">
        <w:rPr>
          <w:rFonts w:ascii="Times New Roman" w:hAnsi="Times New Roman" w:cs="Times New Roman"/>
        </w:rPr>
        <w:t xml:space="preserve"> operating</w:t>
      </w:r>
      <w:r w:rsidR="005A77B4">
        <w:rPr>
          <w:rFonts w:ascii="Times New Roman" w:hAnsi="Times New Roman" w:cs="Times New Roman"/>
        </w:rPr>
        <w:t xml:space="preserve"> automatically</w:t>
      </w:r>
      <w:r w:rsidR="00117B37">
        <w:rPr>
          <w:rFonts w:ascii="Times New Roman" w:hAnsi="Times New Roman" w:cs="Times New Roman"/>
        </w:rPr>
        <w:t xml:space="preserve"> in the background.</w:t>
      </w:r>
      <w:r w:rsidR="00C26848">
        <w:rPr>
          <w:rFonts w:ascii="Times New Roman" w:hAnsi="Times New Roman" w:cs="Times New Roman"/>
        </w:rPr>
        <w:t xml:space="preserve"> </w:t>
      </w:r>
      <w:r w:rsidRPr="56B35C40">
        <w:rPr>
          <w:rFonts w:ascii="Times New Roman" w:hAnsi="Times New Roman" w:cs="Times New Roman"/>
        </w:rPr>
        <w:t xml:space="preserve">Indeed, advances in computing power, wearable computer devices and interaction modalities promises a new dawn for </w:t>
      </w:r>
      <w:r w:rsidR="00703765" w:rsidRPr="56B35C40">
        <w:rPr>
          <w:rFonts w:ascii="Times New Roman" w:hAnsi="Times New Roman" w:cs="Times New Roman"/>
        </w:rPr>
        <w:t xml:space="preserve">multimodal </w:t>
      </w:r>
      <w:r w:rsidRPr="56B35C40">
        <w:rPr>
          <w:rFonts w:ascii="Times New Roman" w:hAnsi="Times New Roman" w:cs="Times New Roman"/>
        </w:rPr>
        <w:t xml:space="preserve">human computer interaction </w:t>
      </w:r>
      <w:r w:rsidR="00703765" w:rsidRPr="56B35C40">
        <w:rPr>
          <w:rFonts w:ascii="Times New Roman" w:hAnsi="Times New Roman" w:cs="Times New Roman"/>
        </w:rPr>
        <w:t>(M</w:t>
      </w:r>
      <w:r w:rsidRPr="56B35C40">
        <w:rPr>
          <w:rFonts w:ascii="Times New Roman" w:hAnsi="Times New Roman" w:cs="Times New Roman"/>
        </w:rPr>
        <w:t xml:space="preserve">HCI) systems and applications. </w:t>
      </w:r>
      <w:r w:rsidR="00B42EB6" w:rsidRPr="56B35C40">
        <w:rPr>
          <w:rFonts w:ascii="Times New Roman" w:hAnsi="Times New Roman" w:cs="Times New Roman"/>
        </w:rPr>
        <w:t>Consequently</w:t>
      </w:r>
      <w:r w:rsidR="003176A6" w:rsidRPr="56B35C40">
        <w:rPr>
          <w:rFonts w:ascii="Times New Roman" w:hAnsi="Times New Roman" w:cs="Times New Roman"/>
        </w:rPr>
        <w:t>,</w:t>
      </w:r>
      <w:r w:rsidR="00B42EB6" w:rsidRPr="56B35C40">
        <w:rPr>
          <w:rFonts w:ascii="Times New Roman" w:hAnsi="Times New Roman" w:cs="Times New Roman"/>
        </w:rPr>
        <w:t xml:space="preserve"> </w:t>
      </w:r>
      <w:proofErr w:type="spellStart"/>
      <w:r w:rsidR="002A4761" w:rsidRPr="56B35C40">
        <w:rPr>
          <w:rFonts w:ascii="Times New Roman" w:hAnsi="Times New Roman" w:cs="Times New Roman"/>
        </w:rPr>
        <w:t>Nijholt</w:t>
      </w:r>
      <w:proofErr w:type="spellEnd"/>
      <w:r w:rsidR="002A4761" w:rsidRPr="56B35C40">
        <w:rPr>
          <w:rFonts w:ascii="Times New Roman" w:hAnsi="Times New Roman" w:cs="Times New Roman"/>
        </w:rPr>
        <w:t xml:space="preserve"> et al.</w:t>
      </w:r>
      <w:r w:rsidR="00606C67" w:rsidRPr="56B35C40">
        <w:rPr>
          <w:rFonts w:ascii="Times New Roman" w:hAnsi="Times New Roman" w:cs="Times New Roman"/>
        </w:rPr>
        <w:t xml:space="preserve"> </w:t>
      </w:r>
      <w:r w:rsidRPr="56B35C40">
        <w:rPr>
          <w:rFonts w:ascii="Times New Roman" w:hAnsi="Times New Roman" w:cs="Times New Roman"/>
        </w:rPr>
        <w:t xml:space="preserve">stressed the need for </w:t>
      </w:r>
      <w:r w:rsidR="008C36F3" w:rsidRPr="56B35C40">
        <w:rPr>
          <w:rFonts w:ascii="Times New Roman" w:hAnsi="Times New Roman" w:cs="Times New Roman"/>
        </w:rPr>
        <w:t xml:space="preserve">multimodal computing </w:t>
      </w:r>
      <w:r w:rsidR="00FE53EF" w:rsidRPr="56B35C40">
        <w:rPr>
          <w:rFonts w:ascii="Times New Roman" w:hAnsi="Times New Roman" w:cs="Times New Roman"/>
        </w:rPr>
        <w:t>(</w:t>
      </w:r>
      <w:r w:rsidR="008C36F3" w:rsidRPr="56B35C40">
        <w:rPr>
          <w:rFonts w:ascii="Times New Roman" w:hAnsi="Times New Roman" w:cs="Times New Roman"/>
        </w:rPr>
        <w:t xml:space="preserve">or </w:t>
      </w:r>
      <w:r w:rsidRPr="56B35C40">
        <w:rPr>
          <w:rFonts w:ascii="Times New Roman" w:hAnsi="Times New Roman" w:cs="Times New Roman"/>
        </w:rPr>
        <w:t>HCI</w:t>
      </w:r>
      <w:r w:rsidR="00FE53EF" w:rsidRPr="56B35C40">
        <w:rPr>
          <w:rFonts w:ascii="Times New Roman" w:hAnsi="Times New Roman" w:cs="Times New Roman"/>
        </w:rPr>
        <w:t>2)</w:t>
      </w:r>
      <w:r w:rsidR="008C36F3" w:rsidRPr="56B35C40">
        <w:rPr>
          <w:rFonts w:ascii="Times New Roman" w:hAnsi="Times New Roman" w:cs="Times New Roman"/>
        </w:rPr>
        <w:t xml:space="preserve"> – specifically computing</w:t>
      </w:r>
      <w:r w:rsidR="00A005B1" w:rsidRPr="56B35C40">
        <w:rPr>
          <w:rFonts w:ascii="Times New Roman" w:hAnsi="Times New Roman" w:cs="Times New Roman"/>
        </w:rPr>
        <w:t xml:space="preserve"> which can understand</w:t>
      </w:r>
      <w:r w:rsidRPr="56B35C40">
        <w:rPr>
          <w:rFonts w:ascii="Times New Roman" w:hAnsi="Times New Roman" w:cs="Times New Roman"/>
        </w:rPr>
        <w:t xml:space="preserve"> and respond to</w:t>
      </w:r>
      <w:r w:rsidR="00D12B56" w:rsidRPr="56B35C40">
        <w:rPr>
          <w:rFonts w:ascii="Times New Roman" w:hAnsi="Times New Roman" w:cs="Times New Roman"/>
        </w:rPr>
        <w:t xml:space="preserve"> natural</w:t>
      </w:r>
      <w:r w:rsidRPr="56B35C40">
        <w:rPr>
          <w:rFonts w:ascii="Times New Roman" w:hAnsi="Times New Roman" w:cs="Times New Roman"/>
        </w:rPr>
        <w:t xml:space="preserve"> and autonomic </w:t>
      </w:r>
      <w:r w:rsidR="00BE609E" w:rsidRPr="56B35C40">
        <w:rPr>
          <w:rFonts w:ascii="Times New Roman" w:hAnsi="Times New Roman" w:cs="Times New Roman"/>
        </w:rPr>
        <w:t xml:space="preserve">modes of </w:t>
      </w:r>
      <w:r w:rsidRPr="56B35C40">
        <w:rPr>
          <w:rFonts w:ascii="Times New Roman" w:hAnsi="Times New Roman" w:cs="Times New Roman"/>
        </w:rPr>
        <w:t>human communication</w:t>
      </w:r>
      <w:r w:rsidR="008C36F3" w:rsidRPr="56B35C40">
        <w:rPr>
          <w:rFonts w:ascii="Times New Roman" w:hAnsi="Times New Roman" w:cs="Times New Roman"/>
        </w:rPr>
        <w:t xml:space="preserve"> </w:t>
      </w:r>
      <w:r w:rsidR="00686797" w:rsidRPr="56B35C40">
        <w:rPr>
          <w:rFonts w:ascii="Times New Roman" w:hAnsi="Times New Roman" w:cs="Times New Roman"/>
        </w:rPr>
        <w:t>such as emotion</w:t>
      </w:r>
      <w:r w:rsidR="00BE609E" w:rsidRPr="56B35C40">
        <w:rPr>
          <w:rFonts w:ascii="Times New Roman" w:hAnsi="Times New Roman" w:cs="Times New Roman"/>
        </w:rPr>
        <w:t xml:space="preserve"> automatically</w:t>
      </w:r>
      <w:r w:rsidRPr="56B35C40">
        <w:rPr>
          <w:rFonts w:ascii="Times New Roman" w:hAnsi="Times New Roman" w:cs="Times New Roman"/>
        </w:rPr>
        <w:t>.</w:t>
      </w:r>
    </w:p>
    <w:p w14:paraId="331A7AD6" w14:textId="4C7E4B18" w:rsidR="001F1129" w:rsidRPr="001F1129" w:rsidRDefault="001F1129" w:rsidP="003C4E19">
      <w:pPr>
        <w:pStyle w:val="ListParagraph"/>
        <w:numPr>
          <w:ilvl w:val="1"/>
          <w:numId w:val="22"/>
        </w:numPr>
        <w:spacing w:line="240" w:lineRule="auto"/>
        <w:jc w:val="both"/>
        <w:rPr>
          <w:rFonts w:ascii="Times New Roman" w:hAnsi="Times New Roman" w:cs="Times New Roman"/>
          <w:b/>
          <w:bCs/>
        </w:rPr>
      </w:pPr>
      <w:r w:rsidRPr="00800DA3">
        <w:rPr>
          <w:rFonts w:ascii="Times New Roman" w:hAnsi="Times New Roman" w:cs="Times New Roman"/>
          <w:b/>
          <w:bCs/>
        </w:rPr>
        <w:t>Motivation</w:t>
      </w:r>
    </w:p>
    <w:p w14:paraId="4AF6D981" w14:textId="7F813B1E" w:rsidR="00737408" w:rsidRPr="00800DA3" w:rsidRDefault="00C94C07" w:rsidP="003C4E19">
      <w:pPr>
        <w:spacing w:line="240" w:lineRule="auto"/>
        <w:jc w:val="both"/>
        <w:rPr>
          <w:rFonts w:ascii="Times New Roman" w:hAnsi="Times New Roman" w:cs="Times New Roman"/>
        </w:rPr>
      </w:pPr>
      <w:r w:rsidRPr="56B35C40">
        <w:rPr>
          <w:rFonts w:ascii="Times New Roman" w:hAnsi="Times New Roman" w:cs="Times New Roman"/>
        </w:rPr>
        <w:t xml:space="preserve">Since </w:t>
      </w:r>
      <w:proofErr w:type="spellStart"/>
      <w:r w:rsidR="00E82E1D" w:rsidRPr="56B35C40">
        <w:rPr>
          <w:rFonts w:ascii="Times New Roman" w:hAnsi="Times New Roman" w:cs="Times New Roman"/>
        </w:rPr>
        <w:t>Nijholt’s</w:t>
      </w:r>
      <w:proofErr w:type="spellEnd"/>
      <w:r w:rsidRPr="56B35C40">
        <w:rPr>
          <w:rFonts w:ascii="Times New Roman" w:hAnsi="Times New Roman" w:cs="Times New Roman"/>
        </w:rPr>
        <w:t xml:space="preserve"> paper</w:t>
      </w:r>
      <w:r w:rsidR="00737408" w:rsidRPr="56B35C40">
        <w:rPr>
          <w:rFonts w:ascii="Times New Roman" w:hAnsi="Times New Roman" w:cs="Times New Roman"/>
        </w:rPr>
        <w:t xml:space="preserve"> </w:t>
      </w:r>
      <w:r w:rsidR="002A4761" w:rsidRPr="56B35C40">
        <w:rPr>
          <w:rFonts w:ascii="Times New Roman" w:hAnsi="Times New Roman" w:cs="Times New Roman"/>
        </w:rPr>
        <w:t>in 2008</w:t>
      </w:r>
      <w:r w:rsidR="00CC40C9">
        <w:rPr>
          <w:rFonts w:ascii="Times New Roman" w:hAnsi="Times New Roman" w:cs="Times New Roman"/>
        </w:rPr>
        <w:t>,</w:t>
      </w:r>
      <w:r w:rsidR="00D0488E">
        <w:rPr>
          <w:rFonts w:ascii="Times New Roman" w:hAnsi="Times New Roman" w:cs="Times New Roman"/>
        </w:rPr>
        <w:t xml:space="preserve"> </w:t>
      </w:r>
      <w:r w:rsidR="00BE62EA" w:rsidRPr="56B35C40">
        <w:rPr>
          <w:rFonts w:ascii="Times New Roman" w:hAnsi="Times New Roman" w:cs="Times New Roman"/>
        </w:rPr>
        <w:t>a</w:t>
      </w:r>
      <w:r w:rsidR="00C86064" w:rsidRPr="56B35C40">
        <w:rPr>
          <w:rFonts w:ascii="Times New Roman" w:hAnsi="Times New Roman" w:cs="Times New Roman"/>
        </w:rPr>
        <w:t>ffective computing</w:t>
      </w:r>
      <w:r w:rsidR="00CC40C9">
        <w:rPr>
          <w:rFonts w:ascii="Times New Roman" w:hAnsi="Times New Roman" w:cs="Times New Roman"/>
        </w:rPr>
        <w:t xml:space="preserve"> </w:t>
      </w:r>
      <w:r w:rsidR="00CC40C9" w:rsidRPr="56B35C40">
        <w:rPr>
          <w:rFonts w:ascii="Times New Roman" w:hAnsi="Times New Roman" w:cs="Times New Roman"/>
        </w:rPr>
        <w:t>ha</w:t>
      </w:r>
      <w:r w:rsidR="00CC40C9">
        <w:rPr>
          <w:rFonts w:ascii="Times New Roman" w:hAnsi="Times New Roman" w:cs="Times New Roman"/>
        </w:rPr>
        <w:t>s</w:t>
      </w:r>
      <w:r w:rsidR="00CC40C9" w:rsidRPr="56B35C40">
        <w:rPr>
          <w:rFonts w:ascii="Times New Roman" w:hAnsi="Times New Roman" w:cs="Times New Roman"/>
        </w:rPr>
        <w:t xml:space="preserve"> experienced</w:t>
      </w:r>
      <w:r w:rsidR="00CC40C9">
        <w:rPr>
          <w:rFonts w:ascii="Times New Roman" w:hAnsi="Times New Roman" w:cs="Times New Roman"/>
        </w:rPr>
        <w:t xml:space="preserve"> much</w:t>
      </w:r>
      <w:r w:rsidR="00CC40C9" w:rsidRPr="56B35C40">
        <w:rPr>
          <w:rFonts w:ascii="Times New Roman" w:hAnsi="Times New Roman" w:cs="Times New Roman"/>
        </w:rPr>
        <w:t xml:space="preserve"> research interest</w:t>
      </w:r>
      <w:r w:rsidR="00CC40C9">
        <w:rPr>
          <w:rFonts w:ascii="Times New Roman" w:hAnsi="Times New Roman" w:cs="Times New Roman"/>
        </w:rPr>
        <w:t xml:space="preserve"> –</w:t>
      </w:r>
      <w:r w:rsidR="00516587">
        <w:rPr>
          <w:rFonts w:ascii="Times New Roman" w:hAnsi="Times New Roman" w:cs="Times New Roman"/>
        </w:rPr>
        <w:t xml:space="preserve"> particularly </w:t>
      </w:r>
      <w:r w:rsidR="00C22DD7">
        <w:rPr>
          <w:rFonts w:ascii="Times New Roman" w:hAnsi="Times New Roman" w:cs="Times New Roman"/>
        </w:rPr>
        <w:t>developing affect-</w:t>
      </w:r>
      <w:r w:rsidR="008A14B2">
        <w:rPr>
          <w:rFonts w:ascii="Times New Roman" w:hAnsi="Times New Roman" w:cs="Times New Roman"/>
        </w:rPr>
        <w:t>sensitive</w:t>
      </w:r>
      <w:r w:rsidR="00516587">
        <w:rPr>
          <w:rFonts w:ascii="Times New Roman" w:hAnsi="Times New Roman" w:cs="Times New Roman"/>
        </w:rPr>
        <w:t xml:space="preserve"> multimodal computer interfaces and operating systems</w:t>
      </w:r>
      <w:r w:rsidR="00782647">
        <w:rPr>
          <w:rFonts w:ascii="Times New Roman" w:hAnsi="Times New Roman" w:cs="Times New Roman"/>
        </w:rPr>
        <w:t>.</w:t>
      </w:r>
      <w:r w:rsidR="0065722B" w:rsidRPr="56B35C40">
        <w:rPr>
          <w:rFonts w:ascii="Times New Roman" w:hAnsi="Times New Roman" w:cs="Times New Roman"/>
        </w:rPr>
        <w:t xml:space="preserve"> </w:t>
      </w:r>
      <w:r w:rsidR="00DE1418">
        <w:rPr>
          <w:rFonts w:ascii="Times New Roman" w:hAnsi="Times New Roman" w:cs="Times New Roman"/>
        </w:rPr>
        <w:t>Yet</w:t>
      </w:r>
      <w:r w:rsidR="00460347">
        <w:rPr>
          <w:rFonts w:ascii="Times New Roman" w:hAnsi="Times New Roman" w:cs="Times New Roman"/>
        </w:rPr>
        <w:t>,</w:t>
      </w:r>
      <w:r w:rsidR="003A4EEF" w:rsidRPr="56B35C40">
        <w:rPr>
          <w:rFonts w:ascii="Times New Roman" w:hAnsi="Times New Roman" w:cs="Times New Roman"/>
        </w:rPr>
        <w:t xml:space="preserve"> subsequent</w:t>
      </w:r>
      <w:r w:rsidR="00C22DD7">
        <w:rPr>
          <w:rFonts w:ascii="Times New Roman" w:hAnsi="Times New Roman" w:cs="Times New Roman"/>
        </w:rPr>
        <w:t>ly</w:t>
      </w:r>
      <w:r w:rsidR="00AB6A33">
        <w:rPr>
          <w:rFonts w:ascii="Times New Roman" w:hAnsi="Times New Roman" w:cs="Times New Roman"/>
        </w:rPr>
        <w:t>,</w:t>
      </w:r>
      <w:r w:rsidR="0065722B" w:rsidRPr="56B35C40">
        <w:rPr>
          <w:rFonts w:ascii="Times New Roman" w:hAnsi="Times New Roman" w:cs="Times New Roman"/>
        </w:rPr>
        <w:t xml:space="preserve"> </w:t>
      </w:r>
      <w:r w:rsidR="006425DC" w:rsidRPr="56B35C40">
        <w:rPr>
          <w:rFonts w:ascii="Times New Roman" w:hAnsi="Times New Roman" w:cs="Times New Roman"/>
        </w:rPr>
        <w:t xml:space="preserve">MHCI </w:t>
      </w:r>
      <w:r w:rsidR="00B165D0" w:rsidRPr="56B35C40">
        <w:rPr>
          <w:rFonts w:ascii="Times New Roman" w:hAnsi="Times New Roman" w:cs="Times New Roman"/>
        </w:rPr>
        <w:t>researcher’s</w:t>
      </w:r>
      <w:r w:rsidR="006425DC" w:rsidRPr="56B35C40">
        <w:rPr>
          <w:rFonts w:ascii="Times New Roman" w:hAnsi="Times New Roman" w:cs="Times New Roman"/>
        </w:rPr>
        <w:t xml:space="preserve"> </w:t>
      </w:r>
      <w:r w:rsidR="00BA275B" w:rsidRPr="56B35C40">
        <w:rPr>
          <w:rFonts w:ascii="Times New Roman" w:hAnsi="Times New Roman" w:cs="Times New Roman"/>
        </w:rPr>
        <w:t xml:space="preserve">emotion recognition </w:t>
      </w:r>
      <w:r w:rsidRPr="56B35C40">
        <w:rPr>
          <w:rFonts w:ascii="Times New Roman" w:hAnsi="Times New Roman" w:cs="Times New Roman"/>
        </w:rPr>
        <w:t>methodologies have differed greatly</w:t>
      </w:r>
      <w:r w:rsidR="00091B69">
        <w:rPr>
          <w:rFonts w:ascii="Times New Roman" w:hAnsi="Times New Roman" w:cs="Times New Roman"/>
        </w:rPr>
        <w:t xml:space="preserve"> </w:t>
      </w:r>
      <w:r w:rsidR="00091B69" w:rsidRPr="00F07E1A">
        <w:rPr>
          <w:rFonts w:ascii="Times New Roman" w:hAnsi="Times New Roman" w:cs="Times New Roman"/>
          <w:i/>
        </w:rPr>
        <w:t>(see section 3.2)</w:t>
      </w:r>
      <w:r w:rsidR="00703765" w:rsidRPr="00F07E1A">
        <w:rPr>
          <w:rFonts w:ascii="Times New Roman" w:hAnsi="Times New Roman" w:cs="Times New Roman"/>
          <w:i/>
        </w:rPr>
        <w:t>.</w:t>
      </w:r>
      <w:r w:rsidR="00836A1B" w:rsidRPr="56B35C40">
        <w:rPr>
          <w:rFonts w:ascii="Times New Roman" w:hAnsi="Times New Roman" w:cs="Times New Roman"/>
        </w:rPr>
        <w:t xml:space="preserve"> </w:t>
      </w:r>
      <w:r w:rsidR="00704920" w:rsidRPr="56B35C40">
        <w:rPr>
          <w:rFonts w:ascii="Times New Roman" w:hAnsi="Times New Roman" w:cs="Times New Roman"/>
        </w:rPr>
        <w:t>Consequently,</w:t>
      </w:r>
      <w:r w:rsidR="00836A1B" w:rsidRPr="56B35C40">
        <w:rPr>
          <w:rFonts w:ascii="Times New Roman" w:hAnsi="Times New Roman" w:cs="Times New Roman"/>
        </w:rPr>
        <w:t xml:space="preserve"> at present,</w:t>
      </w:r>
      <w:r w:rsidR="00BF10F9" w:rsidRPr="56B35C40">
        <w:rPr>
          <w:rFonts w:ascii="Times New Roman" w:hAnsi="Times New Roman" w:cs="Times New Roman"/>
        </w:rPr>
        <w:t xml:space="preserve"> </w:t>
      </w:r>
      <w:r w:rsidR="0000009B" w:rsidRPr="56B35C40">
        <w:rPr>
          <w:rFonts w:ascii="Times New Roman" w:hAnsi="Times New Roman" w:cs="Times New Roman"/>
        </w:rPr>
        <w:t>M</w:t>
      </w:r>
      <w:r w:rsidR="00C96F30" w:rsidRPr="56B35C40">
        <w:rPr>
          <w:rFonts w:ascii="Times New Roman" w:hAnsi="Times New Roman" w:cs="Times New Roman"/>
        </w:rPr>
        <w:t xml:space="preserve">HCI </w:t>
      </w:r>
      <w:r w:rsidR="00972458" w:rsidRPr="56B35C40">
        <w:rPr>
          <w:rFonts w:ascii="Times New Roman" w:hAnsi="Times New Roman" w:cs="Times New Roman"/>
        </w:rPr>
        <w:t xml:space="preserve">affective-computing </w:t>
      </w:r>
      <w:r w:rsidR="00C96F30" w:rsidRPr="56B35C40">
        <w:rPr>
          <w:rFonts w:ascii="Times New Roman" w:hAnsi="Times New Roman" w:cs="Times New Roman"/>
        </w:rPr>
        <w:t xml:space="preserve">research </w:t>
      </w:r>
      <w:r w:rsidR="003350D8">
        <w:rPr>
          <w:rFonts w:ascii="Times New Roman" w:hAnsi="Times New Roman" w:cs="Times New Roman"/>
        </w:rPr>
        <w:t>has not reached consensus</w:t>
      </w:r>
      <w:r w:rsidR="00C96F30" w:rsidRPr="56B35C40">
        <w:rPr>
          <w:rFonts w:ascii="Times New Roman" w:hAnsi="Times New Roman" w:cs="Times New Roman"/>
        </w:rPr>
        <w:t xml:space="preserve"> in multiple areas. </w:t>
      </w:r>
      <w:r w:rsidR="000D3533" w:rsidRPr="56B35C40">
        <w:rPr>
          <w:rFonts w:ascii="Times New Roman" w:hAnsi="Times New Roman" w:cs="Times New Roman"/>
        </w:rPr>
        <w:t xml:space="preserve">This paper </w:t>
      </w:r>
      <w:r w:rsidR="75937C28" w:rsidRPr="56B35C40">
        <w:rPr>
          <w:rFonts w:ascii="Times New Roman" w:hAnsi="Times New Roman" w:cs="Times New Roman"/>
        </w:rPr>
        <w:t xml:space="preserve">will develop a </w:t>
      </w:r>
      <w:proofErr w:type="spellStart"/>
      <w:r w:rsidR="75937C28" w:rsidRPr="56B35C40">
        <w:rPr>
          <w:rFonts w:ascii="Times New Roman" w:hAnsi="Times New Roman" w:cs="Times New Roman"/>
        </w:rPr>
        <w:t>Turrellian</w:t>
      </w:r>
      <w:proofErr w:type="spellEnd"/>
      <w:r w:rsidR="75937C28" w:rsidRPr="56B35C40">
        <w:rPr>
          <w:rFonts w:ascii="Times New Roman" w:hAnsi="Times New Roman" w:cs="Times New Roman"/>
        </w:rPr>
        <w:t xml:space="preserve"> RGB LED lamp designed to improve user’s mood</w:t>
      </w:r>
      <w:r w:rsidR="00AB6A33">
        <w:rPr>
          <w:rFonts w:ascii="Times New Roman" w:hAnsi="Times New Roman" w:cs="Times New Roman"/>
        </w:rPr>
        <w:t xml:space="preserve"> </w:t>
      </w:r>
      <w:proofErr w:type="gramStart"/>
      <w:r w:rsidR="00AB6A33">
        <w:rPr>
          <w:rFonts w:ascii="Times New Roman" w:hAnsi="Times New Roman" w:cs="Times New Roman"/>
        </w:rPr>
        <w:t>in order to</w:t>
      </w:r>
      <w:proofErr w:type="gramEnd"/>
      <w:r w:rsidR="00AB6A33">
        <w:rPr>
          <w:rFonts w:ascii="Times New Roman" w:hAnsi="Times New Roman" w:cs="Times New Roman"/>
        </w:rPr>
        <w:t xml:space="preserve"> </w:t>
      </w:r>
      <w:r w:rsidR="00836A1B" w:rsidRPr="56B35C40">
        <w:rPr>
          <w:rFonts w:ascii="Times New Roman" w:hAnsi="Times New Roman" w:cs="Times New Roman"/>
        </w:rPr>
        <w:t>add to the debate and</w:t>
      </w:r>
      <w:r w:rsidR="000D3533" w:rsidRPr="56B35C40">
        <w:rPr>
          <w:rFonts w:ascii="Times New Roman" w:hAnsi="Times New Roman" w:cs="Times New Roman"/>
        </w:rPr>
        <w:t xml:space="preserve"> provide insights</w:t>
      </w:r>
      <w:r w:rsidR="004367B4" w:rsidRPr="56B35C40">
        <w:rPr>
          <w:rFonts w:ascii="Times New Roman" w:hAnsi="Times New Roman" w:cs="Times New Roman"/>
        </w:rPr>
        <w:t xml:space="preserve"> for </w:t>
      </w:r>
      <w:r w:rsidR="00C216E7" w:rsidRPr="56B35C40">
        <w:rPr>
          <w:rFonts w:ascii="Times New Roman" w:hAnsi="Times New Roman" w:cs="Times New Roman"/>
        </w:rPr>
        <w:t xml:space="preserve">future </w:t>
      </w:r>
      <w:r w:rsidR="004367B4" w:rsidRPr="56B35C40">
        <w:rPr>
          <w:rFonts w:ascii="Times New Roman" w:hAnsi="Times New Roman" w:cs="Times New Roman"/>
        </w:rPr>
        <w:t>affective computing research</w:t>
      </w:r>
      <w:ins w:id="1" w:author="Paul O'Dowd" w:date="2020-05-07T09:49:00Z">
        <w:r w:rsidR="3DC4D09A" w:rsidRPr="56B35C40">
          <w:rPr>
            <w:rFonts w:ascii="Times New Roman" w:hAnsi="Times New Roman" w:cs="Times New Roman"/>
          </w:rPr>
          <w:t>.</w:t>
        </w:r>
      </w:ins>
      <w:r w:rsidR="00012FC5" w:rsidRPr="56B35C40">
        <w:rPr>
          <w:rFonts w:ascii="Times New Roman" w:hAnsi="Times New Roman" w:cs="Times New Roman"/>
        </w:rPr>
        <w:t xml:space="preserve"> </w:t>
      </w:r>
      <w:r w:rsidR="003D3497" w:rsidRPr="56B35C40">
        <w:rPr>
          <w:rFonts w:ascii="Times New Roman" w:hAnsi="Times New Roman" w:cs="Times New Roman"/>
        </w:rPr>
        <w:t>Therefore, t</w:t>
      </w:r>
      <w:r w:rsidR="00AC4A3A" w:rsidRPr="56B35C40">
        <w:rPr>
          <w:rFonts w:ascii="Times New Roman" w:hAnsi="Times New Roman" w:cs="Times New Roman"/>
        </w:rPr>
        <w:t xml:space="preserve">his paper has two key </w:t>
      </w:r>
      <w:r w:rsidR="00F13D85" w:rsidRPr="56B35C40">
        <w:rPr>
          <w:rFonts w:ascii="Times New Roman" w:hAnsi="Times New Roman" w:cs="Times New Roman"/>
        </w:rPr>
        <w:t>motivations</w:t>
      </w:r>
      <w:r w:rsidR="00AC4A3A" w:rsidRPr="56B35C40">
        <w:rPr>
          <w:rFonts w:ascii="Times New Roman" w:hAnsi="Times New Roman" w:cs="Times New Roman"/>
        </w:rPr>
        <w:t xml:space="preserve">. </w:t>
      </w:r>
      <w:r w:rsidR="00A54629" w:rsidRPr="56B35C40">
        <w:rPr>
          <w:rFonts w:ascii="Times New Roman" w:hAnsi="Times New Roman" w:cs="Times New Roman"/>
        </w:rPr>
        <w:t>Firstly,</w:t>
      </w:r>
      <w:r w:rsidR="009C46BE" w:rsidRPr="56B35C40">
        <w:rPr>
          <w:rFonts w:ascii="Times New Roman" w:hAnsi="Times New Roman" w:cs="Times New Roman"/>
        </w:rPr>
        <w:t xml:space="preserve"> </w:t>
      </w:r>
      <w:r w:rsidR="003D3497" w:rsidRPr="56B35C40">
        <w:rPr>
          <w:rFonts w:ascii="Times New Roman" w:hAnsi="Times New Roman" w:cs="Times New Roman"/>
        </w:rPr>
        <w:t>to design, engineer and evaluate</w:t>
      </w:r>
      <w:r w:rsidR="009C46BE" w:rsidRPr="56B35C40">
        <w:rPr>
          <w:rFonts w:ascii="Times New Roman" w:hAnsi="Times New Roman" w:cs="Times New Roman"/>
        </w:rPr>
        <w:t xml:space="preserve"> </w:t>
      </w:r>
      <w:r w:rsidR="003D3497" w:rsidRPr="56B35C40">
        <w:rPr>
          <w:rFonts w:ascii="Times New Roman" w:hAnsi="Times New Roman" w:cs="Times New Roman"/>
        </w:rPr>
        <w:t xml:space="preserve">an </w:t>
      </w:r>
      <w:proofErr w:type="gramStart"/>
      <w:r w:rsidR="003D3497" w:rsidRPr="56B35C40">
        <w:rPr>
          <w:rFonts w:ascii="Times New Roman" w:hAnsi="Times New Roman" w:cs="Times New Roman"/>
        </w:rPr>
        <w:t>affect-enhanced</w:t>
      </w:r>
      <w:proofErr w:type="gramEnd"/>
      <w:r w:rsidR="003D3497" w:rsidRPr="56B35C40">
        <w:rPr>
          <w:rFonts w:ascii="Times New Roman" w:hAnsi="Times New Roman" w:cs="Times New Roman"/>
        </w:rPr>
        <w:t xml:space="preserve"> </w:t>
      </w:r>
      <w:r w:rsidR="00733B1A" w:rsidRPr="56B35C40">
        <w:rPr>
          <w:rFonts w:ascii="Times New Roman" w:hAnsi="Times New Roman" w:cs="Times New Roman"/>
        </w:rPr>
        <w:t xml:space="preserve">RGB </w:t>
      </w:r>
      <w:r w:rsidR="003D3497" w:rsidRPr="56B35C40">
        <w:rPr>
          <w:rFonts w:ascii="Times New Roman" w:hAnsi="Times New Roman" w:cs="Times New Roman"/>
        </w:rPr>
        <w:t>LED lamp for user experience (UX) testing. Secondly,</w:t>
      </w:r>
      <w:r w:rsidR="00724B55" w:rsidRPr="56B35C40">
        <w:rPr>
          <w:rFonts w:ascii="Times New Roman" w:hAnsi="Times New Roman" w:cs="Times New Roman"/>
        </w:rPr>
        <w:t xml:space="preserve"> </w:t>
      </w:r>
      <w:r w:rsidR="00C87E47" w:rsidRPr="56B35C40">
        <w:rPr>
          <w:rFonts w:ascii="Times New Roman" w:hAnsi="Times New Roman" w:cs="Times New Roman"/>
        </w:rPr>
        <w:t>to utilise the</w:t>
      </w:r>
      <w:r w:rsidR="00724B55" w:rsidRPr="56B35C40">
        <w:rPr>
          <w:rFonts w:ascii="Times New Roman" w:hAnsi="Times New Roman" w:cs="Times New Roman"/>
        </w:rPr>
        <w:t xml:space="preserve"> </w:t>
      </w:r>
      <w:r w:rsidR="00A0758B" w:rsidRPr="56B35C40">
        <w:rPr>
          <w:rFonts w:ascii="Times New Roman" w:hAnsi="Times New Roman" w:cs="Times New Roman"/>
        </w:rPr>
        <w:t>devices</w:t>
      </w:r>
      <w:r w:rsidR="00873EF3" w:rsidRPr="56B35C40">
        <w:rPr>
          <w:rFonts w:ascii="Times New Roman" w:hAnsi="Times New Roman" w:cs="Times New Roman"/>
        </w:rPr>
        <w:t>’</w:t>
      </w:r>
      <w:r w:rsidR="00A0758B" w:rsidRPr="56B35C40">
        <w:rPr>
          <w:rFonts w:ascii="Times New Roman" w:hAnsi="Times New Roman" w:cs="Times New Roman"/>
        </w:rPr>
        <w:t xml:space="preserve"> </w:t>
      </w:r>
      <w:r w:rsidR="00724B55" w:rsidRPr="56B35C40">
        <w:rPr>
          <w:rFonts w:ascii="Times New Roman" w:hAnsi="Times New Roman" w:cs="Times New Roman"/>
        </w:rPr>
        <w:t xml:space="preserve">findings </w:t>
      </w:r>
      <w:r w:rsidR="00C87E47" w:rsidRPr="56B35C40">
        <w:rPr>
          <w:rFonts w:ascii="Times New Roman" w:hAnsi="Times New Roman" w:cs="Times New Roman"/>
        </w:rPr>
        <w:t xml:space="preserve">to </w:t>
      </w:r>
      <w:r w:rsidR="00724B55" w:rsidRPr="56B35C40">
        <w:rPr>
          <w:rFonts w:ascii="Times New Roman" w:hAnsi="Times New Roman" w:cs="Times New Roman"/>
        </w:rPr>
        <w:t>provide</w:t>
      </w:r>
      <w:r w:rsidR="00873EF3" w:rsidRPr="56B35C40">
        <w:rPr>
          <w:rFonts w:ascii="Times New Roman" w:hAnsi="Times New Roman" w:cs="Times New Roman"/>
        </w:rPr>
        <w:t xml:space="preserve"> </w:t>
      </w:r>
      <w:r w:rsidR="00BE16CD">
        <w:rPr>
          <w:rFonts w:ascii="Times New Roman" w:hAnsi="Times New Roman" w:cs="Times New Roman"/>
        </w:rPr>
        <w:t xml:space="preserve">further research into developing </w:t>
      </w:r>
      <w:r w:rsidR="009D3A83">
        <w:rPr>
          <w:rFonts w:ascii="Times New Roman" w:hAnsi="Times New Roman" w:cs="Times New Roman"/>
        </w:rPr>
        <w:t>successful</w:t>
      </w:r>
      <w:r w:rsidR="00873EF3" w:rsidRPr="56B35C40">
        <w:rPr>
          <w:rFonts w:ascii="Times New Roman" w:hAnsi="Times New Roman" w:cs="Times New Roman"/>
        </w:rPr>
        <w:t xml:space="preserve"> </w:t>
      </w:r>
      <w:commentRangeStart w:id="2"/>
      <w:r w:rsidR="00873EF3" w:rsidRPr="56B35C40">
        <w:rPr>
          <w:rFonts w:ascii="Times New Roman" w:hAnsi="Times New Roman" w:cs="Times New Roman"/>
        </w:rPr>
        <w:t xml:space="preserve">multi-modal affect-sensitive </w:t>
      </w:r>
      <w:commentRangeEnd w:id="2"/>
      <w:r w:rsidR="00873EF3" w:rsidRPr="56B35C40">
        <w:rPr>
          <w:rFonts w:ascii="Times New Roman" w:hAnsi="Times New Roman" w:cs="Times New Roman"/>
        </w:rPr>
        <w:t>systems</w:t>
      </w:r>
      <w:r>
        <w:rPr>
          <w:rStyle w:val="CommentReference"/>
        </w:rPr>
        <w:commentReference w:id="2"/>
      </w:r>
      <w:r w:rsidR="00873EF3" w:rsidRPr="56B35C40">
        <w:rPr>
          <w:rFonts w:ascii="Times New Roman" w:hAnsi="Times New Roman" w:cs="Times New Roman"/>
        </w:rPr>
        <w:t>.</w:t>
      </w:r>
    </w:p>
    <w:p w14:paraId="5B5E6DAA" w14:textId="77777777" w:rsidR="00093E82" w:rsidRDefault="0068110C" w:rsidP="003C4E19">
      <w:pPr>
        <w:spacing w:line="240" w:lineRule="auto"/>
        <w:jc w:val="both"/>
        <w:rPr>
          <w:rFonts w:ascii="Times New Roman" w:hAnsi="Times New Roman" w:cs="Times New Roman"/>
          <w:color w:val="000000" w:themeColor="text1"/>
        </w:rPr>
      </w:pPr>
      <w:r w:rsidRPr="56B35C40">
        <w:rPr>
          <w:rFonts w:ascii="Times New Roman" w:hAnsi="Times New Roman" w:cs="Times New Roman"/>
          <w:color w:val="000000" w:themeColor="text1"/>
        </w:rPr>
        <w:t>Computer markets have seen several light devices created to treat seasonal affective disorder (SAD), sleep disorders and dementi</w:t>
      </w:r>
      <w:r w:rsidR="00D300C1">
        <w:rPr>
          <w:rFonts w:ascii="Times New Roman" w:hAnsi="Times New Roman" w:cs="Times New Roman"/>
          <w:color w:val="000000" w:themeColor="text1"/>
        </w:rPr>
        <w:t>a</w:t>
      </w:r>
      <w:r w:rsidRPr="56B35C40">
        <w:rPr>
          <w:rFonts w:ascii="Times New Roman" w:hAnsi="Times New Roman" w:cs="Times New Roman"/>
          <w:color w:val="000000" w:themeColor="text1"/>
        </w:rPr>
        <w:t>.</w:t>
      </w:r>
      <w:r w:rsidR="00D300C1">
        <w:rPr>
          <w:rFonts w:ascii="Times New Roman" w:hAnsi="Times New Roman" w:cs="Times New Roman"/>
          <w:color w:val="000000" w:themeColor="text1"/>
        </w:rPr>
        <w:t xml:space="preserve"> For instance, the Phillips</w:t>
      </w:r>
      <w:r w:rsidR="00C01D91">
        <w:rPr>
          <w:rFonts w:ascii="Times New Roman" w:hAnsi="Times New Roman" w:cs="Times New Roman"/>
          <w:color w:val="000000" w:themeColor="text1"/>
        </w:rPr>
        <w:t xml:space="preserve"> Energy Up</w:t>
      </w:r>
      <w:r w:rsidR="00661235">
        <w:rPr>
          <w:rFonts w:ascii="Times New Roman" w:hAnsi="Times New Roman" w:cs="Times New Roman"/>
          <w:color w:val="000000" w:themeColor="text1"/>
        </w:rPr>
        <w:t xml:space="preserve">, </w:t>
      </w:r>
      <w:proofErr w:type="spellStart"/>
      <w:r w:rsidR="00661235">
        <w:rPr>
          <w:rFonts w:ascii="Times New Roman" w:hAnsi="Times New Roman" w:cs="Times New Roman"/>
          <w:color w:val="000000" w:themeColor="text1"/>
        </w:rPr>
        <w:t>Lumie</w:t>
      </w:r>
      <w:proofErr w:type="spellEnd"/>
      <w:r w:rsidR="00661235">
        <w:rPr>
          <w:rFonts w:ascii="Times New Roman" w:hAnsi="Times New Roman" w:cs="Times New Roman"/>
          <w:color w:val="000000" w:themeColor="text1"/>
        </w:rPr>
        <w:t xml:space="preserve"> </w:t>
      </w:r>
      <w:proofErr w:type="spellStart"/>
      <w:r w:rsidR="00661235">
        <w:rPr>
          <w:rFonts w:ascii="Times New Roman" w:hAnsi="Times New Roman" w:cs="Times New Roman"/>
          <w:color w:val="000000" w:themeColor="text1"/>
        </w:rPr>
        <w:t>Bodyclock</w:t>
      </w:r>
      <w:proofErr w:type="spellEnd"/>
      <w:r w:rsidR="00B507DC">
        <w:rPr>
          <w:rFonts w:ascii="Times New Roman" w:hAnsi="Times New Roman" w:cs="Times New Roman"/>
          <w:color w:val="000000" w:themeColor="text1"/>
        </w:rPr>
        <w:t xml:space="preserve">, </w:t>
      </w:r>
      <w:proofErr w:type="spellStart"/>
      <w:r w:rsidR="005C6720">
        <w:rPr>
          <w:rFonts w:ascii="Times New Roman" w:hAnsi="Times New Roman" w:cs="Times New Roman"/>
          <w:color w:val="000000" w:themeColor="text1"/>
        </w:rPr>
        <w:t>Dodow</w:t>
      </w:r>
      <w:proofErr w:type="spellEnd"/>
      <w:r w:rsidR="005C6720">
        <w:rPr>
          <w:rFonts w:ascii="Times New Roman" w:hAnsi="Times New Roman" w:cs="Times New Roman"/>
          <w:color w:val="000000" w:themeColor="text1"/>
        </w:rPr>
        <w:t xml:space="preserve"> (sleep disorder</w:t>
      </w:r>
      <w:r w:rsidR="00AC49DB">
        <w:rPr>
          <w:rFonts w:ascii="Times New Roman" w:hAnsi="Times New Roman" w:cs="Times New Roman"/>
          <w:color w:val="000000" w:themeColor="text1"/>
        </w:rPr>
        <w:t>s</w:t>
      </w:r>
      <w:r w:rsidR="005C6720">
        <w:rPr>
          <w:rFonts w:ascii="Times New Roman" w:hAnsi="Times New Roman" w:cs="Times New Roman"/>
          <w:color w:val="000000" w:themeColor="text1"/>
        </w:rPr>
        <w:t>)</w:t>
      </w:r>
      <w:r w:rsidR="004A6293">
        <w:rPr>
          <w:rFonts w:ascii="Times New Roman" w:hAnsi="Times New Roman" w:cs="Times New Roman"/>
          <w:color w:val="000000" w:themeColor="text1"/>
        </w:rPr>
        <w:t xml:space="preserve">. </w:t>
      </w:r>
      <w:r w:rsidR="00B25160">
        <w:rPr>
          <w:rFonts w:ascii="Times New Roman" w:hAnsi="Times New Roman" w:cs="Times New Roman"/>
          <w:color w:val="000000" w:themeColor="text1"/>
        </w:rPr>
        <w:t>However, t</w:t>
      </w:r>
      <w:r w:rsidR="00F64C04">
        <w:rPr>
          <w:rFonts w:ascii="Times New Roman" w:hAnsi="Times New Roman" w:cs="Times New Roman"/>
          <w:color w:val="000000" w:themeColor="text1"/>
        </w:rPr>
        <w:t xml:space="preserve">hese devices </w:t>
      </w:r>
      <w:r w:rsidR="00F83D20">
        <w:rPr>
          <w:rFonts w:ascii="Times New Roman" w:hAnsi="Times New Roman" w:cs="Times New Roman"/>
          <w:color w:val="000000" w:themeColor="text1"/>
        </w:rPr>
        <w:t xml:space="preserve">are manually calibrated by </w:t>
      </w:r>
      <w:r w:rsidR="0073552D">
        <w:rPr>
          <w:rFonts w:ascii="Times New Roman" w:hAnsi="Times New Roman" w:cs="Times New Roman"/>
          <w:color w:val="000000" w:themeColor="text1"/>
        </w:rPr>
        <w:t xml:space="preserve">their </w:t>
      </w:r>
      <w:r w:rsidR="00F83D20">
        <w:rPr>
          <w:rFonts w:ascii="Times New Roman" w:hAnsi="Times New Roman" w:cs="Times New Roman"/>
          <w:color w:val="000000" w:themeColor="text1"/>
        </w:rPr>
        <w:t>user</w:t>
      </w:r>
      <w:r w:rsidR="004A6293">
        <w:rPr>
          <w:rFonts w:ascii="Times New Roman" w:hAnsi="Times New Roman" w:cs="Times New Roman"/>
          <w:color w:val="000000" w:themeColor="text1"/>
        </w:rPr>
        <w:t>s</w:t>
      </w:r>
      <w:r w:rsidR="004D3F18">
        <w:rPr>
          <w:rFonts w:ascii="Times New Roman" w:hAnsi="Times New Roman" w:cs="Times New Roman"/>
          <w:color w:val="000000" w:themeColor="text1"/>
        </w:rPr>
        <w:t xml:space="preserve"> or medical practitioners</w:t>
      </w:r>
      <w:r w:rsidR="004A6293">
        <w:rPr>
          <w:rFonts w:ascii="Times New Roman" w:hAnsi="Times New Roman" w:cs="Times New Roman"/>
          <w:color w:val="000000" w:themeColor="text1"/>
        </w:rPr>
        <w:t xml:space="preserve"> </w:t>
      </w:r>
      <w:r w:rsidR="00B25160">
        <w:rPr>
          <w:rFonts w:ascii="Times New Roman" w:hAnsi="Times New Roman" w:cs="Times New Roman"/>
          <w:color w:val="000000" w:themeColor="text1"/>
        </w:rPr>
        <w:t xml:space="preserve">to treat </w:t>
      </w:r>
      <w:r w:rsidR="00204ACD">
        <w:rPr>
          <w:rFonts w:ascii="Times New Roman" w:hAnsi="Times New Roman" w:cs="Times New Roman"/>
          <w:color w:val="000000" w:themeColor="text1"/>
        </w:rPr>
        <w:t xml:space="preserve">a specific </w:t>
      </w:r>
      <w:r w:rsidR="00C911B4">
        <w:rPr>
          <w:rFonts w:ascii="Times New Roman" w:hAnsi="Times New Roman" w:cs="Times New Roman"/>
          <w:color w:val="000000" w:themeColor="text1"/>
        </w:rPr>
        <w:t xml:space="preserve">health </w:t>
      </w:r>
      <w:r w:rsidR="00B25160">
        <w:rPr>
          <w:rFonts w:ascii="Times New Roman" w:hAnsi="Times New Roman" w:cs="Times New Roman"/>
          <w:color w:val="000000" w:themeColor="text1"/>
        </w:rPr>
        <w:t xml:space="preserve">disorder </w:t>
      </w:r>
      <w:r w:rsidR="004A6293">
        <w:rPr>
          <w:rFonts w:ascii="Times New Roman" w:hAnsi="Times New Roman" w:cs="Times New Roman"/>
          <w:color w:val="000000" w:themeColor="text1"/>
        </w:rPr>
        <w:t xml:space="preserve">and there is no concrete evidence of </w:t>
      </w:r>
      <w:r w:rsidR="00C911B4">
        <w:rPr>
          <w:rFonts w:ascii="Times New Roman" w:hAnsi="Times New Roman" w:cs="Times New Roman"/>
          <w:color w:val="000000" w:themeColor="text1"/>
        </w:rPr>
        <w:t>their</w:t>
      </w:r>
      <w:r w:rsidR="004A6293">
        <w:rPr>
          <w:rFonts w:ascii="Times New Roman" w:hAnsi="Times New Roman" w:cs="Times New Roman"/>
          <w:color w:val="000000" w:themeColor="text1"/>
        </w:rPr>
        <w:t xml:space="preserve"> effect on</w:t>
      </w:r>
      <w:r w:rsidR="00C911B4">
        <w:rPr>
          <w:rFonts w:ascii="Times New Roman" w:hAnsi="Times New Roman" w:cs="Times New Roman"/>
          <w:color w:val="000000" w:themeColor="text1"/>
        </w:rPr>
        <w:t xml:space="preserve"> improving</w:t>
      </w:r>
      <w:r w:rsidR="004A6293">
        <w:rPr>
          <w:rFonts w:ascii="Times New Roman" w:hAnsi="Times New Roman" w:cs="Times New Roman"/>
          <w:color w:val="000000" w:themeColor="text1"/>
        </w:rPr>
        <w:t xml:space="preserve"> </w:t>
      </w:r>
      <w:r w:rsidR="00425E9A">
        <w:rPr>
          <w:rFonts w:ascii="Times New Roman" w:hAnsi="Times New Roman" w:cs="Times New Roman"/>
          <w:color w:val="000000" w:themeColor="text1"/>
        </w:rPr>
        <w:t xml:space="preserve">user’s </w:t>
      </w:r>
      <w:r w:rsidR="004A6293">
        <w:rPr>
          <w:rFonts w:ascii="Times New Roman" w:hAnsi="Times New Roman" w:cs="Times New Roman"/>
          <w:color w:val="000000" w:themeColor="text1"/>
        </w:rPr>
        <w:t>mood</w:t>
      </w:r>
      <w:r w:rsidR="00AC49DB">
        <w:rPr>
          <w:rFonts w:ascii="Times New Roman" w:hAnsi="Times New Roman" w:cs="Times New Roman"/>
          <w:color w:val="000000" w:themeColor="text1"/>
        </w:rPr>
        <w:t xml:space="preserve">. </w:t>
      </w:r>
      <w:r w:rsidR="004A6293">
        <w:rPr>
          <w:rFonts w:ascii="Times New Roman" w:hAnsi="Times New Roman" w:cs="Times New Roman"/>
          <w:color w:val="000000" w:themeColor="text1"/>
        </w:rPr>
        <w:t xml:space="preserve">Consequently, </w:t>
      </w:r>
      <w:r w:rsidRPr="56B35C40">
        <w:rPr>
          <w:rFonts w:ascii="Times New Roman" w:hAnsi="Times New Roman" w:cs="Times New Roman"/>
          <w:color w:val="000000" w:themeColor="text1"/>
        </w:rPr>
        <w:t xml:space="preserve">at present there is no lighting device or computer system </w:t>
      </w:r>
      <w:r w:rsidR="00C25BA3" w:rsidRPr="56B35C40">
        <w:rPr>
          <w:rFonts w:ascii="Times New Roman" w:hAnsi="Times New Roman" w:cs="Times New Roman"/>
          <w:color w:val="000000" w:themeColor="text1"/>
        </w:rPr>
        <w:t>calibrated</w:t>
      </w:r>
      <w:r w:rsidRPr="56B35C40">
        <w:rPr>
          <w:rFonts w:ascii="Times New Roman" w:hAnsi="Times New Roman" w:cs="Times New Roman"/>
          <w:color w:val="000000" w:themeColor="text1"/>
        </w:rPr>
        <w:t xml:space="preserve"> to improve overall mood, engender positive emotion</w:t>
      </w:r>
      <w:r w:rsidR="00CF2CA0" w:rsidRPr="56B35C40">
        <w:rPr>
          <w:rFonts w:ascii="Times New Roman" w:hAnsi="Times New Roman" w:cs="Times New Roman"/>
          <w:color w:val="000000" w:themeColor="text1"/>
        </w:rPr>
        <w:t>,</w:t>
      </w:r>
      <w:r w:rsidRPr="56B35C40">
        <w:rPr>
          <w:rFonts w:ascii="Times New Roman" w:hAnsi="Times New Roman" w:cs="Times New Roman"/>
          <w:color w:val="000000" w:themeColor="text1"/>
        </w:rPr>
        <w:t xml:space="preserve"> and work synonymously with its users’ affective state</w:t>
      </w:r>
      <w:r w:rsidR="0064371F">
        <w:rPr>
          <w:rFonts w:ascii="Times New Roman" w:hAnsi="Times New Roman" w:cs="Times New Roman"/>
          <w:color w:val="000000" w:themeColor="text1"/>
        </w:rPr>
        <w:t xml:space="preserve"> automatically</w:t>
      </w:r>
      <w:r w:rsidRPr="56B35C40">
        <w:rPr>
          <w:rFonts w:ascii="Times New Roman" w:hAnsi="Times New Roman" w:cs="Times New Roman"/>
          <w:color w:val="000000" w:themeColor="text1"/>
        </w:rPr>
        <w:t xml:space="preserve">. </w:t>
      </w:r>
      <w:r w:rsidR="00B50367">
        <w:rPr>
          <w:rFonts w:ascii="Times New Roman" w:hAnsi="Times New Roman" w:cs="Times New Roman"/>
          <w:color w:val="000000" w:themeColor="text1"/>
        </w:rPr>
        <w:t xml:space="preserve">This is despite much having been written </w:t>
      </w:r>
      <w:r w:rsidRPr="56B35C40">
        <w:rPr>
          <w:rFonts w:ascii="Times New Roman" w:hAnsi="Times New Roman" w:cs="Times New Roman"/>
          <w:color w:val="000000" w:themeColor="text1"/>
        </w:rPr>
        <w:t>and established regarding the influence of lighting and coloured lighting on users’ moods and emotion</w:t>
      </w:r>
      <w:r w:rsidR="00B927F5" w:rsidRPr="56B35C40">
        <w:rPr>
          <w:rFonts w:ascii="Times New Roman" w:hAnsi="Times New Roman" w:cs="Times New Roman"/>
          <w:color w:val="000000" w:themeColor="text1"/>
        </w:rPr>
        <w:t xml:space="preserve"> (</w:t>
      </w:r>
      <w:r w:rsidR="00EE4157" w:rsidRPr="56B35C40">
        <w:rPr>
          <w:rFonts w:ascii="Times New Roman" w:hAnsi="Times New Roman" w:cs="Times New Roman"/>
          <w:color w:val="000000" w:themeColor="text1"/>
        </w:rPr>
        <w:t xml:space="preserve">see </w:t>
      </w:r>
      <w:r w:rsidR="00D20197" w:rsidRPr="56B35C40">
        <w:rPr>
          <w:rFonts w:ascii="Times New Roman" w:hAnsi="Times New Roman" w:cs="Times New Roman"/>
          <w:color w:val="000000" w:themeColor="text1"/>
        </w:rPr>
        <w:t>s</w:t>
      </w:r>
      <w:r w:rsidR="00B927F5" w:rsidRPr="56B35C40">
        <w:rPr>
          <w:rFonts w:ascii="Times New Roman" w:hAnsi="Times New Roman" w:cs="Times New Roman"/>
          <w:color w:val="000000" w:themeColor="text1"/>
        </w:rPr>
        <w:t>ection 3.3</w:t>
      </w:r>
      <w:r w:rsidR="00CF2CA0" w:rsidRPr="56B35C40">
        <w:rPr>
          <w:rFonts w:ascii="Times New Roman" w:hAnsi="Times New Roman" w:cs="Times New Roman"/>
          <w:color w:val="000000" w:themeColor="text1"/>
        </w:rPr>
        <w:t>.1</w:t>
      </w:r>
      <w:r w:rsidR="00B927F5" w:rsidRPr="56B35C40">
        <w:rPr>
          <w:rFonts w:ascii="Times New Roman" w:hAnsi="Times New Roman" w:cs="Times New Roman"/>
          <w:color w:val="000000" w:themeColor="text1"/>
        </w:rPr>
        <w:t>)</w:t>
      </w:r>
      <w:r w:rsidRPr="56B35C40">
        <w:rPr>
          <w:rFonts w:ascii="Times New Roman" w:hAnsi="Times New Roman" w:cs="Times New Roman"/>
          <w:color w:val="000000" w:themeColor="text1"/>
        </w:rPr>
        <w:t xml:space="preserve">. </w:t>
      </w:r>
    </w:p>
    <w:p w14:paraId="0A78E7E9" w14:textId="77777777" w:rsidR="00093E82" w:rsidRDefault="00093E82" w:rsidP="003C4E19">
      <w:pPr>
        <w:spacing w:line="240" w:lineRule="auto"/>
        <w:jc w:val="both"/>
        <w:rPr>
          <w:rFonts w:ascii="Times New Roman" w:hAnsi="Times New Roman" w:cs="Times New Roman"/>
          <w:color w:val="000000" w:themeColor="text1"/>
        </w:rPr>
      </w:pPr>
    </w:p>
    <w:p w14:paraId="0052F65F" w14:textId="16104D79" w:rsidR="001F1129" w:rsidRDefault="00A507F6" w:rsidP="003C4E19">
      <w:pPr>
        <w:spacing w:line="240" w:lineRule="auto"/>
        <w:jc w:val="both"/>
        <w:rPr>
          <w:rFonts w:ascii="Times New Roman" w:hAnsi="Times New Roman" w:cs="Times New Roman"/>
          <w:color w:val="000000" w:themeColor="text1"/>
        </w:rPr>
      </w:pPr>
      <w:r w:rsidRPr="56B35C40">
        <w:rPr>
          <w:rFonts w:ascii="Times New Roman" w:hAnsi="Times New Roman" w:cs="Times New Roman"/>
          <w:color w:val="000000" w:themeColor="text1"/>
        </w:rPr>
        <w:t xml:space="preserve">As artist and device namesake James </w:t>
      </w:r>
      <w:proofErr w:type="spellStart"/>
      <w:r w:rsidRPr="56B35C40">
        <w:rPr>
          <w:rFonts w:ascii="Times New Roman" w:hAnsi="Times New Roman" w:cs="Times New Roman"/>
          <w:color w:val="000000" w:themeColor="text1"/>
        </w:rPr>
        <w:t>Turrell</w:t>
      </w:r>
      <w:proofErr w:type="spellEnd"/>
      <w:r w:rsidRPr="56B35C40">
        <w:rPr>
          <w:rFonts w:ascii="Times New Roman" w:hAnsi="Times New Roman" w:cs="Times New Roman"/>
          <w:color w:val="000000" w:themeColor="text1"/>
        </w:rPr>
        <w:t xml:space="preserve"> aptly acknowledges, light forms an integral part of humankind’s biological anatomy – we are a heliotropic</w:t>
      </w:r>
      <w:r w:rsidR="00231998">
        <w:rPr>
          <w:rFonts w:ascii="Times New Roman" w:hAnsi="Times New Roman" w:cs="Times New Roman"/>
          <w:color w:val="000000" w:themeColor="text1"/>
        </w:rPr>
        <w:t xml:space="preserve"> </w:t>
      </w:r>
      <w:r w:rsidRPr="56B35C40">
        <w:rPr>
          <w:rFonts w:ascii="Times New Roman" w:hAnsi="Times New Roman" w:cs="Times New Roman"/>
          <w:color w:val="000000" w:themeColor="text1"/>
        </w:rPr>
        <w:t>specie</w:t>
      </w:r>
      <w:r w:rsidR="00C814AB">
        <w:rPr>
          <w:rFonts w:ascii="Times New Roman" w:hAnsi="Times New Roman" w:cs="Times New Roman"/>
          <w:color w:val="000000" w:themeColor="text1"/>
        </w:rPr>
        <w:t>s</w:t>
      </w:r>
      <w:r w:rsidR="00231998">
        <w:rPr>
          <w:rStyle w:val="FootnoteReference"/>
          <w:rFonts w:ascii="Times New Roman" w:hAnsi="Times New Roman" w:cs="Times New Roman"/>
          <w:color w:val="000000" w:themeColor="text1"/>
        </w:rPr>
        <w:footnoteReference w:id="2"/>
      </w:r>
      <w:r w:rsidR="00C814AB">
        <w:rPr>
          <w:rFonts w:ascii="Times New Roman" w:hAnsi="Times New Roman" w:cs="Times New Roman"/>
          <w:color w:val="000000" w:themeColor="text1"/>
        </w:rPr>
        <w:t xml:space="preserve"> </w:t>
      </w:r>
      <w:r w:rsidRPr="56B35C40">
        <w:rPr>
          <w:rFonts w:ascii="Times New Roman" w:hAnsi="Times New Roman" w:cs="Times New Roman"/>
          <w:color w:val="000000" w:themeColor="text1"/>
        </w:rPr>
        <w:t xml:space="preserve">that drink light through the skin in the form of </w:t>
      </w:r>
      <w:r w:rsidR="00EE4157" w:rsidRPr="56B35C40">
        <w:rPr>
          <w:rFonts w:ascii="Times New Roman" w:hAnsi="Times New Roman" w:cs="Times New Roman"/>
          <w:color w:val="000000" w:themeColor="text1"/>
        </w:rPr>
        <w:t>v</w:t>
      </w:r>
      <w:r w:rsidRPr="56B35C40">
        <w:rPr>
          <w:rFonts w:ascii="Times New Roman" w:hAnsi="Times New Roman" w:cs="Times New Roman"/>
          <w:color w:val="000000" w:themeColor="text1"/>
        </w:rPr>
        <w:t>itamin D</w:t>
      </w:r>
      <w:r w:rsidR="00093085" w:rsidRPr="56B35C40">
        <w:rPr>
          <w:rFonts w:ascii="Times New Roman" w:hAnsi="Times New Roman" w:cs="Times New Roman"/>
          <w:color w:val="000000" w:themeColor="text1"/>
        </w:rPr>
        <w:t xml:space="preserve"> (figure 2.1)</w:t>
      </w:r>
      <w:r w:rsidRPr="56B35C40">
        <w:rPr>
          <w:rFonts w:ascii="Times New Roman" w:hAnsi="Times New Roman" w:cs="Times New Roman"/>
          <w:color w:val="000000" w:themeColor="text1"/>
        </w:rPr>
        <w:t xml:space="preserve">. </w:t>
      </w:r>
      <w:r w:rsidR="0068110C" w:rsidRPr="56B35C40">
        <w:rPr>
          <w:rFonts w:ascii="Times New Roman" w:hAnsi="Times New Roman" w:cs="Times New Roman"/>
          <w:color w:val="000000" w:themeColor="text1"/>
        </w:rPr>
        <w:t>Different spectrums of lighting have been found to</w:t>
      </w:r>
      <w:r w:rsidR="006D4AB3" w:rsidRPr="56B35C40">
        <w:rPr>
          <w:rFonts w:ascii="Times New Roman" w:hAnsi="Times New Roman" w:cs="Times New Roman"/>
          <w:color w:val="000000" w:themeColor="text1"/>
        </w:rPr>
        <w:t xml:space="preserve"> have a range of health benefits from</w:t>
      </w:r>
      <w:r w:rsidR="0068110C" w:rsidRPr="56B35C40">
        <w:rPr>
          <w:rFonts w:ascii="Times New Roman" w:hAnsi="Times New Roman" w:cs="Times New Roman"/>
          <w:color w:val="000000" w:themeColor="text1"/>
        </w:rPr>
        <w:t xml:space="preserve"> improv</w:t>
      </w:r>
      <w:r w:rsidR="006D4AB3" w:rsidRPr="56B35C40">
        <w:rPr>
          <w:rFonts w:ascii="Times New Roman" w:hAnsi="Times New Roman" w:cs="Times New Roman"/>
          <w:color w:val="000000" w:themeColor="text1"/>
        </w:rPr>
        <w:t>ing</w:t>
      </w:r>
      <w:r w:rsidR="0068110C" w:rsidRPr="56B35C40">
        <w:rPr>
          <w:rFonts w:ascii="Times New Roman" w:hAnsi="Times New Roman" w:cs="Times New Roman"/>
          <w:color w:val="000000" w:themeColor="text1"/>
        </w:rPr>
        <w:t xml:space="preserve"> concentration</w:t>
      </w:r>
      <w:r w:rsidR="00143E4D" w:rsidRPr="56B35C40">
        <w:rPr>
          <w:rFonts w:ascii="Times New Roman" w:hAnsi="Times New Roman" w:cs="Times New Roman"/>
          <w:color w:val="000000" w:themeColor="text1"/>
        </w:rPr>
        <w:t xml:space="preserve"> and sleep</w:t>
      </w:r>
      <w:r w:rsidR="006D4AB3" w:rsidRPr="56B35C40">
        <w:rPr>
          <w:rFonts w:ascii="Times New Roman" w:hAnsi="Times New Roman" w:cs="Times New Roman"/>
          <w:color w:val="000000" w:themeColor="text1"/>
        </w:rPr>
        <w:t xml:space="preserve"> to </w:t>
      </w:r>
      <w:r w:rsidR="0068110C" w:rsidRPr="56B35C40">
        <w:rPr>
          <w:rFonts w:ascii="Times New Roman" w:hAnsi="Times New Roman" w:cs="Times New Roman"/>
          <w:color w:val="000000" w:themeColor="text1"/>
        </w:rPr>
        <w:t>alleviat</w:t>
      </w:r>
      <w:r w:rsidR="006D4AB3" w:rsidRPr="56B35C40">
        <w:rPr>
          <w:rFonts w:ascii="Times New Roman" w:hAnsi="Times New Roman" w:cs="Times New Roman"/>
          <w:color w:val="000000" w:themeColor="text1"/>
        </w:rPr>
        <w:t>ing</w:t>
      </w:r>
      <w:r w:rsidR="0068110C" w:rsidRPr="56B35C40">
        <w:rPr>
          <w:rFonts w:ascii="Times New Roman" w:hAnsi="Times New Roman" w:cs="Times New Roman"/>
          <w:color w:val="000000" w:themeColor="text1"/>
        </w:rPr>
        <w:t xml:space="preserve"> depression and migraines.</w:t>
      </w:r>
      <w:r w:rsidR="00C33792" w:rsidRPr="56B35C40">
        <w:rPr>
          <w:rFonts w:ascii="Times New Roman" w:hAnsi="Times New Roman" w:cs="Times New Roman"/>
          <w:color w:val="000000" w:themeColor="text1"/>
        </w:rPr>
        <w:t xml:space="preserve"> </w:t>
      </w:r>
      <w:r w:rsidR="00BE7F43" w:rsidRPr="56B35C40">
        <w:rPr>
          <w:rFonts w:ascii="Times New Roman" w:hAnsi="Times New Roman" w:cs="Times New Roman"/>
          <w:color w:val="000000" w:themeColor="text1"/>
        </w:rPr>
        <w:t>Specifically,</w:t>
      </w:r>
      <w:r w:rsidR="00C33792" w:rsidRPr="56B35C40">
        <w:rPr>
          <w:rFonts w:ascii="Times New Roman" w:hAnsi="Times New Roman" w:cs="Times New Roman"/>
          <w:i/>
          <w:iCs/>
          <w:color w:val="000000" w:themeColor="text1"/>
        </w:rPr>
        <w:t xml:space="preserve"> </w:t>
      </w:r>
      <w:r w:rsidR="00C33792" w:rsidRPr="56B35C40">
        <w:rPr>
          <w:rFonts w:ascii="Times New Roman" w:hAnsi="Times New Roman" w:cs="Times New Roman"/>
          <w:color w:val="000000" w:themeColor="text1"/>
        </w:rPr>
        <w:t xml:space="preserve">for this research paper, colour and hues chosen to render </w:t>
      </w:r>
      <w:r w:rsidR="00CF2CA0" w:rsidRPr="56B35C40">
        <w:rPr>
          <w:rFonts w:ascii="Times New Roman" w:hAnsi="Times New Roman" w:cs="Times New Roman"/>
          <w:color w:val="000000" w:themeColor="text1"/>
        </w:rPr>
        <w:t xml:space="preserve">positive </w:t>
      </w:r>
      <w:r w:rsidR="00C33792" w:rsidRPr="56B35C40">
        <w:rPr>
          <w:rFonts w:ascii="Times New Roman" w:hAnsi="Times New Roman" w:cs="Times New Roman"/>
          <w:color w:val="000000" w:themeColor="text1"/>
        </w:rPr>
        <w:t>emotion</w:t>
      </w:r>
      <w:r w:rsidR="00CF2CA0" w:rsidRPr="56B35C40">
        <w:rPr>
          <w:rFonts w:ascii="Times New Roman" w:hAnsi="Times New Roman" w:cs="Times New Roman"/>
          <w:color w:val="000000" w:themeColor="text1"/>
        </w:rPr>
        <w:t xml:space="preserve"> and mood</w:t>
      </w:r>
      <w:r w:rsidR="00C33792" w:rsidRPr="56B35C40">
        <w:rPr>
          <w:rFonts w:ascii="Times New Roman" w:hAnsi="Times New Roman" w:cs="Times New Roman"/>
          <w:color w:val="000000" w:themeColor="text1"/>
        </w:rPr>
        <w:t xml:space="preserve"> for </w:t>
      </w:r>
      <w:r w:rsidR="00C33792" w:rsidRPr="56B35C40">
        <w:rPr>
          <w:rFonts w:ascii="Times New Roman" w:hAnsi="Times New Roman" w:cs="Times New Roman"/>
          <w:color w:val="000000" w:themeColor="text1"/>
        </w:rPr>
        <w:lastRenderedPageBreak/>
        <w:t xml:space="preserve">users will be </w:t>
      </w:r>
      <w:r w:rsidR="09F77241" w:rsidRPr="56B35C40">
        <w:rPr>
          <w:rFonts w:ascii="Times New Roman" w:hAnsi="Times New Roman" w:cs="Times New Roman"/>
          <w:color w:val="000000" w:themeColor="text1"/>
        </w:rPr>
        <w:t>informed</w:t>
      </w:r>
      <w:r w:rsidR="00C33792" w:rsidRPr="56B35C40">
        <w:rPr>
          <w:rFonts w:ascii="Times New Roman" w:hAnsi="Times New Roman" w:cs="Times New Roman"/>
          <w:color w:val="000000" w:themeColor="text1"/>
        </w:rPr>
        <w:t xml:space="preserve"> by </w:t>
      </w:r>
      <w:r w:rsidR="00D936EB" w:rsidRPr="56B35C40">
        <w:rPr>
          <w:rFonts w:ascii="Times New Roman" w:hAnsi="Times New Roman" w:cs="Times New Roman"/>
          <w:color w:val="000000" w:themeColor="text1"/>
        </w:rPr>
        <w:t>data from research conducted by</w:t>
      </w:r>
      <w:r w:rsidR="004B15B7" w:rsidRPr="56B35C40">
        <w:rPr>
          <w:rFonts w:ascii="Times New Roman" w:hAnsi="Times New Roman" w:cs="Times New Roman"/>
          <w:color w:val="000000" w:themeColor="text1"/>
        </w:rPr>
        <w:t xml:space="preserve"> colour </w:t>
      </w:r>
      <w:r w:rsidR="00BE7F43" w:rsidRPr="56B35C40">
        <w:rPr>
          <w:rFonts w:ascii="Times New Roman" w:hAnsi="Times New Roman" w:cs="Times New Roman"/>
          <w:color w:val="000000" w:themeColor="text1"/>
        </w:rPr>
        <w:t>psychologists</w:t>
      </w:r>
      <w:r w:rsidR="004B15B7" w:rsidRPr="56B35C40">
        <w:rPr>
          <w:rFonts w:ascii="Times New Roman" w:hAnsi="Times New Roman" w:cs="Times New Roman"/>
          <w:color w:val="000000" w:themeColor="text1"/>
        </w:rPr>
        <w:t xml:space="preserve"> </w:t>
      </w:r>
      <w:r w:rsidR="00C41134" w:rsidRPr="56B35C40">
        <w:rPr>
          <w:rFonts w:ascii="Times New Roman" w:hAnsi="Times New Roman" w:cs="Times New Roman"/>
          <w:color w:val="000000" w:themeColor="text1"/>
        </w:rPr>
        <w:t>Vald</w:t>
      </w:r>
      <w:r w:rsidRPr="56B35C40">
        <w:rPr>
          <w:rFonts w:ascii="Times New Roman" w:hAnsi="Times New Roman" w:cs="Times New Roman"/>
          <w:color w:val="000000" w:themeColor="text1"/>
        </w:rPr>
        <w:t>e</w:t>
      </w:r>
      <w:r w:rsidR="00C41134" w:rsidRPr="56B35C40">
        <w:rPr>
          <w:rFonts w:ascii="Times New Roman" w:hAnsi="Times New Roman" w:cs="Times New Roman"/>
          <w:color w:val="000000" w:themeColor="text1"/>
        </w:rPr>
        <w:t>z</w:t>
      </w:r>
      <w:r w:rsidR="00D303F6" w:rsidRPr="56B35C40">
        <w:rPr>
          <w:rFonts w:ascii="Times New Roman" w:hAnsi="Times New Roman" w:cs="Times New Roman"/>
          <w:color w:val="000000" w:themeColor="text1"/>
        </w:rPr>
        <w:t xml:space="preserve"> </w:t>
      </w:r>
      <w:r w:rsidR="004B15B7" w:rsidRPr="56B35C40">
        <w:rPr>
          <w:rFonts w:ascii="Times New Roman" w:hAnsi="Times New Roman" w:cs="Times New Roman"/>
          <w:color w:val="000000" w:themeColor="text1"/>
        </w:rPr>
        <w:t>et al</w:t>
      </w:r>
      <w:r w:rsidRPr="56B35C40">
        <w:rPr>
          <w:rFonts w:ascii="Times New Roman" w:hAnsi="Times New Roman" w:cs="Times New Roman"/>
          <w:color w:val="000000" w:themeColor="text1"/>
        </w:rPr>
        <w:t>.</w:t>
      </w:r>
      <w:r w:rsidR="006E03A3" w:rsidRPr="56B35C40">
        <w:rPr>
          <w:rFonts w:ascii="Times New Roman" w:hAnsi="Times New Roman" w:cs="Times New Roman"/>
          <w:color w:val="000000" w:themeColor="text1"/>
        </w:rPr>
        <w:t xml:space="preserve"> (</w:t>
      </w:r>
      <w:r w:rsidR="00D20197" w:rsidRPr="56B35C40">
        <w:rPr>
          <w:rFonts w:ascii="Times New Roman" w:hAnsi="Times New Roman" w:cs="Times New Roman"/>
          <w:color w:val="000000" w:themeColor="text1"/>
        </w:rPr>
        <w:t>f</w:t>
      </w:r>
      <w:r w:rsidR="00DF1FFB" w:rsidRPr="56B35C40">
        <w:rPr>
          <w:rFonts w:ascii="Times New Roman" w:hAnsi="Times New Roman" w:cs="Times New Roman"/>
          <w:color w:val="000000" w:themeColor="text1"/>
        </w:rPr>
        <w:t>igure</w:t>
      </w:r>
      <w:r w:rsidR="00D35B81" w:rsidRPr="56B35C40">
        <w:rPr>
          <w:rFonts w:ascii="Times New Roman" w:hAnsi="Times New Roman" w:cs="Times New Roman"/>
          <w:color w:val="000000" w:themeColor="text1"/>
        </w:rPr>
        <w:t xml:space="preserve"> </w:t>
      </w:r>
      <w:r w:rsidR="00F232C7" w:rsidRPr="56B35C40">
        <w:rPr>
          <w:rFonts w:ascii="Times New Roman" w:hAnsi="Times New Roman" w:cs="Times New Roman"/>
          <w:color w:val="000000" w:themeColor="text1"/>
        </w:rPr>
        <w:t>2</w:t>
      </w:r>
      <w:r w:rsidR="00D35B81" w:rsidRPr="56B35C40">
        <w:rPr>
          <w:rFonts w:ascii="Times New Roman" w:hAnsi="Times New Roman" w:cs="Times New Roman"/>
          <w:color w:val="000000" w:themeColor="text1"/>
        </w:rPr>
        <w:t>.</w:t>
      </w:r>
      <w:r w:rsidR="00093085" w:rsidRPr="56B35C40">
        <w:rPr>
          <w:rFonts w:ascii="Times New Roman" w:hAnsi="Times New Roman" w:cs="Times New Roman"/>
          <w:color w:val="000000" w:themeColor="text1"/>
        </w:rPr>
        <w:t>2</w:t>
      </w:r>
      <w:r w:rsidR="006E03A3" w:rsidRPr="56B35C40">
        <w:rPr>
          <w:rFonts w:ascii="Times New Roman" w:hAnsi="Times New Roman" w:cs="Times New Roman"/>
          <w:color w:val="000000" w:themeColor="text1"/>
        </w:rPr>
        <w:t>)</w:t>
      </w:r>
      <w:r w:rsidR="00245CC7" w:rsidRPr="56B35C40">
        <w:rPr>
          <w:rFonts w:ascii="Times New Roman" w:hAnsi="Times New Roman" w:cs="Times New Roman"/>
          <w:color w:val="000000" w:themeColor="text1"/>
        </w:rPr>
        <w:t>.</w:t>
      </w:r>
      <w:r w:rsidR="0068110C" w:rsidRPr="56B35C40">
        <w:rPr>
          <w:rFonts w:ascii="Times New Roman" w:hAnsi="Times New Roman" w:cs="Times New Roman"/>
          <w:color w:val="000000" w:themeColor="text1"/>
        </w:rPr>
        <w:t xml:space="preserve"> </w:t>
      </w:r>
    </w:p>
    <w:p w14:paraId="28661CB4" w14:textId="715383C6" w:rsidR="001113E2" w:rsidRDefault="00585FFE" w:rsidP="003C4E19">
      <w:pPr>
        <w:spacing w:line="240" w:lineRule="auto"/>
        <w:jc w:val="both"/>
        <w:rPr>
          <w:rFonts w:ascii="Times New Roman" w:hAnsi="Times New Roman" w:cs="Times New Roman"/>
        </w:rPr>
      </w:pPr>
      <w:r w:rsidRPr="56B35C40">
        <w:rPr>
          <w:rFonts w:ascii="Times New Roman" w:hAnsi="Times New Roman" w:cs="Times New Roman"/>
        </w:rPr>
        <w:t xml:space="preserve">MHCI research centred on utilising bodily feelings or physiological </w:t>
      </w:r>
      <w:r w:rsidR="006A1B77" w:rsidRPr="56B35C40">
        <w:rPr>
          <w:rFonts w:ascii="Times New Roman" w:hAnsi="Times New Roman" w:cs="Times New Roman"/>
        </w:rPr>
        <w:t xml:space="preserve">data </w:t>
      </w:r>
      <w:r w:rsidRPr="56B35C40">
        <w:rPr>
          <w:rFonts w:ascii="Times New Roman" w:hAnsi="Times New Roman" w:cs="Times New Roman"/>
        </w:rPr>
        <w:t xml:space="preserve">to develop </w:t>
      </w:r>
      <w:r w:rsidR="00B35009" w:rsidRPr="56B35C40">
        <w:rPr>
          <w:rFonts w:ascii="Times New Roman" w:hAnsi="Times New Roman" w:cs="Times New Roman"/>
        </w:rPr>
        <w:t>affect-</w:t>
      </w:r>
      <w:r w:rsidR="006A1B77" w:rsidRPr="56B35C40">
        <w:rPr>
          <w:rFonts w:ascii="Times New Roman" w:hAnsi="Times New Roman" w:cs="Times New Roman"/>
        </w:rPr>
        <w:t>sensitive</w:t>
      </w:r>
      <w:r w:rsidR="00B35009" w:rsidRPr="56B35C40">
        <w:rPr>
          <w:rFonts w:ascii="Times New Roman" w:hAnsi="Times New Roman" w:cs="Times New Roman"/>
        </w:rPr>
        <w:t xml:space="preserve"> </w:t>
      </w:r>
      <w:r w:rsidRPr="56B35C40">
        <w:rPr>
          <w:rFonts w:ascii="Times New Roman" w:hAnsi="Times New Roman" w:cs="Times New Roman"/>
        </w:rPr>
        <w:t>computer devices is limited</w:t>
      </w:r>
      <w:r w:rsidR="00117FFB">
        <w:rPr>
          <w:rFonts w:ascii="Times New Roman" w:hAnsi="Times New Roman" w:cs="Times New Roman"/>
        </w:rPr>
        <w:t xml:space="preserve">. </w:t>
      </w:r>
      <w:r w:rsidRPr="56B35C40">
        <w:rPr>
          <w:rFonts w:ascii="Times New Roman" w:hAnsi="Times New Roman" w:cs="Times New Roman"/>
        </w:rPr>
        <w:t xml:space="preserve">Therefore, the </w:t>
      </w:r>
      <w:r w:rsidR="00733B1A" w:rsidRPr="56B35C40">
        <w:rPr>
          <w:rFonts w:ascii="Times New Roman" w:hAnsi="Times New Roman" w:cs="Times New Roman"/>
        </w:rPr>
        <w:t>RGB</w:t>
      </w:r>
      <w:r w:rsidRPr="56B35C40">
        <w:rPr>
          <w:rFonts w:ascii="Times New Roman" w:hAnsi="Times New Roman" w:cs="Times New Roman"/>
        </w:rPr>
        <w:t xml:space="preserve"> LED lamp </w:t>
      </w:r>
      <w:r w:rsidR="4FD8478A" w:rsidRPr="56B35C40">
        <w:rPr>
          <w:rFonts w:ascii="Times New Roman" w:hAnsi="Times New Roman" w:cs="Times New Roman"/>
        </w:rPr>
        <w:t>presented here</w:t>
      </w:r>
      <w:r w:rsidR="003C735E">
        <w:rPr>
          <w:rFonts w:ascii="Times New Roman" w:hAnsi="Times New Roman" w:cs="Times New Roman"/>
        </w:rPr>
        <w:t>,</w:t>
      </w:r>
      <w:r w:rsidR="4FD8478A" w:rsidRPr="56B35C40">
        <w:rPr>
          <w:rFonts w:ascii="Times New Roman" w:hAnsi="Times New Roman" w:cs="Times New Roman"/>
        </w:rPr>
        <w:t xml:space="preserve"> </w:t>
      </w:r>
      <w:r w:rsidRPr="56B35C40">
        <w:rPr>
          <w:rFonts w:ascii="Times New Roman" w:hAnsi="Times New Roman" w:cs="Times New Roman"/>
        </w:rPr>
        <w:t xml:space="preserve">will </w:t>
      </w:r>
      <w:r w:rsidR="00BE258E" w:rsidRPr="56B35C40">
        <w:rPr>
          <w:rFonts w:ascii="Times New Roman" w:hAnsi="Times New Roman" w:cs="Times New Roman"/>
        </w:rPr>
        <w:t xml:space="preserve">help </w:t>
      </w:r>
      <w:r w:rsidRPr="56B35C40">
        <w:rPr>
          <w:rFonts w:ascii="Times New Roman" w:hAnsi="Times New Roman" w:cs="Times New Roman"/>
        </w:rPr>
        <w:t xml:space="preserve">build on </w:t>
      </w:r>
      <w:r w:rsidR="00BE258E" w:rsidRPr="56B35C40">
        <w:rPr>
          <w:rFonts w:ascii="Times New Roman" w:hAnsi="Times New Roman" w:cs="Times New Roman"/>
        </w:rPr>
        <w:t xml:space="preserve">this </w:t>
      </w:r>
      <w:r w:rsidRPr="56B35C40">
        <w:rPr>
          <w:rFonts w:ascii="Times New Roman" w:hAnsi="Times New Roman" w:cs="Times New Roman"/>
        </w:rPr>
        <w:t xml:space="preserve">existing research by </w:t>
      </w:r>
      <w:r w:rsidR="000319C2" w:rsidRPr="56B35C40">
        <w:rPr>
          <w:rFonts w:ascii="Times New Roman" w:hAnsi="Times New Roman" w:cs="Times New Roman"/>
        </w:rPr>
        <w:t>utilis</w:t>
      </w:r>
      <w:r w:rsidRPr="56B35C40">
        <w:rPr>
          <w:rFonts w:ascii="Times New Roman" w:hAnsi="Times New Roman" w:cs="Times New Roman"/>
        </w:rPr>
        <w:t>ing</w:t>
      </w:r>
      <w:r w:rsidR="000319C2" w:rsidRPr="56B35C40">
        <w:rPr>
          <w:rFonts w:ascii="Times New Roman" w:hAnsi="Times New Roman" w:cs="Times New Roman"/>
        </w:rPr>
        <w:t xml:space="preserve"> quantifiable bodily changes </w:t>
      </w:r>
      <w:r w:rsidR="00BC61D0" w:rsidRPr="56B35C40">
        <w:rPr>
          <w:rFonts w:ascii="Times New Roman" w:hAnsi="Times New Roman" w:cs="Times New Roman"/>
        </w:rPr>
        <w:t>and</w:t>
      </w:r>
      <w:r w:rsidR="00C34FC9">
        <w:rPr>
          <w:rFonts w:ascii="Times New Roman" w:hAnsi="Times New Roman" w:cs="Times New Roman"/>
        </w:rPr>
        <w:t xml:space="preserve"> text provided by the user through a GUI interface</w:t>
      </w:r>
      <w:r w:rsidR="00BC61D0" w:rsidRPr="56B35C40">
        <w:rPr>
          <w:rFonts w:ascii="Times New Roman" w:hAnsi="Times New Roman" w:cs="Times New Roman"/>
        </w:rPr>
        <w:t xml:space="preserve"> </w:t>
      </w:r>
      <w:r w:rsidR="000319C2" w:rsidRPr="56B35C40">
        <w:rPr>
          <w:rFonts w:ascii="Times New Roman" w:hAnsi="Times New Roman" w:cs="Times New Roman"/>
        </w:rPr>
        <w:t xml:space="preserve">as </w:t>
      </w:r>
      <w:r w:rsidR="00E10CB1" w:rsidRPr="56B35C40">
        <w:rPr>
          <w:rFonts w:ascii="Times New Roman" w:hAnsi="Times New Roman" w:cs="Times New Roman"/>
        </w:rPr>
        <w:t xml:space="preserve">key </w:t>
      </w:r>
      <w:r w:rsidR="000319C2" w:rsidRPr="56B35C40">
        <w:rPr>
          <w:rFonts w:ascii="Times New Roman" w:hAnsi="Times New Roman" w:cs="Times New Roman"/>
        </w:rPr>
        <w:t xml:space="preserve">metrics </w:t>
      </w:r>
      <w:r w:rsidRPr="56B35C40">
        <w:rPr>
          <w:rFonts w:ascii="Times New Roman" w:hAnsi="Times New Roman" w:cs="Times New Roman"/>
        </w:rPr>
        <w:t>for</w:t>
      </w:r>
      <w:r w:rsidR="000319C2" w:rsidRPr="56B35C40">
        <w:rPr>
          <w:rFonts w:ascii="Times New Roman" w:hAnsi="Times New Roman" w:cs="Times New Roman"/>
        </w:rPr>
        <w:t xml:space="preserve"> render</w:t>
      </w:r>
      <w:r w:rsidRPr="56B35C40">
        <w:rPr>
          <w:rFonts w:ascii="Times New Roman" w:hAnsi="Times New Roman" w:cs="Times New Roman"/>
        </w:rPr>
        <w:t>ing</w:t>
      </w:r>
      <w:r w:rsidR="000319C2" w:rsidRPr="56B35C40">
        <w:rPr>
          <w:rFonts w:ascii="Times New Roman" w:hAnsi="Times New Roman" w:cs="Times New Roman"/>
        </w:rPr>
        <w:t xml:space="preserve"> </w:t>
      </w:r>
      <w:r w:rsidR="00EE4157" w:rsidRPr="56B35C40">
        <w:rPr>
          <w:rFonts w:ascii="Times New Roman" w:hAnsi="Times New Roman" w:cs="Times New Roman"/>
        </w:rPr>
        <w:t>its</w:t>
      </w:r>
      <w:r w:rsidR="00581145" w:rsidRPr="56B35C40">
        <w:rPr>
          <w:rFonts w:ascii="Times New Roman" w:hAnsi="Times New Roman" w:cs="Times New Roman"/>
        </w:rPr>
        <w:t xml:space="preserve"> lighting</w:t>
      </w:r>
      <w:r w:rsidR="000319C2" w:rsidRPr="56B35C40">
        <w:rPr>
          <w:rFonts w:ascii="Times New Roman" w:hAnsi="Times New Roman" w:cs="Times New Roman"/>
        </w:rPr>
        <w:t>.</w:t>
      </w:r>
      <w:r w:rsidR="00581145" w:rsidRPr="56B35C40">
        <w:rPr>
          <w:rFonts w:ascii="Times New Roman" w:hAnsi="Times New Roman" w:cs="Times New Roman"/>
        </w:rPr>
        <w:t xml:space="preserve"> </w:t>
      </w:r>
      <w:r w:rsidR="0AE77426" w:rsidRPr="56B35C40">
        <w:rPr>
          <w:rFonts w:ascii="Times New Roman" w:hAnsi="Times New Roman" w:cs="Times New Roman"/>
        </w:rPr>
        <w:t>In contrast,</w:t>
      </w:r>
      <w:r w:rsidR="000319C2" w:rsidRPr="56B35C40">
        <w:rPr>
          <w:rFonts w:ascii="Times New Roman" w:hAnsi="Times New Roman" w:cs="Times New Roman"/>
        </w:rPr>
        <w:t xml:space="preserve"> </w:t>
      </w:r>
      <w:r w:rsidR="008E6B5C" w:rsidRPr="56B35C40">
        <w:rPr>
          <w:rFonts w:ascii="Times New Roman" w:hAnsi="Times New Roman" w:cs="Times New Roman"/>
        </w:rPr>
        <w:t>MHCI research ha</w:t>
      </w:r>
      <w:r w:rsidR="006D4AB3" w:rsidRPr="56B35C40">
        <w:rPr>
          <w:rFonts w:ascii="Times New Roman" w:hAnsi="Times New Roman" w:cs="Times New Roman"/>
        </w:rPr>
        <w:t>s</w:t>
      </w:r>
      <w:r w:rsidR="00BE258E" w:rsidRPr="56B35C40">
        <w:rPr>
          <w:rFonts w:ascii="Times New Roman" w:hAnsi="Times New Roman" w:cs="Times New Roman"/>
        </w:rPr>
        <w:t xml:space="preserve"> </w:t>
      </w:r>
      <w:r w:rsidR="008E6B5C" w:rsidRPr="56B35C40">
        <w:rPr>
          <w:rFonts w:ascii="Times New Roman" w:hAnsi="Times New Roman" w:cs="Times New Roman"/>
        </w:rPr>
        <w:t xml:space="preserve">been </w:t>
      </w:r>
      <w:r w:rsidRPr="56B35C40">
        <w:rPr>
          <w:rFonts w:ascii="Times New Roman" w:hAnsi="Times New Roman" w:cs="Times New Roman"/>
        </w:rPr>
        <w:t xml:space="preserve">more focused </w:t>
      </w:r>
      <w:r w:rsidR="008E6B5C" w:rsidRPr="56B35C40">
        <w:rPr>
          <w:rFonts w:ascii="Times New Roman" w:hAnsi="Times New Roman" w:cs="Times New Roman"/>
        </w:rPr>
        <w:t xml:space="preserve">on </w:t>
      </w:r>
      <w:r w:rsidRPr="56B35C40">
        <w:rPr>
          <w:rFonts w:ascii="Times New Roman" w:hAnsi="Times New Roman" w:cs="Times New Roman"/>
        </w:rPr>
        <w:t>util</w:t>
      </w:r>
      <w:r w:rsidR="009A0862" w:rsidRPr="56B35C40">
        <w:rPr>
          <w:rFonts w:ascii="Times New Roman" w:hAnsi="Times New Roman" w:cs="Times New Roman"/>
        </w:rPr>
        <w:t xml:space="preserve">ising </w:t>
      </w:r>
      <w:r w:rsidR="008E6B5C" w:rsidRPr="56B35C40">
        <w:rPr>
          <w:rFonts w:ascii="Times New Roman" w:hAnsi="Times New Roman" w:cs="Times New Roman"/>
        </w:rPr>
        <w:t xml:space="preserve">users’ </w:t>
      </w:r>
      <w:r w:rsidR="00977D35" w:rsidRPr="56B35C40">
        <w:rPr>
          <w:rFonts w:ascii="Times New Roman" w:hAnsi="Times New Roman" w:cs="Times New Roman"/>
        </w:rPr>
        <w:t>facial data and vocal expression</w:t>
      </w:r>
      <w:r w:rsidR="009A0862" w:rsidRPr="56B35C40">
        <w:rPr>
          <w:rFonts w:ascii="Times New Roman" w:hAnsi="Times New Roman" w:cs="Times New Roman"/>
        </w:rPr>
        <w:t xml:space="preserve"> to determine </w:t>
      </w:r>
      <w:r w:rsidR="005033C3" w:rsidRPr="56B35C40">
        <w:rPr>
          <w:rFonts w:ascii="Times New Roman" w:hAnsi="Times New Roman" w:cs="Times New Roman"/>
        </w:rPr>
        <w:t>emotion</w:t>
      </w:r>
      <w:r w:rsidR="00994BEB">
        <w:rPr>
          <w:rFonts w:ascii="Times New Roman" w:hAnsi="Times New Roman" w:cs="Times New Roman"/>
        </w:rPr>
        <w:t>. P</w:t>
      </w:r>
      <w:r w:rsidR="00FA5764" w:rsidRPr="56B35C40">
        <w:rPr>
          <w:rFonts w:ascii="Times New Roman" w:hAnsi="Times New Roman" w:cs="Times New Roman"/>
        </w:rPr>
        <w:t>otentially</w:t>
      </w:r>
      <w:r w:rsidR="00AF3964" w:rsidRPr="56B35C40">
        <w:rPr>
          <w:rFonts w:ascii="Times New Roman" w:hAnsi="Times New Roman" w:cs="Times New Roman"/>
        </w:rPr>
        <w:t xml:space="preserve"> </w:t>
      </w:r>
      <w:r w:rsidR="005033C3" w:rsidRPr="56B35C40">
        <w:rPr>
          <w:rFonts w:ascii="Times New Roman" w:hAnsi="Times New Roman" w:cs="Times New Roman"/>
        </w:rPr>
        <w:t xml:space="preserve">due to </w:t>
      </w:r>
      <w:r w:rsidR="006B3F42">
        <w:rPr>
          <w:rFonts w:ascii="Times New Roman" w:hAnsi="Times New Roman" w:cs="Times New Roman"/>
        </w:rPr>
        <w:t>Darwin and Ekman’s</w:t>
      </w:r>
      <w:r w:rsidR="005033C3" w:rsidRPr="56B35C40">
        <w:rPr>
          <w:rFonts w:ascii="Times New Roman" w:hAnsi="Times New Roman" w:cs="Times New Roman"/>
        </w:rPr>
        <w:t xml:space="preserve"> influential research </w:t>
      </w:r>
      <w:r w:rsidR="000E4585">
        <w:rPr>
          <w:rFonts w:ascii="Times New Roman" w:hAnsi="Times New Roman" w:cs="Times New Roman"/>
        </w:rPr>
        <w:t xml:space="preserve">into </w:t>
      </w:r>
      <w:r w:rsidR="009F7E6D">
        <w:rPr>
          <w:rFonts w:ascii="Times New Roman" w:hAnsi="Times New Roman" w:cs="Times New Roman"/>
        </w:rPr>
        <w:t>visual depictions of</w:t>
      </w:r>
      <w:r w:rsidR="000E4585">
        <w:rPr>
          <w:rFonts w:ascii="Times New Roman" w:hAnsi="Times New Roman" w:cs="Times New Roman"/>
        </w:rPr>
        <w:t xml:space="preserve"> facial </w:t>
      </w:r>
      <w:r w:rsidR="009F7E6D">
        <w:rPr>
          <w:rFonts w:ascii="Times New Roman" w:hAnsi="Times New Roman" w:cs="Times New Roman"/>
        </w:rPr>
        <w:t>actions for studying emotion</w:t>
      </w:r>
      <w:r w:rsidR="005033C3" w:rsidRPr="56B35C40">
        <w:rPr>
          <w:rFonts w:ascii="Times New Roman" w:hAnsi="Times New Roman" w:cs="Times New Roman"/>
        </w:rPr>
        <w:t>.</w:t>
      </w:r>
      <w:r w:rsidR="00977D35" w:rsidRPr="56B35C40">
        <w:rPr>
          <w:rFonts w:ascii="Times New Roman" w:hAnsi="Times New Roman" w:cs="Times New Roman"/>
        </w:rPr>
        <w:t xml:space="preserve"> </w:t>
      </w:r>
      <w:r w:rsidR="00824F85" w:rsidRPr="56B35C40">
        <w:rPr>
          <w:rFonts w:ascii="Times New Roman" w:hAnsi="Times New Roman" w:cs="Times New Roman"/>
          <w:color w:val="000000" w:themeColor="text1"/>
        </w:rPr>
        <w:t xml:space="preserve">As emphasised in </w:t>
      </w:r>
      <w:r w:rsidR="00D20197" w:rsidRPr="56B35C40">
        <w:rPr>
          <w:rFonts w:ascii="Times New Roman" w:hAnsi="Times New Roman" w:cs="Times New Roman"/>
          <w:color w:val="000000" w:themeColor="text1"/>
        </w:rPr>
        <w:t>section 3.4</w:t>
      </w:r>
      <w:r w:rsidR="00FA5764" w:rsidRPr="56B35C40">
        <w:rPr>
          <w:rFonts w:ascii="Times New Roman" w:hAnsi="Times New Roman" w:cs="Times New Roman"/>
          <w:color w:val="000000" w:themeColor="text1"/>
        </w:rPr>
        <w:t>,</w:t>
      </w:r>
      <w:r w:rsidR="00824F85" w:rsidRPr="56B35C40">
        <w:rPr>
          <w:rFonts w:ascii="Times New Roman" w:hAnsi="Times New Roman" w:cs="Times New Roman"/>
          <w:color w:val="000000" w:themeColor="text1"/>
        </w:rPr>
        <w:t xml:space="preserve"> </w:t>
      </w:r>
      <w:r w:rsidR="00957BC9">
        <w:rPr>
          <w:rFonts w:ascii="Times New Roman" w:hAnsi="Times New Roman" w:cs="Times New Roman"/>
          <w:color w:val="000000" w:themeColor="text1"/>
        </w:rPr>
        <w:t>MHCI researchers focus on u</w:t>
      </w:r>
      <w:r w:rsidR="00EB069D">
        <w:rPr>
          <w:rFonts w:ascii="Times New Roman" w:hAnsi="Times New Roman" w:cs="Times New Roman"/>
          <w:color w:val="000000" w:themeColor="text1"/>
        </w:rPr>
        <w:t>tili</w:t>
      </w:r>
      <w:r w:rsidR="00957BC9">
        <w:rPr>
          <w:rFonts w:ascii="Times New Roman" w:hAnsi="Times New Roman" w:cs="Times New Roman"/>
          <w:color w:val="000000" w:themeColor="text1"/>
        </w:rPr>
        <w:t xml:space="preserve">sing </w:t>
      </w:r>
      <w:r w:rsidR="002F5AF2">
        <w:rPr>
          <w:rFonts w:ascii="Times New Roman" w:hAnsi="Times New Roman" w:cs="Times New Roman"/>
          <w:color w:val="000000" w:themeColor="text1"/>
        </w:rPr>
        <w:t>user’s</w:t>
      </w:r>
      <w:r w:rsidR="00EB069D">
        <w:rPr>
          <w:rFonts w:ascii="Times New Roman" w:hAnsi="Times New Roman" w:cs="Times New Roman"/>
          <w:color w:val="000000" w:themeColor="text1"/>
        </w:rPr>
        <w:t xml:space="preserve"> </w:t>
      </w:r>
      <w:r w:rsidR="00957BC9">
        <w:rPr>
          <w:rFonts w:ascii="Times New Roman" w:hAnsi="Times New Roman" w:cs="Times New Roman"/>
          <w:color w:val="000000" w:themeColor="text1"/>
        </w:rPr>
        <w:t xml:space="preserve">facial data and </w:t>
      </w:r>
      <w:r w:rsidR="00BD2F82">
        <w:rPr>
          <w:rFonts w:ascii="Times New Roman" w:hAnsi="Times New Roman" w:cs="Times New Roman"/>
          <w:color w:val="000000" w:themeColor="text1"/>
        </w:rPr>
        <w:t>vocal expression</w:t>
      </w:r>
      <w:r w:rsidR="00D55A1D">
        <w:rPr>
          <w:rFonts w:ascii="Times New Roman" w:hAnsi="Times New Roman" w:cs="Times New Roman"/>
          <w:color w:val="000000" w:themeColor="text1"/>
        </w:rPr>
        <w:t xml:space="preserve"> </w:t>
      </w:r>
      <w:r w:rsidR="00EB069D">
        <w:rPr>
          <w:rFonts w:ascii="Times New Roman" w:hAnsi="Times New Roman" w:cs="Times New Roman"/>
          <w:color w:val="000000" w:themeColor="text1"/>
        </w:rPr>
        <w:t>rather than primarily</w:t>
      </w:r>
      <w:r w:rsidR="00D55A1D">
        <w:rPr>
          <w:rFonts w:ascii="Times New Roman" w:hAnsi="Times New Roman" w:cs="Times New Roman"/>
          <w:color w:val="000000" w:themeColor="text1"/>
        </w:rPr>
        <w:t xml:space="preserve"> physiological data</w:t>
      </w:r>
      <w:r w:rsidR="00824F85" w:rsidRPr="56B35C40">
        <w:rPr>
          <w:rFonts w:ascii="Times New Roman" w:hAnsi="Times New Roman" w:cs="Times New Roman"/>
          <w:color w:val="000000" w:themeColor="text1"/>
        </w:rPr>
        <w:t xml:space="preserve"> is surprising </w:t>
      </w:r>
      <w:r w:rsidR="00670793" w:rsidRPr="56B35C40">
        <w:rPr>
          <w:rFonts w:ascii="Times New Roman" w:hAnsi="Times New Roman" w:cs="Times New Roman"/>
          <w:color w:val="000000" w:themeColor="text1"/>
        </w:rPr>
        <w:t>for two</w:t>
      </w:r>
      <w:r w:rsidR="00716410" w:rsidRPr="56B35C40">
        <w:rPr>
          <w:rFonts w:ascii="Times New Roman" w:hAnsi="Times New Roman" w:cs="Times New Roman"/>
          <w:color w:val="000000" w:themeColor="text1"/>
        </w:rPr>
        <w:t xml:space="preserve"> key</w:t>
      </w:r>
      <w:r w:rsidR="00670793" w:rsidRPr="56B35C40">
        <w:rPr>
          <w:rFonts w:ascii="Times New Roman" w:hAnsi="Times New Roman" w:cs="Times New Roman"/>
          <w:color w:val="000000" w:themeColor="text1"/>
        </w:rPr>
        <w:t xml:space="preserve"> reasons</w:t>
      </w:r>
      <w:r w:rsidR="00BD2F82">
        <w:rPr>
          <w:rFonts w:ascii="Times New Roman" w:hAnsi="Times New Roman" w:cs="Times New Roman"/>
          <w:color w:val="000000" w:themeColor="text1"/>
        </w:rPr>
        <w:t>.</w:t>
      </w:r>
      <w:r w:rsidR="00670793" w:rsidRPr="56B35C40">
        <w:rPr>
          <w:rFonts w:ascii="Times New Roman" w:hAnsi="Times New Roman" w:cs="Times New Roman"/>
          <w:color w:val="000000" w:themeColor="text1"/>
        </w:rPr>
        <w:t xml:space="preserve"> </w:t>
      </w:r>
      <w:r w:rsidR="00BD2F82">
        <w:rPr>
          <w:rFonts w:ascii="Times New Roman" w:hAnsi="Times New Roman" w:cs="Times New Roman"/>
          <w:color w:val="000000" w:themeColor="text1"/>
        </w:rPr>
        <w:t>F</w:t>
      </w:r>
      <w:r w:rsidR="00120BAD" w:rsidRPr="56B35C40">
        <w:rPr>
          <w:rFonts w:ascii="Times New Roman" w:hAnsi="Times New Roman" w:cs="Times New Roman"/>
          <w:color w:val="000000" w:themeColor="text1"/>
        </w:rPr>
        <w:t xml:space="preserve">irstly, </w:t>
      </w:r>
      <w:proofErr w:type="gramStart"/>
      <w:r w:rsidR="00670793" w:rsidRPr="56B35C40">
        <w:rPr>
          <w:rFonts w:ascii="Times New Roman" w:hAnsi="Times New Roman" w:cs="Times New Roman"/>
          <w:color w:val="000000" w:themeColor="text1"/>
        </w:rPr>
        <w:t>facial</w:t>
      </w:r>
      <w:proofErr w:type="gramEnd"/>
      <w:r w:rsidR="00BF7F54" w:rsidRPr="56B35C40">
        <w:rPr>
          <w:rFonts w:ascii="Times New Roman" w:hAnsi="Times New Roman" w:cs="Times New Roman"/>
          <w:color w:val="000000" w:themeColor="text1"/>
        </w:rPr>
        <w:t xml:space="preserve"> and vocal</w:t>
      </w:r>
      <w:r w:rsidR="00670793" w:rsidRPr="56B35C40">
        <w:rPr>
          <w:rFonts w:ascii="Times New Roman" w:hAnsi="Times New Roman" w:cs="Times New Roman"/>
          <w:color w:val="000000" w:themeColor="text1"/>
        </w:rPr>
        <w:t xml:space="preserve"> analysis </w:t>
      </w:r>
      <w:r w:rsidR="00186C03" w:rsidRPr="56B35C40">
        <w:rPr>
          <w:rFonts w:ascii="Times New Roman" w:hAnsi="Times New Roman" w:cs="Times New Roman"/>
          <w:color w:val="000000" w:themeColor="text1"/>
        </w:rPr>
        <w:t xml:space="preserve">is </w:t>
      </w:r>
      <w:r w:rsidR="00FA5764" w:rsidRPr="56B35C40">
        <w:rPr>
          <w:rFonts w:ascii="Times New Roman" w:hAnsi="Times New Roman" w:cs="Times New Roman"/>
          <w:color w:val="000000" w:themeColor="text1"/>
        </w:rPr>
        <w:t xml:space="preserve">incredibly </w:t>
      </w:r>
      <w:r w:rsidR="00D00154">
        <w:rPr>
          <w:rFonts w:ascii="Times New Roman" w:hAnsi="Times New Roman" w:cs="Times New Roman"/>
          <w:color w:val="000000" w:themeColor="text1"/>
        </w:rPr>
        <w:t>complex</w:t>
      </w:r>
      <w:r w:rsidR="00BD2F82">
        <w:rPr>
          <w:rFonts w:ascii="Times New Roman" w:hAnsi="Times New Roman" w:cs="Times New Roman"/>
          <w:color w:val="000000" w:themeColor="text1"/>
        </w:rPr>
        <w:t xml:space="preserve"> and</w:t>
      </w:r>
      <w:r w:rsidR="00D00154">
        <w:rPr>
          <w:rFonts w:ascii="Times New Roman" w:hAnsi="Times New Roman" w:cs="Times New Roman"/>
          <w:color w:val="000000" w:themeColor="text1"/>
        </w:rPr>
        <w:t xml:space="preserve"> computationally</w:t>
      </w:r>
      <w:r w:rsidR="00BD2F82">
        <w:rPr>
          <w:rFonts w:ascii="Times New Roman" w:hAnsi="Times New Roman" w:cs="Times New Roman"/>
          <w:color w:val="000000" w:themeColor="text1"/>
        </w:rPr>
        <w:t xml:space="preserve"> taxing for developing systems and devices. Se</w:t>
      </w:r>
      <w:r w:rsidR="00120BAD" w:rsidRPr="56B35C40">
        <w:rPr>
          <w:rFonts w:ascii="Times New Roman" w:hAnsi="Times New Roman" w:cs="Times New Roman"/>
        </w:rPr>
        <w:t xml:space="preserve">condly, </w:t>
      </w:r>
      <w:r w:rsidR="00D00154">
        <w:rPr>
          <w:rFonts w:ascii="Times New Roman" w:hAnsi="Times New Roman" w:cs="Times New Roman"/>
        </w:rPr>
        <w:t>numerous</w:t>
      </w:r>
      <w:r w:rsidR="00BD2F82">
        <w:rPr>
          <w:rFonts w:ascii="Times New Roman" w:hAnsi="Times New Roman" w:cs="Times New Roman"/>
        </w:rPr>
        <w:t xml:space="preserve"> </w:t>
      </w:r>
      <w:r w:rsidR="008E6B5C" w:rsidRPr="56B35C40">
        <w:rPr>
          <w:rFonts w:ascii="Times New Roman" w:hAnsi="Times New Roman" w:cs="Times New Roman"/>
        </w:rPr>
        <w:t xml:space="preserve">insights </w:t>
      </w:r>
      <w:r w:rsidR="00A43445">
        <w:rPr>
          <w:rFonts w:ascii="Times New Roman" w:hAnsi="Times New Roman" w:cs="Times New Roman"/>
        </w:rPr>
        <w:t>from</w:t>
      </w:r>
      <w:r w:rsidR="003A0CFD">
        <w:rPr>
          <w:rFonts w:ascii="Times New Roman" w:hAnsi="Times New Roman" w:cs="Times New Roman"/>
        </w:rPr>
        <w:t xml:space="preserve"> </w:t>
      </w:r>
      <w:r w:rsidR="00BD2F82">
        <w:rPr>
          <w:rFonts w:ascii="Times New Roman" w:hAnsi="Times New Roman" w:cs="Times New Roman"/>
        </w:rPr>
        <w:t>neuroscience</w:t>
      </w:r>
      <w:r w:rsidR="008E6B5C" w:rsidRPr="56B35C40">
        <w:rPr>
          <w:rFonts w:ascii="Times New Roman" w:hAnsi="Times New Roman" w:cs="Times New Roman"/>
        </w:rPr>
        <w:t xml:space="preserve"> </w:t>
      </w:r>
      <w:r w:rsidR="003B62E8">
        <w:rPr>
          <w:rFonts w:ascii="Times New Roman" w:hAnsi="Times New Roman" w:cs="Times New Roman"/>
        </w:rPr>
        <w:t>find</w:t>
      </w:r>
      <w:r w:rsidR="00F55D80" w:rsidRPr="56B35C40">
        <w:rPr>
          <w:rFonts w:ascii="Times New Roman" w:hAnsi="Times New Roman" w:cs="Times New Roman"/>
        </w:rPr>
        <w:t xml:space="preserve"> </w:t>
      </w:r>
      <w:r w:rsidR="008E6B5C" w:rsidRPr="56B35C40">
        <w:rPr>
          <w:rFonts w:ascii="Times New Roman" w:hAnsi="Times New Roman" w:cs="Times New Roman"/>
        </w:rPr>
        <w:t xml:space="preserve">that emotions are </w:t>
      </w:r>
      <w:r w:rsidR="00011E0F">
        <w:rPr>
          <w:rFonts w:ascii="Times New Roman" w:hAnsi="Times New Roman" w:cs="Times New Roman"/>
        </w:rPr>
        <w:t xml:space="preserve">fundamentally </w:t>
      </w:r>
      <w:r w:rsidR="008E6B5C" w:rsidRPr="56B35C40">
        <w:rPr>
          <w:rFonts w:ascii="Times New Roman" w:hAnsi="Times New Roman" w:cs="Times New Roman"/>
        </w:rPr>
        <w:t xml:space="preserve">caused by patterned changes within the body. </w:t>
      </w:r>
      <w:r w:rsidR="00EF6812">
        <w:rPr>
          <w:rFonts w:ascii="Times New Roman" w:hAnsi="Times New Roman" w:cs="Times New Roman"/>
        </w:rPr>
        <w:t>Additionally</w:t>
      </w:r>
      <w:r w:rsidR="003A6007" w:rsidRPr="56B35C40">
        <w:rPr>
          <w:rFonts w:ascii="Times New Roman" w:hAnsi="Times New Roman" w:cs="Times New Roman"/>
        </w:rPr>
        <w:t>,</w:t>
      </w:r>
      <w:r w:rsidR="008E6B5C" w:rsidRPr="56B35C40">
        <w:rPr>
          <w:rFonts w:ascii="Times New Roman" w:hAnsi="Times New Roman" w:cs="Times New Roman"/>
        </w:rPr>
        <w:t xml:space="preserve"> the </w:t>
      </w:r>
      <w:r w:rsidR="00086DA5" w:rsidRPr="56B35C40">
        <w:rPr>
          <w:rFonts w:ascii="Times New Roman" w:hAnsi="Times New Roman" w:cs="Times New Roman"/>
        </w:rPr>
        <w:t xml:space="preserve">RGB </w:t>
      </w:r>
      <w:r w:rsidR="008E6B5C" w:rsidRPr="56B35C40">
        <w:rPr>
          <w:rFonts w:ascii="Times New Roman" w:hAnsi="Times New Roman" w:cs="Times New Roman"/>
        </w:rPr>
        <w:t xml:space="preserve">LED lamp will be further improved by </w:t>
      </w:r>
      <w:r w:rsidR="000238E5" w:rsidRPr="56B35C40">
        <w:rPr>
          <w:rFonts w:ascii="Times New Roman" w:hAnsi="Times New Roman" w:cs="Times New Roman"/>
        </w:rPr>
        <w:t xml:space="preserve">neuroscientific </w:t>
      </w:r>
      <w:r w:rsidR="008E6B5C" w:rsidRPr="56B35C40">
        <w:rPr>
          <w:rFonts w:ascii="Times New Roman" w:hAnsi="Times New Roman" w:cs="Times New Roman"/>
        </w:rPr>
        <w:t>research</w:t>
      </w:r>
      <w:r w:rsidR="00AB4E21" w:rsidRPr="56B35C40">
        <w:rPr>
          <w:rFonts w:ascii="Times New Roman" w:hAnsi="Times New Roman" w:cs="Times New Roman"/>
        </w:rPr>
        <w:t xml:space="preserve"> by </w:t>
      </w:r>
      <w:proofErr w:type="spellStart"/>
      <w:r w:rsidR="00AB4E21" w:rsidRPr="56B35C40">
        <w:rPr>
          <w:rFonts w:ascii="Times New Roman" w:hAnsi="Times New Roman" w:cs="Times New Roman"/>
        </w:rPr>
        <w:t>Ster</w:t>
      </w:r>
      <w:r w:rsidR="001D6461" w:rsidRPr="56B35C40">
        <w:rPr>
          <w:rFonts w:ascii="Times New Roman" w:hAnsi="Times New Roman" w:cs="Times New Roman"/>
        </w:rPr>
        <w:t>e</w:t>
      </w:r>
      <w:r w:rsidR="00AB4E21" w:rsidRPr="56B35C40">
        <w:rPr>
          <w:rFonts w:ascii="Times New Roman" w:hAnsi="Times New Roman" w:cs="Times New Roman"/>
        </w:rPr>
        <w:t>lny</w:t>
      </w:r>
      <w:proofErr w:type="spellEnd"/>
      <w:r w:rsidR="008E6B5C" w:rsidRPr="56B35C40">
        <w:rPr>
          <w:rFonts w:ascii="Times New Roman" w:hAnsi="Times New Roman" w:cs="Times New Roman"/>
        </w:rPr>
        <w:t xml:space="preserve"> </w:t>
      </w:r>
      <w:r w:rsidR="00D278E3" w:rsidRPr="56B35C40">
        <w:rPr>
          <w:rFonts w:ascii="Times New Roman" w:hAnsi="Times New Roman" w:cs="Times New Roman"/>
        </w:rPr>
        <w:t>into</w:t>
      </w:r>
      <w:r w:rsidR="008E6B5C" w:rsidRPr="56B35C40">
        <w:rPr>
          <w:rFonts w:ascii="Times New Roman" w:hAnsi="Times New Roman" w:cs="Times New Roman"/>
        </w:rPr>
        <w:t xml:space="preserve"> scaffolded perspectives of emotion </w:t>
      </w:r>
      <w:r w:rsidR="005C104E">
        <w:rPr>
          <w:rFonts w:ascii="Times New Roman" w:hAnsi="Times New Roman" w:cs="Times New Roman"/>
        </w:rPr>
        <w:t>– this research focuses</w:t>
      </w:r>
      <w:r w:rsidR="008E6B5C" w:rsidRPr="56B35C40">
        <w:rPr>
          <w:rFonts w:ascii="Times New Roman" w:hAnsi="Times New Roman" w:cs="Times New Roman"/>
        </w:rPr>
        <w:t xml:space="preserve"> on</w:t>
      </w:r>
      <w:r w:rsidR="003A6007" w:rsidRPr="56B35C40">
        <w:rPr>
          <w:rFonts w:ascii="Times New Roman" w:hAnsi="Times New Roman" w:cs="Times New Roman"/>
        </w:rPr>
        <w:t xml:space="preserve"> </w:t>
      </w:r>
      <w:r w:rsidR="00107DD7">
        <w:rPr>
          <w:rFonts w:ascii="Times New Roman" w:hAnsi="Times New Roman" w:cs="Times New Roman"/>
        </w:rPr>
        <w:t xml:space="preserve">making </w:t>
      </w:r>
      <w:r w:rsidR="000238E5" w:rsidRPr="56B35C40">
        <w:rPr>
          <w:rFonts w:ascii="Times New Roman" w:hAnsi="Times New Roman" w:cs="Times New Roman"/>
        </w:rPr>
        <w:t>objects</w:t>
      </w:r>
      <w:r w:rsidR="008E6B5C" w:rsidRPr="56B35C40">
        <w:rPr>
          <w:rFonts w:ascii="Times New Roman" w:hAnsi="Times New Roman" w:cs="Times New Roman"/>
        </w:rPr>
        <w:t xml:space="preserve"> </w:t>
      </w:r>
      <w:r w:rsidR="000B112A" w:rsidRPr="56B35C40">
        <w:rPr>
          <w:rFonts w:ascii="Times New Roman" w:hAnsi="Times New Roman" w:cs="Times New Roman"/>
        </w:rPr>
        <w:t xml:space="preserve">and places </w:t>
      </w:r>
      <w:r w:rsidR="008E6B5C" w:rsidRPr="56B35C40">
        <w:rPr>
          <w:rFonts w:ascii="Times New Roman" w:hAnsi="Times New Roman" w:cs="Times New Roman"/>
        </w:rPr>
        <w:t>engender emotions for the</w:t>
      </w:r>
      <w:r w:rsidR="00D232F3" w:rsidRPr="56B35C40">
        <w:rPr>
          <w:rFonts w:ascii="Times New Roman" w:hAnsi="Times New Roman" w:cs="Times New Roman"/>
        </w:rPr>
        <w:t>ir</w:t>
      </w:r>
      <w:r w:rsidR="008E6B5C" w:rsidRPr="56B35C40">
        <w:rPr>
          <w:rFonts w:ascii="Times New Roman" w:hAnsi="Times New Roman" w:cs="Times New Roman"/>
        </w:rPr>
        <w:t xml:space="preserve"> user</w:t>
      </w:r>
      <w:r w:rsidR="00D232F3" w:rsidRPr="56B35C40">
        <w:rPr>
          <w:rFonts w:ascii="Times New Roman" w:hAnsi="Times New Roman" w:cs="Times New Roman"/>
        </w:rPr>
        <w:t>s</w:t>
      </w:r>
      <w:r w:rsidR="00CC2C46">
        <w:rPr>
          <w:rFonts w:ascii="Times New Roman" w:hAnsi="Times New Roman" w:cs="Times New Roman"/>
        </w:rPr>
        <w:t xml:space="preserve"> and will </w:t>
      </w:r>
      <w:r w:rsidR="00FC11DE">
        <w:rPr>
          <w:rFonts w:ascii="Times New Roman" w:hAnsi="Times New Roman" w:cs="Times New Roman"/>
        </w:rPr>
        <w:t xml:space="preserve">thus </w:t>
      </w:r>
      <w:r w:rsidR="00474680">
        <w:rPr>
          <w:rFonts w:ascii="Times New Roman" w:hAnsi="Times New Roman" w:cs="Times New Roman"/>
        </w:rPr>
        <w:t>hone</w:t>
      </w:r>
      <w:r w:rsidR="00CC2C46">
        <w:rPr>
          <w:rFonts w:ascii="Times New Roman" w:hAnsi="Times New Roman" w:cs="Times New Roman"/>
        </w:rPr>
        <w:t xml:space="preserve"> the </w:t>
      </w:r>
      <w:r w:rsidR="00EF6812">
        <w:rPr>
          <w:rFonts w:ascii="Times New Roman" w:hAnsi="Times New Roman" w:cs="Times New Roman"/>
        </w:rPr>
        <w:t xml:space="preserve">RGB LED </w:t>
      </w:r>
      <w:r w:rsidR="00CC2C46">
        <w:rPr>
          <w:rFonts w:ascii="Times New Roman" w:hAnsi="Times New Roman" w:cs="Times New Roman"/>
        </w:rPr>
        <w:t>device</w:t>
      </w:r>
      <w:r w:rsidR="00EF6812">
        <w:rPr>
          <w:rFonts w:ascii="Times New Roman" w:hAnsi="Times New Roman" w:cs="Times New Roman"/>
        </w:rPr>
        <w:t>s’</w:t>
      </w:r>
      <w:r w:rsidR="00CC2C46">
        <w:rPr>
          <w:rFonts w:ascii="Times New Roman" w:hAnsi="Times New Roman" w:cs="Times New Roman"/>
        </w:rPr>
        <w:t xml:space="preserve"> ability to </w:t>
      </w:r>
      <w:r w:rsidR="00FC11DE">
        <w:rPr>
          <w:rFonts w:ascii="Times New Roman" w:hAnsi="Times New Roman" w:cs="Times New Roman"/>
        </w:rPr>
        <w:t>improve users’ moods</w:t>
      </w:r>
      <w:r w:rsidR="008E6B5C" w:rsidRPr="56B35C40">
        <w:rPr>
          <w:rFonts w:ascii="Times New Roman" w:hAnsi="Times New Roman" w:cs="Times New Roman"/>
        </w:rPr>
        <w:t>.</w:t>
      </w:r>
    </w:p>
    <w:p w14:paraId="7B1606A9" w14:textId="16107157" w:rsidR="007C13EB" w:rsidRPr="001F1129" w:rsidRDefault="007C13EB" w:rsidP="007C13EB">
      <w:pPr>
        <w:pStyle w:val="ListParagraph"/>
        <w:numPr>
          <w:ilvl w:val="1"/>
          <w:numId w:val="22"/>
        </w:numPr>
        <w:spacing w:line="240" w:lineRule="auto"/>
        <w:jc w:val="both"/>
        <w:rPr>
          <w:rFonts w:ascii="Times New Roman" w:hAnsi="Times New Roman" w:cs="Times New Roman"/>
          <w:b/>
          <w:bCs/>
        </w:rPr>
      </w:pPr>
      <w:r>
        <w:rPr>
          <w:rFonts w:ascii="Times New Roman" w:hAnsi="Times New Roman" w:cs="Times New Roman"/>
          <w:b/>
          <w:bCs/>
        </w:rPr>
        <w:t xml:space="preserve">Significance of James </w:t>
      </w:r>
      <w:proofErr w:type="spellStart"/>
      <w:r>
        <w:rPr>
          <w:rFonts w:ascii="Times New Roman" w:hAnsi="Times New Roman" w:cs="Times New Roman"/>
          <w:b/>
          <w:bCs/>
        </w:rPr>
        <w:t>Turrell</w:t>
      </w:r>
      <w:proofErr w:type="spellEnd"/>
    </w:p>
    <w:p w14:paraId="2580B1B7" w14:textId="54D8333F" w:rsidR="007C13EB" w:rsidRPr="007C13EB" w:rsidRDefault="004E7F5F" w:rsidP="007C13EB">
      <w:pPr>
        <w:spacing w:line="240" w:lineRule="auto"/>
        <w:jc w:val="both"/>
        <w:rPr>
          <w:rFonts w:ascii="Times New Roman" w:hAnsi="Times New Roman" w:cs="Times New Roman"/>
        </w:rPr>
      </w:pPr>
      <w:r>
        <w:rPr>
          <w:rFonts w:ascii="Times New Roman" w:hAnsi="Times New Roman" w:cs="Times New Roman"/>
        </w:rPr>
        <w:t xml:space="preserve">As the </w:t>
      </w:r>
      <w:r w:rsidR="00D67496">
        <w:rPr>
          <w:rFonts w:ascii="Times New Roman" w:hAnsi="Times New Roman" w:cs="Times New Roman"/>
        </w:rPr>
        <w:t>device-namesake</w:t>
      </w:r>
      <w:r w:rsidR="00596311">
        <w:rPr>
          <w:rFonts w:ascii="Times New Roman" w:hAnsi="Times New Roman" w:cs="Times New Roman"/>
        </w:rPr>
        <w:t xml:space="preserve"> </w:t>
      </w:r>
      <w:r w:rsidR="005C3F7D">
        <w:rPr>
          <w:rFonts w:ascii="Times New Roman" w:hAnsi="Times New Roman" w:cs="Times New Roman"/>
        </w:rPr>
        <w:t xml:space="preserve">James </w:t>
      </w:r>
      <w:proofErr w:type="spellStart"/>
      <w:r w:rsidR="005C3F7D">
        <w:rPr>
          <w:rFonts w:ascii="Times New Roman" w:hAnsi="Times New Roman" w:cs="Times New Roman"/>
        </w:rPr>
        <w:t>Turrell</w:t>
      </w:r>
      <w:r w:rsidR="00125DC4">
        <w:rPr>
          <w:rFonts w:ascii="Times New Roman" w:hAnsi="Times New Roman" w:cs="Times New Roman"/>
        </w:rPr>
        <w:t>’s</w:t>
      </w:r>
      <w:proofErr w:type="spellEnd"/>
      <w:r w:rsidR="00125DC4">
        <w:rPr>
          <w:rFonts w:ascii="Times New Roman" w:hAnsi="Times New Roman" w:cs="Times New Roman"/>
        </w:rPr>
        <w:t xml:space="preserve"> art </w:t>
      </w:r>
      <w:r w:rsidR="005C3F7D">
        <w:rPr>
          <w:rFonts w:ascii="Times New Roman" w:hAnsi="Times New Roman" w:cs="Times New Roman"/>
        </w:rPr>
        <w:t xml:space="preserve">has </w:t>
      </w:r>
      <w:r w:rsidR="00A74710">
        <w:rPr>
          <w:rFonts w:ascii="Times New Roman" w:hAnsi="Times New Roman" w:cs="Times New Roman"/>
        </w:rPr>
        <w:t>been</w:t>
      </w:r>
      <w:r w:rsidR="005C3F7D">
        <w:rPr>
          <w:rFonts w:ascii="Times New Roman" w:hAnsi="Times New Roman" w:cs="Times New Roman"/>
        </w:rPr>
        <w:t xml:space="preserve"> a </w:t>
      </w:r>
      <w:r w:rsidR="00A74710">
        <w:rPr>
          <w:rFonts w:ascii="Times New Roman" w:hAnsi="Times New Roman" w:cs="Times New Roman"/>
        </w:rPr>
        <w:t xml:space="preserve">dominant influence </w:t>
      </w:r>
      <w:r w:rsidR="008B35BF">
        <w:rPr>
          <w:rFonts w:ascii="Times New Roman" w:hAnsi="Times New Roman" w:cs="Times New Roman"/>
        </w:rPr>
        <w:t>i</w:t>
      </w:r>
      <w:r w:rsidR="005C3F7D">
        <w:rPr>
          <w:rFonts w:ascii="Times New Roman" w:hAnsi="Times New Roman" w:cs="Times New Roman"/>
        </w:rPr>
        <w:t>n</w:t>
      </w:r>
      <w:r w:rsidR="00D67496">
        <w:rPr>
          <w:rFonts w:ascii="Times New Roman" w:hAnsi="Times New Roman" w:cs="Times New Roman"/>
        </w:rPr>
        <w:t xml:space="preserve"> this research. </w:t>
      </w:r>
      <w:proofErr w:type="spellStart"/>
      <w:r w:rsidR="0011085D">
        <w:rPr>
          <w:rFonts w:ascii="Times New Roman" w:hAnsi="Times New Roman" w:cs="Times New Roman"/>
        </w:rPr>
        <w:t>Turrell’s</w:t>
      </w:r>
      <w:proofErr w:type="spellEnd"/>
      <w:r w:rsidR="0011085D">
        <w:rPr>
          <w:rFonts w:ascii="Times New Roman" w:hAnsi="Times New Roman" w:cs="Times New Roman"/>
        </w:rPr>
        <w:t xml:space="preserve"> work explores </w:t>
      </w:r>
      <w:r w:rsidR="00800E7E">
        <w:rPr>
          <w:rFonts w:ascii="Times New Roman" w:hAnsi="Times New Roman" w:cs="Times New Roman"/>
        </w:rPr>
        <w:t>the immateriality of light – building on the sensorial</w:t>
      </w:r>
      <w:r w:rsidR="00EA02A9">
        <w:rPr>
          <w:rFonts w:ascii="Times New Roman" w:hAnsi="Times New Roman" w:cs="Times New Roman"/>
        </w:rPr>
        <w:t xml:space="preserve"> and emotional</w:t>
      </w:r>
      <w:r w:rsidR="00800E7E">
        <w:rPr>
          <w:rFonts w:ascii="Times New Roman" w:hAnsi="Times New Roman" w:cs="Times New Roman"/>
        </w:rPr>
        <w:t xml:space="preserve"> </w:t>
      </w:r>
      <w:r w:rsidR="00EA02A9">
        <w:rPr>
          <w:rFonts w:ascii="Times New Roman" w:hAnsi="Times New Roman" w:cs="Times New Roman"/>
        </w:rPr>
        <w:t xml:space="preserve">experience of space and colour. </w:t>
      </w:r>
      <w:r w:rsidR="003E6DC6">
        <w:rPr>
          <w:rFonts w:ascii="Times New Roman" w:hAnsi="Times New Roman" w:cs="Times New Roman"/>
        </w:rPr>
        <w:t xml:space="preserve">His </w:t>
      </w:r>
      <w:r w:rsidR="00FD333B">
        <w:rPr>
          <w:rFonts w:ascii="Times New Roman" w:hAnsi="Times New Roman" w:cs="Times New Roman"/>
        </w:rPr>
        <w:t>oeuvre</w:t>
      </w:r>
      <w:r w:rsidR="00596311">
        <w:rPr>
          <w:rFonts w:ascii="Times New Roman" w:hAnsi="Times New Roman" w:cs="Times New Roman"/>
        </w:rPr>
        <w:t>,</w:t>
      </w:r>
      <w:r w:rsidR="00FD333B">
        <w:rPr>
          <w:rFonts w:ascii="Times New Roman" w:hAnsi="Times New Roman" w:cs="Times New Roman"/>
        </w:rPr>
        <w:t xml:space="preserve"> </w:t>
      </w:r>
      <w:r w:rsidR="003E6DC6" w:rsidRPr="003E6DC6">
        <w:rPr>
          <w:rFonts w:ascii="Times New Roman" w:hAnsi="Times New Roman" w:cs="Times New Roman"/>
          <w:i/>
          <w:iCs/>
        </w:rPr>
        <w:t xml:space="preserve">phenomenological </w:t>
      </w:r>
      <w:proofErr w:type="spellStart"/>
      <w:r w:rsidR="003E6DC6">
        <w:rPr>
          <w:rFonts w:ascii="Times New Roman" w:hAnsi="Times New Roman" w:cs="Times New Roman"/>
        </w:rPr>
        <w:t>lightscapes</w:t>
      </w:r>
      <w:proofErr w:type="spellEnd"/>
      <w:r w:rsidR="000524D2">
        <w:rPr>
          <w:rFonts w:ascii="Times New Roman" w:hAnsi="Times New Roman" w:cs="Times New Roman"/>
        </w:rPr>
        <w:t xml:space="preserve"> feature technically advanced LEDs, which are </w:t>
      </w:r>
      <w:r w:rsidR="00596311">
        <w:rPr>
          <w:rFonts w:ascii="Times New Roman" w:hAnsi="Times New Roman" w:cs="Times New Roman"/>
        </w:rPr>
        <w:t>configured</w:t>
      </w:r>
      <w:r w:rsidR="000524D2">
        <w:rPr>
          <w:rFonts w:ascii="Times New Roman" w:hAnsi="Times New Roman" w:cs="Times New Roman"/>
        </w:rPr>
        <w:t xml:space="preserve"> by computer programming.</w:t>
      </w:r>
      <w:r w:rsidR="00B24EA0">
        <w:rPr>
          <w:rFonts w:ascii="Times New Roman" w:hAnsi="Times New Roman" w:cs="Times New Roman"/>
        </w:rPr>
        <w:t xml:space="preserve"> </w:t>
      </w:r>
      <w:proofErr w:type="gramStart"/>
      <w:r w:rsidR="00B24EA0">
        <w:rPr>
          <w:rFonts w:ascii="Times New Roman" w:hAnsi="Times New Roman" w:cs="Times New Roman"/>
        </w:rPr>
        <w:t>In particular, his</w:t>
      </w:r>
      <w:proofErr w:type="gramEnd"/>
      <w:r w:rsidR="00B24EA0">
        <w:rPr>
          <w:rFonts w:ascii="Times New Roman" w:hAnsi="Times New Roman" w:cs="Times New Roman"/>
        </w:rPr>
        <w:t xml:space="preserve"> expositions focusing on the </w:t>
      </w:r>
      <w:r w:rsidR="00256F13">
        <w:rPr>
          <w:rFonts w:ascii="Times New Roman" w:hAnsi="Times New Roman" w:cs="Times New Roman"/>
          <w:i/>
          <w:iCs/>
        </w:rPr>
        <w:t>G</w:t>
      </w:r>
      <w:r w:rsidR="00B24EA0" w:rsidRPr="00B24EA0">
        <w:rPr>
          <w:rFonts w:ascii="Times New Roman" w:hAnsi="Times New Roman" w:cs="Times New Roman"/>
          <w:i/>
          <w:iCs/>
        </w:rPr>
        <w:t xml:space="preserve">anzfeld </w:t>
      </w:r>
      <w:r w:rsidR="00256F13">
        <w:rPr>
          <w:rFonts w:ascii="Times New Roman" w:hAnsi="Times New Roman" w:cs="Times New Roman"/>
        </w:rPr>
        <w:t>effect</w:t>
      </w:r>
      <w:r w:rsidR="00B24EA0">
        <w:rPr>
          <w:rFonts w:ascii="Times New Roman" w:hAnsi="Times New Roman" w:cs="Times New Roman"/>
        </w:rPr>
        <w:t xml:space="preserve"> as pictured in</w:t>
      </w:r>
      <w:r w:rsidR="00256F13">
        <w:rPr>
          <w:rFonts w:ascii="Times New Roman" w:hAnsi="Times New Roman" w:cs="Times New Roman"/>
        </w:rPr>
        <w:t xml:space="preserve"> </w:t>
      </w:r>
      <w:r w:rsidR="001858B6">
        <w:rPr>
          <w:rFonts w:ascii="Times New Roman" w:hAnsi="Times New Roman" w:cs="Times New Roman"/>
        </w:rPr>
        <w:t>f</w:t>
      </w:r>
      <w:r w:rsidR="00256F13">
        <w:rPr>
          <w:rFonts w:ascii="Times New Roman" w:hAnsi="Times New Roman" w:cs="Times New Roman"/>
        </w:rPr>
        <w:t>igure 2.</w:t>
      </w:r>
      <w:r w:rsidR="004D1BC1">
        <w:rPr>
          <w:rFonts w:ascii="Times New Roman" w:hAnsi="Times New Roman" w:cs="Times New Roman"/>
        </w:rPr>
        <w:t>1</w:t>
      </w:r>
      <w:r w:rsidR="00256F13">
        <w:rPr>
          <w:rFonts w:ascii="Times New Roman" w:hAnsi="Times New Roman" w:cs="Times New Roman"/>
        </w:rPr>
        <w:t xml:space="preserve"> </w:t>
      </w:r>
      <w:r w:rsidR="00B455AB">
        <w:rPr>
          <w:rFonts w:ascii="Times New Roman" w:hAnsi="Times New Roman" w:cs="Times New Roman"/>
        </w:rPr>
        <w:t>offer total loss of depth perception enabling colour to fully inhabit</w:t>
      </w:r>
      <w:r w:rsidR="003546C2">
        <w:rPr>
          <w:rFonts w:ascii="Times New Roman" w:hAnsi="Times New Roman" w:cs="Times New Roman"/>
        </w:rPr>
        <w:t xml:space="preserve"> and immerse</w:t>
      </w:r>
      <w:r w:rsidR="00B455AB">
        <w:rPr>
          <w:rFonts w:ascii="Times New Roman" w:hAnsi="Times New Roman" w:cs="Times New Roman"/>
        </w:rPr>
        <w:t xml:space="preserve"> the space. This </w:t>
      </w:r>
      <w:r w:rsidR="005D7F0D">
        <w:rPr>
          <w:rFonts w:ascii="Times New Roman" w:hAnsi="Times New Roman" w:cs="Times New Roman"/>
        </w:rPr>
        <w:t>effect</w:t>
      </w:r>
      <w:r w:rsidR="00B455AB">
        <w:rPr>
          <w:rFonts w:ascii="Times New Roman" w:hAnsi="Times New Roman" w:cs="Times New Roman"/>
        </w:rPr>
        <w:t xml:space="preserve"> has prompted </w:t>
      </w:r>
      <w:r w:rsidR="00FD774B">
        <w:rPr>
          <w:rFonts w:ascii="Times New Roman" w:hAnsi="Times New Roman" w:cs="Times New Roman"/>
        </w:rPr>
        <w:t>a transcendental and</w:t>
      </w:r>
      <w:r w:rsidR="003546C2">
        <w:rPr>
          <w:rFonts w:ascii="Times New Roman" w:hAnsi="Times New Roman" w:cs="Times New Roman"/>
        </w:rPr>
        <w:t xml:space="preserve"> </w:t>
      </w:r>
      <w:r w:rsidR="00EF6812">
        <w:rPr>
          <w:rFonts w:ascii="Times New Roman" w:hAnsi="Times New Roman" w:cs="Times New Roman"/>
        </w:rPr>
        <w:t>emotional</w:t>
      </w:r>
      <w:r w:rsidR="00FD774B">
        <w:rPr>
          <w:rFonts w:ascii="Times New Roman" w:hAnsi="Times New Roman" w:cs="Times New Roman"/>
        </w:rPr>
        <w:t xml:space="preserve"> experience for </w:t>
      </w:r>
      <w:r w:rsidR="003546C2">
        <w:rPr>
          <w:rFonts w:ascii="Times New Roman" w:hAnsi="Times New Roman" w:cs="Times New Roman"/>
        </w:rPr>
        <w:t>visitors of his work and spaces.</w:t>
      </w:r>
    </w:p>
    <w:p w14:paraId="1DE181BF" w14:textId="244DBFA6" w:rsidR="00284F3D" w:rsidRPr="00A07843" w:rsidRDefault="001113E2" w:rsidP="003C4E19">
      <w:pPr>
        <w:spacing w:line="240" w:lineRule="auto"/>
        <w:jc w:val="both"/>
        <w:rPr>
          <w:rFonts w:ascii="Times New Roman" w:hAnsi="Times New Roman" w:cs="Times New Roman"/>
        </w:rPr>
      </w:pPr>
      <w:r w:rsidRPr="00284F3D">
        <w:rPr>
          <w:rFonts w:ascii="Times New Roman" w:hAnsi="Times New Roman" w:cs="Times New Roman"/>
          <w:b/>
          <w:bCs/>
          <w:noProof/>
        </w:rPr>
        <mc:AlternateContent>
          <mc:Choice Requires="wps">
            <w:drawing>
              <wp:anchor distT="45720" distB="45720" distL="114300" distR="114300" simplePos="0" relativeHeight="251658240" behindDoc="0" locked="0" layoutInCell="1" allowOverlap="1" wp14:anchorId="5888ED56" wp14:editId="57D59968">
                <wp:simplePos x="0" y="0"/>
                <wp:positionH relativeFrom="margin">
                  <wp:align>left</wp:align>
                </wp:positionH>
                <wp:positionV relativeFrom="paragraph">
                  <wp:posOffset>2378765</wp:posOffset>
                </wp:positionV>
                <wp:extent cx="5850255" cy="2844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255" cy="284480"/>
                        </a:xfrm>
                        <a:prstGeom prst="rect">
                          <a:avLst/>
                        </a:prstGeom>
                        <a:solidFill>
                          <a:srgbClr val="FFFFFF"/>
                        </a:solidFill>
                        <a:ln w="9525">
                          <a:noFill/>
                          <a:miter lim="800000"/>
                          <a:headEnd/>
                          <a:tailEnd/>
                        </a:ln>
                      </wps:spPr>
                      <wps:txbx>
                        <w:txbxContent>
                          <w:p w14:paraId="624BD926" w14:textId="01BBFC04" w:rsidR="00DF7055" w:rsidRPr="00A07843" w:rsidRDefault="00093085">
                            <w:pPr>
                              <w:rPr>
                                <w:rFonts w:ascii="Times New Roman" w:hAnsi="Times New Roman" w:cs="Times New Roman"/>
                                <w:b/>
                                <w:bCs/>
                              </w:rPr>
                            </w:pPr>
                            <w:r w:rsidRPr="00C915A6">
                              <w:rPr>
                                <w:rFonts w:ascii="Times New Roman" w:hAnsi="Times New Roman" w:cs="Times New Roman"/>
                                <w:b/>
                                <w:bCs/>
                              </w:rPr>
                              <w:t xml:space="preserve">Figure </w:t>
                            </w:r>
                            <w:r>
                              <w:rPr>
                                <w:rFonts w:ascii="Times New Roman" w:hAnsi="Times New Roman" w:cs="Times New Roman"/>
                                <w:b/>
                                <w:bCs/>
                              </w:rPr>
                              <w:t>2</w:t>
                            </w:r>
                            <w:r w:rsidRPr="00C915A6">
                              <w:rPr>
                                <w:rFonts w:ascii="Times New Roman" w:hAnsi="Times New Roman" w:cs="Times New Roman"/>
                                <w:b/>
                                <w:bCs/>
                              </w:rPr>
                              <w:t>.</w:t>
                            </w:r>
                            <w:r>
                              <w:rPr>
                                <w:rFonts w:ascii="Times New Roman" w:hAnsi="Times New Roman" w:cs="Times New Roman"/>
                                <w:b/>
                                <w:bCs/>
                              </w:rPr>
                              <w:t>1</w:t>
                            </w:r>
                            <w:r>
                              <w:rPr>
                                <w:rFonts w:ascii="Times New Roman" w:hAnsi="Times New Roman" w:cs="Times New Roman"/>
                              </w:rPr>
                              <w:t xml:space="preserve"> – </w:t>
                            </w:r>
                            <w:proofErr w:type="spellStart"/>
                            <w:r>
                              <w:rPr>
                                <w:rFonts w:ascii="Times New Roman" w:hAnsi="Times New Roman" w:cs="Times New Roman"/>
                              </w:rPr>
                              <w:t>Turrell</w:t>
                            </w:r>
                            <w:proofErr w:type="spellEnd"/>
                            <w:r>
                              <w:rPr>
                                <w:rFonts w:ascii="Times New Roman" w:hAnsi="Times New Roman" w:cs="Times New Roman"/>
                              </w:rPr>
                              <w:t xml:space="preserve"> Ganzfeld Effect (above)</w:t>
                            </w:r>
                            <w:r>
                              <w:rPr>
                                <w:rFonts w:ascii="Times New Roman" w:hAnsi="Times New Roman" w:cs="Times New Roman"/>
                              </w:rPr>
                              <w:tab/>
                            </w:r>
                            <w:r>
                              <w:rPr>
                                <w:rFonts w:ascii="Times New Roman" w:hAnsi="Times New Roman" w:cs="Times New Roman"/>
                              </w:rPr>
                              <w:tab/>
                            </w:r>
                            <w:r w:rsidR="00DF7055" w:rsidRPr="00A07843">
                              <w:rPr>
                                <w:rFonts w:ascii="Times New Roman" w:hAnsi="Times New Roman" w:cs="Times New Roman"/>
                                <w:b/>
                                <w:bCs/>
                              </w:rPr>
                              <w:t xml:space="preserve">Figure </w:t>
                            </w:r>
                            <w:r>
                              <w:rPr>
                                <w:rFonts w:ascii="Times New Roman" w:hAnsi="Times New Roman" w:cs="Times New Roman"/>
                                <w:b/>
                                <w:bCs/>
                              </w:rPr>
                              <w:t>2</w:t>
                            </w:r>
                            <w:r w:rsidR="00DF7055" w:rsidRPr="00A07843">
                              <w:rPr>
                                <w:rFonts w:ascii="Times New Roman" w:hAnsi="Times New Roman" w:cs="Times New Roman"/>
                                <w:b/>
                                <w:bCs/>
                              </w:rPr>
                              <w:t>.</w:t>
                            </w:r>
                            <w:r>
                              <w:rPr>
                                <w:rFonts w:ascii="Times New Roman" w:hAnsi="Times New Roman" w:cs="Times New Roman"/>
                                <w:b/>
                                <w:bCs/>
                              </w:rPr>
                              <w:t>2</w:t>
                            </w:r>
                            <w:r w:rsidR="00DF7055" w:rsidRPr="00A07843">
                              <w:rPr>
                                <w:rFonts w:ascii="Times New Roman" w:hAnsi="Times New Roman" w:cs="Times New Roman"/>
                                <w:b/>
                                <w:bCs/>
                              </w:rPr>
                              <w:t xml:space="preserve"> </w:t>
                            </w:r>
                            <w:r w:rsidR="00DF7055" w:rsidRPr="00A07843">
                              <w:rPr>
                                <w:rFonts w:ascii="Times New Roman" w:hAnsi="Times New Roman" w:cs="Times New Roman"/>
                              </w:rPr>
                              <w:t>– Valdez colour palett</w:t>
                            </w:r>
                            <w:r w:rsidR="00C915A6">
                              <w:rPr>
                                <w:rFonts w:ascii="Times New Roman" w:hAnsi="Times New Roman" w:cs="Times New Roman"/>
                              </w:rPr>
                              <w:t>e (</w:t>
                            </w:r>
                            <w:r>
                              <w:rPr>
                                <w:rFonts w:ascii="Times New Roman" w:hAnsi="Times New Roman" w:cs="Times New Roman"/>
                              </w:rPr>
                              <w:t>below</w:t>
                            </w:r>
                            <w:r w:rsidR="00C915A6">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8ED56" id="_x0000_t202" coordsize="21600,21600" o:spt="202" path="m,l,21600r21600,l21600,xe">
                <v:stroke joinstyle="miter"/>
                <v:path gradientshapeok="t" o:connecttype="rect"/>
              </v:shapetype>
              <v:shape id="Text Box 2" o:spid="_x0000_s1026" type="#_x0000_t202" style="position:absolute;left:0;text-align:left;margin-left:0;margin-top:187.3pt;width:460.65pt;height:22.4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" stroked="f">
                <v:textbox>
                  <w:txbxContent>
                    <w:p w14:paraId="624BD926" w14:textId="01BBFC04" w:rsidR="00DF7055" w:rsidRPr="00A07843" w:rsidRDefault="00093085">
                      <w:pPr>
                        <w:rPr>
                          <w:rFonts w:ascii="Times New Roman" w:hAnsi="Times New Roman" w:cs="Times New Roman"/>
                          <w:b/>
                          <w:bCs/>
                        </w:rPr>
                      </w:pPr>
                      <w:r w:rsidRPr="00C915A6">
                        <w:rPr>
                          <w:rFonts w:ascii="Times New Roman" w:hAnsi="Times New Roman" w:cs="Times New Roman"/>
                          <w:b/>
                          <w:bCs/>
                        </w:rPr>
                        <w:t xml:space="preserve">Figure </w:t>
                      </w:r>
                      <w:r>
                        <w:rPr>
                          <w:rFonts w:ascii="Times New Roman" w:hAnsi="Times New Roman" w:cs="Times New Roman"/>
                          <w:b/>
                          <w:bCs/>
                        </w:rPr>
                        <w:t>2</w:t>
                      </w:r>
                      <w:r w:rsidRPr="00C915A6">
                        <w:rPr>
                          <w:rFonts w:ascii="Times New Roman" w:hAnsi="Times New Roman" w:cs="Times New Roman"/>
                          <w:b/>
                          <w:bCs/>
                        </w:rPr>
                        <w:t>.</w:t>
                      </w:r>
                      <w:r>
                        <w:rPr>
                          <w:rFonts w:ascii="Times New Roman" w:hAnsi="Times New Roman" w:cs="Times New Roman"/>
                          <w:b/>
                          <w:bCs/>
                        </w:rPr>
                        <w:t>1</w:t>
                      </w:r>
                      <w:r>
                        <w:rPr>
                          <w:rFonts w:ascii="Times New Roman" w:hAnsi="Times New Roman" w:cs="Times New Roman"/>
                        </w:rPr>
                        <w:t xml:space="preserve"> – </w:t>
                      </w:r>
                      <w:proofErr w:type="spellStart"/>
                      <w:r>
                        <w:rPr>
                          <w:rFonts w:ascii="Times New Roman" w:hAnsi="Times New Roman" w:cs="Times New Roman"/>
                        </w:rPr>
                        <w:t>Turrell</w:t>
                      </w:r>
                      <w:proofErr w:type="spellEnd"/>
                      <w:r>
                        <w:rPr>
                          <w:rFonts w:ascii="Times New Roman" w:hAnsi="Times New Roman" w:cs="Times New Roman"/>
                        </w:rPr>
                        <w:t xml:space="preserve"> Ganzfeld Effect (above)</w:t>
                      </w:r>
                      <w:r>
                        <w:rPr>
                          <w:rFonts w:ascii="Times New Roman" w:hAnsi="Times New Roman" w:cs="Times New Roman"/>
                        </w:rPr>
                        <w:tab/>
                      </w:r>
                      <w:r>
                        <w:rPr>
                          <w:rFonts w:ascii="Times New Roman" w:hAnsi="Times New Roman" w:cs="Times New Roman"/>
                        </w:rPr>
                        <w:tab/>
                      </w:r>
                      <w:r w:rsidR="00DF7055" w:rsidRPr="00A07843">
                        <w:rPr>
                          <w:rFonts w:ascii="Times New Roman" w:hAnsi="Times New Roman" w:cs="Times New Roman"/>
                          <w:b/>
                          <w:bCs/>
                        </w:rPr>
                        <w:t xml:space="preserve">Figure </w:t>
                      </w:r>
                      <w:r>
                        <w:rPr>
                          <w:rFonts w:ascii="Times New Roman" w:hAnsi="Times New Roman" w:cs="Times New Roman"/>
                          <w:b/>
                          <w:bCs/>
                        </w:rPr>
                        <w:t>2</w:t>
                      </w:r>
                      <w:r w:rsidR="00DF7055" w:rsidRPr="00A07843">
                        <w:rPr>
                          <w:rFonts w:ascii="Times New Roman" w:hAnsi="Times New Roman" w:cs="Times New Roman"/>
                          <w:b/>
                          <w:bCs/>
                        </w:rPr>
                        <w:t>.</w:t>
                      </w:r>
                      <w:r>
                        <w:rPr>
                          <w:rFonts w:ascii="Times New Roman" w:hAnsi="Times New Roman" w:cs="Times New Roman"/>
                          <w:b/>
                          <w:bCs/>
                        </w:rPr>
                        <w:t>2</w:t>
                      </w:r>
                      <w:r w:rsidR="00DF7055" w:rsidRPr="00A07843">
                        <w:rPr>
                          <w:rFonts w:ascii="Times New Roman" w:hAnsi="Times New Roman" w:cs="Times New Roman"/>
                          <w:b/>
                          <w:bCs/>
                        </w:rPr>
                        <w:t xml:space="preserve"> </w:t>
                      </w:r>
                      <w:r w:rsidR="00DF7055" w:rsidRPr="00A07843">
                        <w:rPr>
                          <w:rFonts w:ascii="Times New Roman" w:hAnsi="Times New Roman" w:cs="Times New Roman"/>
                        </w:rPr>
                        <w:t>– Valdez colour palett</w:t>
                      </w:r>
                      <w:r w:rsidR="00C915A6">
                        <w:rPr>
                          <w:rFonts w:ascii="Times New Roman" w:hAnsi="Times New Roman" w:cs="Times New Roman"/>
                        </w:rPr>
                        <w:t>e (</w:t>
                      </w:r>
                      <w:r>
                        <w:rPr>
                          <w:rFonts w:ascii="Times New Roman" w:hAnsi="Times New Roman" w:cs="Times New Roman"/>
                        </w:rPr>
                        <w:t>below</w:t>
                      </w:r>
                      <w:r w:rsidR="00C915A6">
                        <w:rPr>
                          <w:rFonts w:ascii="Times New Roman" w:hAnsi="Times New Roman" w:cs="Times New Roman"/>
                        </w:rPr>
                        <w:t xml:space="preserve">) </w:t>
                      </w:r>
                    </w:p>
                  </w:txbxContent>
                </v:textbox>
                <w10:wrap type="square" anchorx="margin"/>
              </v:shape>
            </w:pict>
          </mc:Fallback>
        </mc:AlternateContent>
      </w:r>
      <w:r w:rsidR="00A07843">
        <w:rPr>
          <w:rFonts w:ascii="Times New Roman" w:hAnsi="Times New Roman" w:cs="Times New Roman"/>
          <w:noProof/>
        </w:rPr>
        <w:drawing>
          <wp:inline distT="0" distB="0" distL="0" distR="0" wp14:anchorId="63F1C83D" wp14:editId="62CDBEB9">
            <wp:extent cx="5731510" cy="2303145"/>
            <wp:effectExtent l="0" t="0" r="2540" b="190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ell-aural_keyvisu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5D13F601" w14:textId="321BF7FA" w:rsidR="001113E2" w:rsidRDefault="001113E2" w:rsidP="003C4E19">
      <w:pPr>
        <w:pStyle w:val="ListParagraph"/>
        <w:spacing w:line="240" w:lineRule="auto"/>
        <w:ind w:left="360"/>
        <w:jc w:val="both"/>
        <w:rPr>
          <w:rFonts w:ascii="Times New Roman" w:hAnsi="Times New Roman" w:cs="Times New Roman"/>
          <w:b/>
          <w:bCs/>
        </w:rPr>
      </w:pPr>
    </w:p>
    <w:p w14:paraId="63974C22" w14:textId="7067E6F3" w:rsidR="00C836E0" w:rsidRDefault="00C836E0" w:rsidP="003C4E19">
      <w:pPr>
        <w:pStyle w:val="ListParagraph"/>
        <w:numPr>
          <w:ilvl w:val="1"/>
          <w:numId w:val="22"/>
        </w:numPr>
        <w:spacing w:line="240" w:lineRule="auto"/>
        <w:jc w:val="both"/>
        <w:rPr>
          <w:rFonts w:ascii="Times New Roman" w:hAnsi="Times New Roman" w:cs="Times New Roman"/>
          <w:b/>
          <w:bCs/>
        </w:rPr>
      </w:pPr>
      <w:r>
        <w:rPr>
          <w:rFonts w:ascii="Times New Roman" w:hAnsi="Times New Roman" w:cs="Times New Roman"/>
          <w:b/>
          <w:bCs/>
        </w:rPr>
        <w:t>Research h</w:t>
      </w:r>
      <w:r w:rsidR="00B317B8" w:rsidRPr="00800DA3">
        <w:rPr>
          <w:rFonts w:ascii="Times New Roman" w:hAnsi="Times New Roman" w:cs="Times New Roman"/>
          <w:b/>
          <w:bCs/>
        </w:rPr>
        <w:t>ypothes</w:t>
      </w:r>
      <w:r>
        <w:rPr>
          <w:rFonts w:ascii="Times New Roman" w:hAnsi="Times New Roman" w:cs="Times New Roman"/>
          <w:b/>
          <w:bCs/>
        </w:rPr>
        <w:t>e</w:t>
      </w:r>
      <w:r w:rsidR="00E66356">
        <w:rPr>
          <w:rFonts w:ascii="Times New Roman" w:hAnsi="Times New Roman" w:cs="Times New Roman"/>
          <w:b/>
          <w:bCs/>
        </w:rPr>
        <w:t>s</w:t>
      </w:r>
    </w:p>
    <w:p w14:paraId="733A566A" w14:textId="57D2540F" w:rsidR="00B317B8" w:rsidRPr="00800DA3" w:rsidRDefault="00FC0835" w:rsidP="003C4E19">
      <w:pPr>
        <w:pStyle w:val="ListParagraph"/>
        <w:numPr>
          <w:ilvl w:val="2"/>
          <w:numId w:val="22"/>
        </w:numPr>
        <w:spacing w:line="240" w:lineRule="auto"/>
        <w:jc w:val="both"/>
        <w:rPr>
          <w:rFonts w:ascii="Times New Roman" w:hAnsi="Times New Roman" w:cs="Times New Roman"/>
          <w:b/>
          <w:bCs/>
        </w:rPr>
      </w:pPr>
      <w:r>
        <w:rPr>
          <w:rFonts w:ascii="Times New Roman" w:hAnsi="Times New Roman" w:cs="Times New Roman"/>
          <w:b/>
          <w:bCs/>
        </w:rPr>
        <w:t>Section introduction</w:t>
      </w:r>
    </w:p>
    <w:p w14:paraId="29F42483" w14:textId="1A794BE6" w:rsidR="00FC0835" w:rsidRDefault="00CE6DCB" w:rsidP="003C4E19">
      <w:pPr>
        <w:spacing w:line="240" w:lineRule="auto"/>
        <w:jc w:val="both"/>
        <w:rPr>
          <w:rFonts w:ascii="Times New Roman" w:hAnsi="Times New Roman" w:cs="Times New Roman"/>
        </w:rPr>
      </w:pPr>
      <w:r w:rsidRPr="56B35C40">
        <w:rPr>
          <w:rFonts w:ascii="Times New Roman" w:hAnsi="Times New Roman" w:cs="Times New Roman"/>
        </w:rPr>
        <w:t>The ability to succinctly recognise the affective states of a</w:t>
      </w:r>
      <w:r w:rsidR="00C92835" w:rsidRPr="56B35C40">
        <w:rPr>
          <w:rFonts w:ascii="Times New Roman" w:hAnsi="Times New Roman" w:cs="Times New Roman"/>
        </w:rPr>
        <w:t>n individual</w:t>
      </w:r>
      <w:r w:rsidRPr="56B35C40">
        <w:rPr>
          <w:rFonts w:ascii="Times New Roman" w:hAnsi="Times New Roman" w:cs="Times New Roman"/>
        </w:rPr>
        <w:t xml:space="preserve"> we are communicating with is a key facet of human emotional intelligence. Consequently, </w:t>
      </w:r>
      <w:r w:rsidR="00C92835" w:rsidRPr="56B35C40">
        <w:rPr>
          <w:rFonts w:ascii="Times New Roman" w:hAnsi="Times New Roman" w:cs="Times New Roman"/>
        </w:rPr>
        <w:t>MHCI</w:t>
      </w:r>
      <w:r w:rsidRPr="56B35C40">
        <w:rPr>
          <w:rFonts w:ascii="Times New Roman" w:hAnsi="Times New Roman" w:cs="Times New Roman"/>
        </w:rPr>
        <w:t xml:space="preserve"> designs must </w:t>
      </w:r>
      <w:r w:rsidR="00DF3DE6">
        <w:rPr>
          <w:rFonts w:ascii="Times New Roman" w:hAnsi="Times New Roman" w:cs="Times New Roman"/>
        </w:rPr>
        <w:t>simulate</w:t>
      </w:r>
      <w:r w:rsidRPr="56B35C40">
        <w:rPr>
          <w:rFonts w:ascii="Times New Roman" w:hAnsi="Times New Roman" w:cs="Times New Roman"/>
        </w:rPr>
        <w:t xml:space="preserve"> this feature of human to human social communication </w:t>
      </w:r>
      <w:r w:rsidR="00E113C1" w:rsidRPr="56B35C40">
        <w:rPr>
          <w:rFonts w:ascii="Times New Roman" w:hAnsi="Times New Roman" w:cs="Times New Roman"/>
        </w:rPr>
        <w:t xml:space="preserve">to </w:t>
      </w:r>
      <w:r w:rsidRPr="56B35C40">
        <w:rPr>
          <w:rFonts w:ascii="Times New Roman" w:hAnsi="Times New Roman" w:cs="Times New Roman"/>
        </w:rPr>
        <w:t>e</w:t>
      </w:r>
      <w:r w:rsidR="00E113C1" w:rsidRPr="56B35C40">
        <w:rPr>
          <w:rFonts w:ascii="Times New Roman" w:hAnsi="Times New Roman" w:cs="Times New Roman"/>
        </w:rPr>
        <w:t>ventually ensure</w:t>
      </w:r>
      <w:r w:rsidRPr="56B35C40">
        <w:rPr>
          <w:rFonts w:ascii="Times New Roman" w:hAnsi="Times New Roman" w:cs="Times New Roman"/>
        </w:rPr>
        <w:t xml:space="preserve"> more human-like, effective</w:t>
      </w:r>
      <w:r w:rsidR="007171F1" w:rsidRPr="56B35C40">
        <w:rPr>
          <w:rFonts w:ascii="Times New Roman" w:hAnsi="Times New Roman" w:cs="Times New Roman"/>
        </w:rPr>
        <w:t>,</w:t>
      </w:r>
      <w:r w:rsidRPr="56B35C40">
        <w:rPr>
          <w:rFonts w:ascii="Times New Roman" w:hAnsi="Times New Roman" w:cs="Times New Roman"/>
        </w:rPr>
        <w:t xml:space="preserve"> and efficient computer interfaces</w:t>
      </w:r>
      <w:r w:rsidR="00D278E3" w:rsidRPr="56B35C40">
        <w:rPr>
          <w:rFonts w:ascii="Times New Roman" w:hAnsi="Times New Roman" w:cs="Times New Roman"/>
        </w:rPr>
        <w:t xml:space="preserve"> and devices</w:t>
      </w:r>
      <w:r w:rsidRPr="56B35C40">
        <w:rPr>
          <w:rFonts w:ascii="Times New Roman" w:hAnsi="Times New Roman" w:cs="Times New Roman"/>
        </w:rPr>
        <w:t xml:space="preserve">. </w:t>
      </w:r>
      <w:r w:rsidR="006F7790">
        <w:rPr>
          <w:rFonts w:ascii="Times New Roman" w:hAnsi="Times New Roman" w:cs="Times New Roman"/>
        </w:rPr>
        <w:t>Indeed,</w:t>
      </w:r>
      <w:r w:rsidRPr="56B35C40">
        <w:rPr>
          <w:rFonts w:ascii="Times New Roman" w:hAnsi="Times New Roman" w:cs="Times New Roman"/>
        </w:rPr>
        <w:t xml:space="preserve"> </w:t>
      </w:r>
      <w:r w:rsidR="00080B15" w:rsidRPr="56B35C40">
        <w:rPr>
          <w:rFonts w:ascii="Times New Roman" w:hAnsi="Times New Roman" w:cs="Times New Roman"/>
        </w:rPr>
        <w:t>research</w:t>
      </w:r>
      <w:r w:rsidR="00C95D2C" w:rsidRPr="56B35C40">
        <w:rPr>
          <w:rFonts w:ascii="Times New Roman" w:hAnsi="Times New Roman" w:cs="Times New Roman"/>
        </w:rPr>
        <w:t xml:space="preserve"> from</w:t>
      </w:r>
      <w:r w:rsidR="00080B15" w:rsidRPr="56B35C40">
        <w:rPr>
          <w:rFonts w:ascii="Times New Roman" w:hAnsi="Times New Roman" w:cs="Times New Roman"/>
        </w:rPr>
        <w:t xml:space="preserve"> </w:t>
      </w:r>
      <w:proofErr w:type="spellStart"/>
      <w:r w:rsidR="00080B15" w:rsidRPr="56B35C40">
        <w:rPr>
          <w:rFonts w:ascii="Times New Roman" w:hAnsi="Times New Roman" w:cs="Times New Roman"/>
        </w:rPr>
        <w:t>Rothkrantz</w:t>
      </w:r>
      <w:proofErr w:type="spellEnd"/>
      <w:r w:rsidR="00080B15" w:rsidRPr="56B35C40">
        <w:rPr>
          <w:rFonts w:ascii="Times New Roman" w:hAnsi="Times New Roman" w:cs="Times New Roman"/>
        </w:rPr>
        <w:t xml:space="preserve"> et al.</w:t>
      </w:r>
      <w:r w:rsidRPr="56B35C40">
        <w:rPr>
          <w:rFonts w:ascii="Times New Roman" w:hAnsi="Times New Roman" w:cs="Times New Roman"/>
        </w:rPr>
        <w:t xml:space="preserve"> finds that people consider computers as </w:t>
      </w:r>
      <w:commentRangeStart w:id="3"/>
      <w:r w:rsidRPr="56B35C40">
        <w:rPr>
          <w:rFonts w:ascii="Times New Roman" w:hAnsi="Times New Roman" w:cs="Times New Roman"/>
        </w:rPr>
        <w:t>social agents with whom “face-to-(inter)face” interaction may be most amenable.</w:t>
      </w:r>
      <w:commentRangeEnd w:id="3"/>
      <w:r>
        <w:rPr>
          <w:rStyle w:val="CommentReference"/>
        </w:rPr>
        <w:commentReference w:id="3"/>
      </w:r>
      <w:r w:rsidRPr="56B35C40">
        <w:rPr>
          <w:rFonts w:ascii="Times New Roman" w:hAnsi="Times New Roman" w:cs="Times New Roman"/>
        </w:rPr>
        <w:t xml:space="preserve"> </w:t>
      </w:r>
      <w:r w:rsidR="007171F1" w:rsidRPr="56B35C40">
        <w:rPr>
          <w:rFonts w:ascii="Times New Roman" w:hAnsi="Times New Roman" w:cs="Times New Roman"/>
        </w:rPr>
        <w:t xml:space="preserve">Thus, </w:t>
      </w:r>
      <w:r w:rsidR="00A77CA8" w:rsidRPr="56B35C40">
        <w:rPr>
          <w:rFonts w:ascii="Times New Roman" w:hAnsi="Times New Roman" w:cs="Times New Roman"/>
        </w:rPr>
        <w:t>M</w:t>
      </w:r>
      <w:r w:rsidRPr="56B35C40">
        <w:rPr>
          <w:rFonts w:ascii="Times New Roman" w:hAnsi="Times New Roman" w:cs="Times New Roman"/>
        </w:rPr>
        <w:t>HCI systems capable of responding appropriately to users’ affective feedback are likely to be perceived as more natural, efficacious, persuasive</w:t>
      </w:r>
      <w:r w:rsidR="007171F1" w:rsidRPr="56B35C40">
        <w:rPr>
          <w:rFonts w:ascii="Times New Roman" w:hAnsi="Times New Roman" w:cs="Times New Roman"/>
        </w:rPr>
        <w:t>,</w:t>
      </w:r>
      <w:r w:rsidRPr="56B35C40">
        <w:rPr>
          <w:rFonts w:ascii="Times New Roman" w:hAnsi="Times New Roman" w:cs="Times New Roman"/>
        </w:rPr>
        <w:t xml:space="preserve"> and trustworthy.</w:t>
      </w:r>
    </w:p>
    <w:p w14:paraId="6EAF25F2" w14:textId="55579197" w:rsidR="00D7086A" w:rsidRDefault="00D7086A" w:rsidP="003C4E19">
      <w:pPr>
        <w:spacing w:line="240" w:lineRule="auto"/>
        <w:jc w:val="both"/>
        <w:rPr>
          <w:ins w:id="4" w:author="Paul O'Dowd" w:date="2020-05-07T10:05:00Z"/>
          <w:rFonts w:ascii="Times New Roman" w:hAnsi="Times New Roman" w:cs="Times New Roman"/>
        </w:rPr>
      </w:pPr>
      <w:r>
        <w:rPr>
          <w:rFonts w:ascii="Times New Roman" w:hAnsi="Times New Roman" w:cs="Times New Roman"/>
        </w:rPr>
        <w:lastRenderedPageBreak/>
        <w:t xml:space="preserve">The following section will discuss </w:t>
      </w:r>
      <w:r w:rsidR="00304E82">
        <w:rPr>
          <w:rFonts w:ascii="Times New Roman" w:hAnsi="Times New Roman" w:cs="Times New Roman"/>
        </w:rPr>
        <w:t>this papers’</w:t>
      </w:r>
      <w:r w:rsidR="00525A8D">
        <w:rPr>
          <w:rFonts w:ascii="Times New Roman" w:hAnsi="Times New Roman" w:cs="Times New Roman"/>
        </w:rPr>
        <w:t xml:space="preserve"> research hypotheses.</w:t>
      </w:r>
      <w:r w:rsidR="00492CB9">
        <w:rPr>
          <w:rFonts w:ascii="Times New Roman" w:hAnsi="Times New Roman" w:cs="Times New Roman"/>
        </w:rPr>
        <w:t xml:space="preserve"> </w:t>
      </w:r>
      <w:r w:rsidR="00CB2165">
        <w:rPr>
          <w:rFonts w:ascii="Times New Roman" w:hAnsi="Times New Roman" w:cs="Times New Roman"/>
        </w:rPr>
        <w:t>Specifically</w:t>
      </w:r>
      <w:r w:rsidR="00304E82">
        <w:rPr>
          <w:rFonts w:ascii="Times New Roman" w:hAnsi="Times New Roman" w:cs="Times New Roman"/>
        </w:rPr>
        <w:t>,</w:t>
      </w:r>
      <w:r w:rsidR="00492CB9">
        <w:rPr>
          <w:rFonts w:ascii="Times New Roman" w:hAnsi="Times New Roman" w:cs="Times New Roman"/>
        </w:rPr>
        <w:t xml:space="preserve"> </w:t>
      </w:r>
      <w:r w:rsidR="003B3F65">
        <w:rPr>
          <w:rFonts w:ascii="Times New Roman" w:hAnsi="Times New Roman" w:cs="Times New Roman"/>
        </w:rPr>
        <w:t>the hypotheses</w:t>
      </w:r>
      <w:r w:rsidR="00492CB9">
        <w:rPr>
          <w:rFonts w:ascii="Times New Roman" w:hAnsi="Times New Roman" w:cs="Times New Roman"/>
        </w:rPr>
        <w:t xml:space="preserve"> envision</w:t>
      </w:r>
      <w:r w:rsidR="00525A8D">
        <w:rPr>
          <w:rFonts w:ascii="Times New Roman" w:hAnsi="Times New Roman" w:cs="Times New Roman"/>
        </w:rPr>
        <w:t xml:space="preserve"> </w:t>
      </w:r>
      <w:r w:rsidR="00492CB9">
        <w:rPr>
          <w:rFonts w:ascii="Times New Roman" w:hAnsi="Times New Roman" w:cs="Times New Roman"/>
        </w:rPr>
        <w:t xml:space="preserve">that </w:t>
      </w:r>
      <w:r w:rsidR="00304E82">
        <w:rPr>
          <w:rFonts w:ascii="Times New Roman" w:hAnsi="Times New Roman" w:cs="Times New Roman"/>
        </w:rPr>
        <w:t xml:space="preserve">affective ambiences created by the RGB LED </w:t>
      </w:r>
      <w:r w:rsidR="00E01FA7">
        <w:rPr>
          <w:rFonts w:ascii="Times New Roman" w:hAnsi="Times New Roman" w:cs="Times New Roman"/>
        </w:rPr>
        <w:t>will</w:t>
      </w:r>
      <w:r w:rsidR="0089444F">
        <w:rPr>
          <w:rFonts w:ascii="Times New Roman" w:hAnsi="Times New Roman" w:cs="Times New Roman"/>
        </w:rPr>
        <w:t xml:space="preserve"> alter and improve user’s mood. Furthermore, </w:t>
      </w:r>
      <w:r w:rsidR="003B3F65">
        <w:rPr>
          <w:rFonts w:ascii="Times New Roman" w:hAnsi="Times New Roman" w:cs="Times New Roman"/>
        </w:rPr>
        <w:t xml:space="preserve">the </w:t>
      </w:r>
      <w:r w:rsidR="008E42B6">
        <w:rPr>
          <w:rFonts w:ascii="Times New Roman" w:hAnsi="Times New Roman" w:cs="Times New Roman"/>
        </w:rPr>
        <w:t>devices’ awareness of</w:t>
      </w:r>
      <w:r w:rsidR="003B3F65">
        <w:rPr>
          <w:rFonts w:ascii="Times New Roman" w:hAnsi="Times New Roman" w:cs="Times New Roman"/>
        </w:rPr>
        <w:t xml:space="preserve"> </w:t>
      </w:r>
      <w:r w:rsidR="008E42B6">
        <w:rPr>
          <w:rFonts w:ascii="Times New Roman" w:hAnsi="Times New Roman" w:cs="Times New Roman"/>
        </w:rPr>
        <w:t>users’</w:t>
      </w:r>
      <w:r w:rsidR="003B3F65">
        <w:rPr>
          <w:rFonts w:ascii="Times New Roman" w:hAnsi="Times New Roman" w:cs="Times New Roman"/>
        </w:rPr>
        <w:t xml:space="preserve"> affective state will </w:t>
      </w:r>
      <w:r w:rsidR="008E42B6">
        <w:rPr>
          <w:rFonts w:ascii="Times New Roman" w:hAnsi="Times New Roman" w:cs="Times New Roman"/>
        </w:rPr>
        <w:t xml:space="preserve">demonstrate progress in the development of more socially amenable and better computer systems. </w:t>
      </w:r>
    </w:p>
    <w:p w14:paraId="4422A955" w14:textId="716ED446" w:rsidR="00FC0835" w:rsidRPr="00FC0835" w:rsidRDefault="00FC0835" w:rsidP="003C4E19">
      <w:pPr>
        <w:pStyle w:val="ListParagraph"/>
        <w:numPr>
          <w:ilvl w:val="2"/>
          <w:numId w:val="22"/>
        </w:numPr>
        <w:spacing w:line="240" w:lineRule="auto"/>
        <w:jc w:val="both"/>
        <w:rPr>
          <w:rFonts w:ascii="Times New Roman" w:hAnsi="Times New Roman" w:cs="Times New Roman"/>
          <w:b/>
          <w:bCs/>
        </w:rPr>
      </w:pPr>
      <w:r>
        <w:rPr>
          <w:rFonts w:ascii="Times New Roman" w:hAnsi="Times New Roman" w:cs="Times New Roman"/>
          <w:b/>
          <w:bCs/>
        </w:rPr>
        <w:t>Hypothes</w:t>
      </w:r>
      <w:r w:rsidR="00F31BED">
        <w:rPr>
          <w:rFonts w:ascii="Times New Roman" w:hAnsi="Times New Roman" w:cs="Times New Roman"/>
          <w:b/>
          <w:bCs/>
        </w:rPr>
        <w:t>e</w:t>
      </w:r>
      <w:r>
        <w:rPr>
          <w:rFonts w:ascii="Times New Roman" w:hAnsi="Times New Roman" w:cs="Times New Roman"/>
          <w:b/>
          <w:bCs/>
        </w:rPr>
        <w:t>s evaluation</w:t>
      </w:r>
    </w:p>
    <w:p w14:paraId="387C5143" w14:textId="25F1F466" w:rsidR="002B129D" w:rsidRDefault="00CE6DCB" w:rsidP="003C4E19">
      <w:pPr>
        <w:spacing w:line="240" w:lineRule="auto"/>
        <w:jc w:val="both"/>
        <w:rPr>
          <w:rFonts w:ascii="Times New Roman" w:hAnsi="Times New Roman" w:cs="Times New Roman"/>
        </w:rPr>
      </w:pPr>
      <w:r w:rsidRPr="56B35C40">
        <w:rPr>
          <w:rFonts w:ascii="Times New Roman" w:hAnsi="Times New Roman" w:cs="Times New Roman"/>
        </w:rPr>
        <w:t>T</w:t>
      </w:r>
      <w:r w:rsidR="00FB299B" w:rsidRPr="56B35C40">
        <w:rPr>
          <w:rFonts w:ascii="Times New Roman" w:hAnsi="Times New Roman" w:cs="Times New Roman"/>
        </w:rPr>
        <w:t xml:space="preserve">his paper offers insights from building an </w:t>
      </w:r>
      <w:proofErr w:type="gramStart"/>
      <w:r w:rsidR="00FB299B" w:rsidRPr="56B35C40">
        <w:rPr>
          <w:rFonts w:ascii="Times New Roman" w:hAnsi="Times New Roman" w:cs="Times New Roman"/>
        </w:rPr>
        <w:t>affect</w:t>
      </w:r>
      <w:r w:rsidR="00A655D1" w:rsidRPr="56B35C40">
        <w:rPr>
          <w:rFonts w:ascii="Times New Roman" w:hAnsi="Times New Roman" w:cs="Times New Roman"/>
        </w:rPr>
        <w:t>-</w:t>
      </w:r>
      <w:r w:rsidR="00FB299B" w:rsidRPr="56B35C40">
        <w:rPr>
          <w:rFonts w:ascii="Times New Roman" w:hAnsi="Times New Roman" w:cs="Times New Roman"/>
        </w:rPr>
        <w:t>enhanced</w:t>
      </w:r>
      <w:proofErr w:type="gramEnd"/>
      <w:r w:rsidR="00FB299B" w:rsidRPr="56B35C40">
        <w:rPr>
          <w:rFonts w:ascii="Times New Roman" w:hAnsi="Times New Roman" w:cs="Times New Roman"/>
        </w:rPr>
        <w:t xml:space="preserve"> </w:t>
      </w:r>
      <w:r w:rsidR="00A655D1" w:rsidRPr="56B35C40">
        <w:rPr>
          <w:rFonts w:ascii="Times New Roman" w:hAnsi="Times New Roman" w:cs="Times New Roman"/>
        </w:rPr>
        <w:t xml:space="preserve">RGB </w:t>
      </w:r>
      <w:r w:rsidR="00FB299B" w:rsidRPr="56B35C40">
        <w:rPr>
          <w:rFonts w:ascii="Times New Roman" w:hAnsi="Times New Roman" w:cs="Times New Roman"/>
        </w:rPr>
        <w:t xml:space="preserve">LED </w:t>
      </w:r>
      <w:r w:rsidR="008C2063" w:rsidRPr="56B35C40">
        <w:rPr>
          <w:rFonts w:ascii="Times New Roman" w:hAnsi="Times New Roman" w:cs="Times New Roman"/>
        </w:rPr>
        <w:t>lamp</w:t>
      </w:r>
      <w:r w:rsidR="00FB299B" w:rsidRPr="56B35C40">
        <w:rPr>
          <w:rFonts w:ascii="Times New Roman" w:hAnsi="Times New Roman" w:cs="Times New Roman"/>
        </w:rPr>
        <w:t xml:space="preserve"> utilising tightly synchronised body sensors and a self-journaling application to gauge users’ affective signals. </w:t>
      </w:r>
      <w:r w:rsidR="002B129D">
        <w:rPr>
          <w:rFonts w:ascii="Times New Roman" w:hAnsi="Times New Roman" w:cs="Times New Roman"/>
        </w:rPr>
        <w:t>Lastly</w:t>
      </w:r>
      <w:r w:rsidR="00650C5B">
        <w:rPr>
          <w:rFonts w:ascii="Times New Roman" w:hAnsi="Times New Roman" w:cs="Times New Roman"/>
        </w:rPr>
        <w:t xml:space="preserve"> for ev</w:t>
      </w:r>
      <w:r w:rsidR="00CC6EC9">
        <w:rPr>
          <w:rFonts w:ascii="Times New Roman" w:hAnsi="Times New Roman" w:cs="Times New Roman"/>
        </w:rPr>
        <w:t>a</w:t>
      </w:r>
      <w:r w:rsidR="00650C5B">
        <w:rPr>
          <w:rFonts w:ascii="Times New Roman" w:hAnsi="Times New Roman" w:cs="Times New Roman"/>
        </w:rPr>
        <w:t>lu</w:t>
      </w:r>
      <w:r w:rsidR="00CC6EC9">
        <w:rPr>
          <w:rFonts w:ascii="Times New Roman" w:hAnsi="Times New Roman" w:cs="Times New Roman"/>
        </w:rPr>
        <w:t>ation</w:t>
      </w:r>
      <w:r w:rsidR="00650C5B">
        <w:rPr>
          <w:rFonts w:ascii="Times New Roman" w:hAnsi="Times New Roman" w:cs="Times New Roman"/>
        </w:rPr>
        <w:t xml:space="preserve"> purposes</w:t>
      </w:r>
      <w:r w:rsidR="00CC6EC9">
        <w:rPr>
          <w:rFonts w:ascii="Times New Roman" w:hAnsi="Times New Roman" w:cs="Times New Roman"/>
        </w:rPr>
        <w:t>,</w:t>
      </w:r>
      <w:r w:rsidR="002B129D">
        <w:rPr>
          <w:rFonts w:ascii="Times New Roman" w:hAnsi="Times New Roman" w:cs="Times New Roman"/>
        </w:rPr>
        <w:t xml:space="preserve"> a control device will be used to co</w:t>
      </w:r>
      <w:r w:rsidR="00476404">
        <w:rPr>
          <w:rFonts w:ascii="Times New Roman" w:hAnsi="Times New Roman" w:cs="Times New Roman"/>
        </w:rPr>
        <w:t>mpare</w:t>
      </w:r>
      <w:r w:rsidR="002B129D">
        <w:rPr>
          <w:rFonts w:ascii="Times New Roman" w:hAnsi="Times New Roman" w:cs="Times New Roman"/>
        </w:rPr>
        <w:t xml:space="preserve"> with </w:t>
      </w:r>
      <w:r w:rsidR="00476404">
        <w:rPr>
          <w:rFonts w:ascii="Times New Roman" w:hAnsi="Times New Roman" w:cs="Times New Roman"/>
        </w:rPr>
        <w:t>the RGB LED lamp</w:t>
      </w:r>
      <w:r w:rsidR="002B129D">
        <w:rPr>
          <w:rFonts w:ascii="Times New Roman" w:hAnsi="Times New Roman" w:cs="Times New Roman"/>
        </w:rPr>
        <w:t xml:space="preserve"> – a lamp which changes colour</w:t>
      </w:r>
      <w:r w:rsidR="00657583">
        <w:rPr>
          <w:rFonts w:ascii="Times New Roman" w:hAnsi="Times New Roman" w:cs="Times New Roman"/>
        </w:rPr>
        <w:t xml:space="preserve"> every five minutes</w:t>
      </w:r>
      <w:r w:rsidR="002B129D">
        <w:rPr>
          <w:rFonts w:ascii="Times New Roman" w:hAnsi="Times New Roman" w:cs="Times New Roman"/>
        </w:rPr>
        <w:t xml:space="preserve"> without user feedback to determine that </w:t>
      </w:r>
      <w:r w:rsidR="00476404">
        <w:rPr>
          <w:rFonts w:ascii="Times New Roman" w:hAnsi="Times New Roman" w:cs="Times New Roman"/>
        </w:rPr>
        <w:t>the tested</w:t>
      </w:r>
      <w:r w:rsidR="002B129D">
        <w:rPr>
          <w:rFonts w:ascii="Times New Roman" w:hAnsi="Times New Roman" w:cs="Times New Roman"/>
        </w:rPr>
        <w:t xml:space="preserve"> device has worked effectively and </w:t>
      </w:r>
      <w:r w:rsidR="008A1134">
        <w:rPr>
          <w:rFonts w:ascii="Times New Roman" w:hAnsi="Times New Roman" w:cs="Times New Roman"/>
        </w:rPr>
        <w:t xml:space="preserve">that </w:t>
      </w:r>
      <w:r w:rsidR="002B129D">
        <w:rPr>
          <w:rFonts w:ascii="Times New Roman" w:hAnsi="Times New Roman" w:cs="Times New Roman"/>
        </w:rPr>
        <w:t xml:space="preserve">the affect driven colour changes </w:t>
      </w:r>
      <w:r w:rsidR="008A1134">
        <w:rPr>
          <w:rFonts w:ascii="Times New Roman" w:hAnsi="Times New Roman" w:cs="Times New Roman"/>
        </w:rPr>
        <w:t xml:space="preserve">are </w:t>
      </w:r>
      <w:r w:rsidR="002B129D">
        <w:rPr>
          <w:rFonts w:ascii="Times New Roman" w:hAnsi="Times New Roman" w:cs="Times New Roman"/>
        </w:rPr>
        <w:t>hav</w:t>
      </w:r>
      <w:r w:rsidR="008A1134">
        <w:rPr>
          <w:rFonts w:ascii="Times New Roman" w:hAnsi="Times New Roman" w:cs="Times New Roman"/>
        </w:rPr>
        <w:t>ing</w:t>
      </w:r>
      <w:r w:rsidR="002B129D">
        <w:rPr>
          <w:rFonts w:ascii="Times New Roman" w:hAnsi="Times New Roman" w:cs="Times New Roman"/>
        </w:rPr>
        <w:t xml:space="preserve"> </w:t>
      </w:r>
      <w:r w:rsidR="00477ED9">
        <w:rPr>
          <w:rFonts w:ascii="Times New Roman" w:hAnsi="Times New Roman" w:cs="Times New Roman"/>
        </w:rPr>
        <w:t xml:space="preserve">the </w:t>
      </w:r>
      <w:r w:rsidR="002B129D">
        <w:rPr>
          <w:rFonts w:ascii="Times New Roman" w:hAnsi="Times New Roman" w:cs="Times New Roman"/>
        </w:rPr>
        <w:t xml:space="preserve">desired </w:t>
      </w:r>
      <w:r w:rsidR="00246BC1">
        <w:rPr>
          <w:rFonts w:ascii="Times New Roman" w:hAnsi="Times New Roman" w:cs="Times New Roman"/>
        </w:rPr>
        <w:t>impact</w:t>
      </w:r>
      <w:r w:rsidR="00742F92">
        <w:rPr>
          <w:rFonts w:ascii="Times New Roman" w:hAnsi="Times New Roman" w:cs="Times New Roman"/>
        </w:rPr>
        <w:t xml:space="preserve"> on their users</w:t>
      </w:r>
      <w:r w:rsidR="002B129D">
        <w:rPr>
          <w:rFonts w:ascii="Times New Roman" w:hAnsi="Times New Roman" w:cs="Times New Roman"/>
        </w:rPr>
        <w:t>.</w:t>
      </w:r>
    </w:p>
    <w:p w14:paraId="5DCCA768" w14:textId="55EE77F2" w:rsidR="009F0825" w:rsidRDefault="00D52FA3" w:rsidP="003C4E19">
      <w:pPr>
        <w:spacing w:line="240" w:lineRule="auto"/>
        <w:jc w:val="both"/>
        <w:rPr>
          <w:rFonts w:ascii="Times New Roman" w:hAnsi="Times New Roman" w:cs="Times New Roman"/>
        </w:rPr>
      </w:pPr>
      <w:r w:rsidRPr="56B35C40">
        <w:rPr>
          <w:rFonts w:ascii="Times New Roman" w:hAnsi="Times New Roman" w:cs="Times New Roman"/>
        </w:rPr>
        <w:t>Specifically,</w:t>
      </w:r>
      <w:r w:rsidR="00CE6DCB" w:rsidRPr="56B35C40">
        <w:rPr>
          <w:rFonts w:ascii="Times New Roman" w:hAnsi="Times New Roman" w:cs="Times New Roman"/>
        </w:rPr>
        <w:t xml:space="preserve"> I have</w:t>
      </w:r>
      <w:r w:rsidR="00B25BB3" w:rsidRPr="56B35C40">
        <w:rPr>
          <w:rFonts w:ascii="Times New Roman" w:hAnsi="Times New Roman" w:cs="Times New Roman"/>
        </w:rPr>
        <w:t xml:space="preserve"> formulated</w:t>
      </w:r>
      <w:r w:rsidR="00AC5148" w:rsidRPr="56B35C40">
        <w:rPr>
          <w:rFonts w:ascii="Times New Roman" w:hAnsi="Times New Roman" w:cs="Times New Roman"/>
        </w:rPr>
        <w:t xml:space="preserve"> two central hypotheses</w:t>
      </w:r>
      <w:r w:rsidR="00140479" w:rsidRPr="56B35C40">
        <w:rPr>
          <w:rFonts w:ascii="Times New Roman" w:hAnsi="Times New Roman" w:cs="Times New Roman"/>
        </w:rPr>
        <w:t xml:space="preserve">. </w:t>
      </w:r>
      <w:r w:rsidR="002559BE" w:rsidRPr="56B35C40">
        <w:rPr>
          <w:rFonts w:ascii="Times New Roman" w:hAnsi="Times New Roman" w:cs="Times New Roman"/>
        </w:rPr>
        <w:t>Th</w:t>
      </w:r>
      <w:r w:rsidR="00140479" w:rsidRPr="56B35C40">
        <w:rPr>
          <w:rFonts w:ascii="Times New Roman" w:hAnsi="Times New Roman" w:cs="Times New Roman"/>
        </w:rPr>
        <w:t xml:space="preserve">e first hypothesis </w:t>
      </w:r>
      <w:r w:rsidR="00FA43C4" w:rsidRPr="56B35C40">
        <w:rPr>
          <w:rFonts w:ascii="Times New Roman" w:hAnsi="Times New Roman" w:cs="Times New Roman"/>
        </w:rPr>
        <w:t>centres</w:t>
      </w:r>
      <w:r w:rsidRPr="56B35C40">
        <w:rPr>
          <w:rFonts w:ascii="Times New Roman" w:hAnsi="Times New Roman" w:cs="Times New Roman"/>
        </w:rPr>
        <w:t xml:space="preserve"> </w:t>
      </w:r>
      <w:r w:rsidR="007171F1" w:rsidRPr="56B35C40">
        <w:rPr>
          <w:rFonts w:ascii="Times New Roman" w:hAnsi="Times New Roman" w:cs="Times New Roman"/>
        </w:rPr>
        <w:t xml:space="preserve">on </w:t>
      </w:r>
      <w:r w:rsidRPr="56B35C40">
        <w:rPr>
          <w:rFonts w:ascii="Times New Roman" w:hAnsi="Times New Roman" w:cs="Times New Roman"/>
        </w:rPr>
        <w:t>quantit</w:t>
      </w:r>
      <w:r w:rsidR="00FA43C4" w:rsidRPr="56B35C40">
        <w:rPr>
          <w:rFonts w:ascii="Times New Roman" w:hAnsi="Times New Roman" w:cs="Times New Roman"/>
        </w:rPr>
        <w:t>at</w:t>
      </w:r>
      <w:r w:rsidRPr="56B35C40">
        <w:rPr>
          <w:rFonts w:ascii="Times New Roman" w:hAnsi="Times New Roman" w:cs="Times New Roman"/>
        </w:rPr>
        <w:t>ive data</w:t>
      </w:r>
      <w:r w:rsidR="00993228" w:rsidRPr="56B35C40">
        <w:rPr>
          <w:rFonts w:ascii="Times New Roman" w:hAnsi="Times New Roman" w:cs="Times New Roman"/>
        </w:rPr>
        <w:t xml:space="preserve"> collection</w:t>
      </w:r>
      <w:r w:rsidR="009F0825" w:rsidRPr="56B35C40">
        <w:rPr>
          <w:rFonts w:ascii="Times New Roman" w:hAnsi="Times New Roman" w:cs="Times New Roman"/>
        </w:rPr>
        <w:t xml:space="preserve"> – specifically </w:t>
      </w:r>
      <w:r w:rsidR="002559BE" w:rsidRPr="56B35C40">
        <w:rPr>
          <w:rFonts w:ascii="Times New Roman" w:hAnsi="Times New Roman" w:cs="Times New Roman"/>
        </w:rPr>
        <w:t>collecting data on users physiological and thus emotio</w:t>
      </w:r>
      <w:r w:rsidR="007171F1" w:rsidRPr="56B35C40">
        <w:rPr>
          <w:rFonts w:ascii="Times New Roman" w:hAnsi="Times New Roman" w:cs="Times New Roman"/>
        </w:rPr>
        <w:t>ns</w:t>
      </w:r>
      <w:r w:rsidR="002559BE" w:rsidRPr="56B35C40">
        <w:rPr>
          <w:rFonts w:ascii="Times New Roman" w:hAnsi="Times New Roman" w:cs="Times New Roman"/>
        </w:rPr>
        <w:t xml:space="preserve"> rendered </w:t>
      </w:r>
      <w:r w:rsidR="007171F1" w:rsidRPr="56B35C40">
        <w:rPr>
          <w:rFonts w:ascii="Times New Roman" w:hAnsi="Times New Roman" w:cs="Times New Roman"/>
        </w:rPr>
        <w:t>in</w:t>
      </w:r>
      <w:r w:rsidR="002559BE" w:rsidRPr="56B35C40">
        <w:rPr>
          <w:rFonts w:ascii="Times New Roman" w:hAnsi="Times New Roman" w:cs="Times New Roman"/>
        </w:rPr>
        <w:t xml:space="preserve"> the </w:t>
      </w:r>
      <w:r w:rsidR="007171F1" w:rsidRPr="56B35C40">
        <w:rPr>
          <w:rFonts w:ascii="Times New Roman" w:hAnsi="Times New Roman" w:cs="Times New Roman"/>
        </w:rPr>
        <w:t>presence of the</w:t>
      </w:r>
      <w:r w:rsidR="002559BE" w:rsidRPr="56B35C40">
        <w:rPr>
          <w:rFonts w:ascii="Times New Roman" w:hAnsi="Times New Roman" w:cs="Times New Roman"/>
        </w:rPr>
        <w:t xml:space="preserve"> LED lamp.</w:t>
      </w:r>
      <w:r w:rsidR="00B62A0F" w:rsidRPr="56B35C40">
        <w:rPr>
          <w:rFonts w:ascii="Times New Roman" w:hAnsi="Times New Roman" w:cs="Times New Roman"/>
        </w:rPr>
        <w:t xml:space="preserve"> Contrastingly, my second hypothesis </w:t>
      </w:r>
      <w:r w:rsidR="002F2CC8" w:rsidRPr="56B35C40">
        <w:rPr>
          <w:rFonts w:ascii="Times New Roman" w:hAnsi="Times New Roman" w:cs="Times New Roman"/>
        </w:rPr>
        <w:t xml:space="preserve">focuses on qualitative evaluation and user feedback including </w:t>
      </w:r>
      <w:r w:rsidR="00287206" w:rsidRPr="56B35C40">
        <w:rPr>
          <w:rFonts w:ascii="Times New Roman" w:hAnsi="Times New Roman" w:cs="Times New Roman"/>
        </w:rPr>
        <w:t xml:space="preserve">whether </w:t>
      </w:r>
      <w:r w:rsidR="00E42450" w:rsidRPr="56B35C40">
        <w:rPr>
          <w:rFonts w:ascii="Times New Roman" w:hAnsi="Times New Roman" w:cs="Times New Roman"/>
        </w:rPr>
        <w:t xml:space="preserve">users </w:t>
      </w:r>
      <w:r w:rsidR="000A5B76" w:rsidRPr="56B35C40">
        <w:rPr>
          <w:rFonts w:ascii="Times New Roman" w:hAnsi="Times New Roman" w:cs="Times New Roman"/>
        </w:rPr>
        <w:t>are supportive of</w:t>
      </w:r>
      <w:r w:rsidR="00E42450" w:rsidRPr="56B35C40">
        <w:rPr>
          <w:rFonts w:ascii="Times New Roman" w:hAnsi="Times New Roman" w:cs="Times New Roman"/>
        </w:rPr>
        <w:t xml:space="preserve"> the device and would </w:t>
      </w:r>
      <w:r w:rsidR="007171F1" w:rsidRPr="56B35C40">
        <w:rPr>
          <w:rFonts w:ascii="Times New Roman" w:hAnsi="Times New Roman" w:cs="Times New Roman"/>
        </w:rPr>
        <w:t xml:space="preserve">consider </w:t>
      </w:r>
      <w:r w:rsidR="00E42450" w:rsidRPr="56B35C40">
        <w:rPr>
          <w:rFonts w:ascii="Times New Roman" w:hAnsi="Times New Roman" w:cs="Times New Roman"/>
        </w:rPr>
        <w:t>purchas</w:t>
      </w:r>
      <w:r w:rsidR="007171F1" w:rsidRPr="56B35C40">
        <w:rPr>
          <w:rFonts w:ascii="Times New Roman" w:hAnsi="Times New Roman" w:cs="Times New Roman"/>
        </w:rPr>
        <w:t>ing</w:t>
      </w:r>
      <w:r w:rsidR="00E42450" w:rsidRPr="56B35C40">
        <w:rPr>
          <w:rFonts w:ascii="Times New Roman" w:hAnsi="Times New Roman" w:cs="Times New Roman"/>
        </w:rPr>
        <w:t xml:space="preserve"> one.</w:t>
      </w:r>
      <w:r w:rsidR="003E2067">
        <w:rPr>
          <w:rFonts w:ascii="Times New Roman" w:hAnsi="Times New Roman" w:cs="Times New Roman"/>
        </w:rPr>
        <w:t xml:space="preserve"> </w:t>
      </w:r>
    </w:p>
    <w:p w14:paraId="42CE4E3A" w14:textId="6A0481F5" w:rsidR="00BB7328" w:rsidRPr="0025755B" w:rsidRDefault="00BB7328" w:rsidP="003C4E19">
      <w:pPr>
        <w:pStyle w:val="ListParagraph"/>
        <w:numPr>
          <w:ilvl w:val="0"/>
          <w:numId w:val="6"/>
        </w:numPr>
        <w:spacing w:line="240" w:lineRule="auto"/>
        <w:jc w:val="both"/>
        <w:rPr>
          <w:rFonts w:ascii="Times New Roman" w:hAnsi="Times New Roman" w:cs="Times New Roman"/>
          <w:strike/>
        </w:rPr>
      </w:pPr>
      <w:r w:rsidRPr="56B35C40">
        <w:rPr>
          <w:rFonts w:ascii="Times New Roman" w:hAnsi="Times New Roman" w:cs="Times New Roman"/>
        </w:rPr>
        <w:t>The affective</w:t>
      </w:r>
      <w:r w:rsidR="003A4BAE" w:rsidRPr="56B35C40">
        <w:rPr>
          <w:rFonts w:ascii="Times New Roman" w:hAnsi="Times New Roman" w:cs="Times New Roman"/>
        </w:rPr>
        <w:t xml:space="preserve"> or physiological</w:t>
      </w:r>
      <w:r w:rsidRPr="56B35C40">
        <w:rPr>
          <w:rFonts w:ascii="Times New Roman" w:hAnsi="Times New Roman" w:cs="Times New Roman"/>
        </w:rPr>
        <w:t xml:space="preserve"> state of a person </w:t>
      </w:r>
      <w:r w:rsidR="0079179F" w:rsidRPr="56B35C40">
        <w:rPr>
          <w:rFonts w:ascii="Times New Roman" w:hAnsi="Times New Roman" w:cs="Times New Roman"/>
        </w:rPr>
        <w:t xml:space="preserve">will </w:t>
      </w:r>
      <w:r w:rsidRPr="56B35C40">
        <w:rPr>
          <w:rFonts w:ascii="Times New Roman" w:hAnsi="Times New Roman" w:cs="Times New Roman"/>
        </w:rPr>
        <w:t xml:space="preserve">be </w:t>
      </w:r>
      <w:r w:rsidR="002D7D28" w:rsidRPr="56B35C40">
        <w:rPr>
          <w:rFonts w:ascii="Times New Roman" w:hAnsi="Times New Roman" w:cs="Times New Roman"/>
        </w:rPr>
        <w:t xml:space="preserve">significantly altered by the </w:t>
      </w:r>
      <w:proofErr w:type="spellStart"/>
      <w:r w:rsidR="002D7D28" w:rsidRPr="56B35C40">
        <w:rPr>
          <w:rFonts w:ascii="Times New Roman" w:hAnsi="Times New Roman" w:cs="Times New Roman"/>
        </w:rPr>
        <w:t>Turrellian</w:t>
      </w:r>
      <w:proofErr w:type="spellEnd"/>
      <w:r w:rsidR="002D7D28" w:rsidRPr="56B35C40">
        <w:rPr>
          <w:rFonts w:ascii="Times New Roman" w:hAnsi="Times New Roman" w:cs="Times New Roman"/>
        </w:rPr>
        <w:t xml:space="preserve"> </w:t>
      </w:r>
      <w:r w:rsidR="00AF44D3" w:rsidRPr="56B35C40">
        <w:rPr>
          <w:rFonts w:ascii="Times New Roman" w:hAnsi="Times New Roman" w:cs="Times New Roman"/>
        </w:rPr>
        <w:t>lamp’s light change</w:t>
      </w:r>
      <w:r w:rsidR="00F642B6" w:rsidRPr="56B35C40">
        <w:rPr>
          <w:rFonts w:ascii="Times New Roman" w:hAnsi="Times New Roman" w:cs="Times New Roman"/>
        </w:rPr>
        <w:t>s</w:t>
      </w:r>
      <w:r w:rsidR="00E42A92" w:rsidRPr="56B35C40">
        <w:rPr>
          <w:rFonts w:ascii="Times New Roman" w:hAnsi="Times New Roman" w:cs="Times New Roman"/>
        </w:rPr>
        <w:t>.</w:t>
      </w:r>
    </w:p>
    <w:p w14:paraId="025B5A00" w14:textId="0E0732C3" w:rsidR="00157367" w:rsidRPr="00157367" w:rsidRDefault="0025755B" w:rsidP="003C4E19">
      <w:pPr>
        <w:pStyle w:val="ListParagraph"/>
        <w:numPr>
          <w:ilvl w:val="0"/>
          <w:numId w:val="6"/>
        </w:numPr>
        <w:spacing w:line="240" w:lineRule="auto"/>
        <w:jc w:val="both"/>
        <w:rPr>
          <w:rFonts w:ascii="Times New Roman" w:hAnsi="Times New Roman" w:cs="Times New Roman"/>
          <w:strike/>
        </w:rPr>
      </w:pPr>
      <w:r>
        <w:rPr>
          <w:rFonts w:ascii="Times New Roman" w:hAnsi="Times New Roman" w:cs="Times New Roman"/>
        </w:rPr>
        <w:t>Users will be able to</w:t>
      </w:r>
      <w:r w:rsidR="006143CC">
        <w:rPr>
          <w:rFonts w:ascii="Times New Roman" w:hAnsi="Times New Roman" w:cs="Times New Roman"/>
        </w:rPr>
        <w:t xml:space="preserve"> consciously</w:t>
      </w:r>
      <w:r>
        <w:rPr>
          <w:rFonts w:ascii="Times New Roman" w:hAnsi="Times New Roman" w:cs="Times New Roman"/>
        </w:rPr>
        <w:t xml:space="preserve"> </w:t>
      </w:r>
      <w:r w:rsidR="009E50AF">
        <w:rPr>
          <w:rFonts w:ascii="Times New Roman" w:hAnsi="Times New Roman" w:cs="Times New Roman"/>
        </w:rPr>
        <w:t xml:space="preserve">recognise </w:t>
      </w:r>
      <w:r w:rsidR="00FE5396">
        <w:rPr>
          <w:rFonts w:ascii="Times New Roman" w:hAnsi="Times New Roman" w:cs="Times New Roman"/>
        </w:rPr>
        <w:t xml:space="preserve">the </w:t>
      </w:r>
      <w:r w:rsidR="009073F6">
        <w:rPr>
          <w:rFonts w:ascii="Times New Roman" w:hAnsi="Times New Roman" w:cs="Times New Roman"/>
        </w:rPr>
        <w:t>impact</w:t>
      </w:r>
      <w:r w:rsidR="00FE5396">
        <w:rPr>
          <w:rFonts w:ascii="Times New Roman" w:hAnsi="Times New Roman" w:cs="Times New Roman"/>
        </w:rPr>
        <w:t xml:space="preserve"> that </w:t>
      </w:r>
      <w:r w:rsidR="006143CC">
        <w:rPr>
          <w:rFonts w:ascii="Times New Roman" w:hAnsi="Times New Roman" w:cs="Times New Roman"/>
        </w:rPr>
        <w:t>the lighting manipulation</w:t>
      </w:r>
      <w:r w:rsidR="00FE5396">
        <w:rPr>
          <w:rFonts w:ascii="Times New Roman" w:hAnsi="Times New Roman" w:cs="Times New Roman"/>
        </w:rPr>
        <w:t xml:space="preserve"> is having on their affective state. </w:t>
      </w:r>
      <w:r w:rsidR="00E42450">
        <w:rPr>
          <w:rFonts w:ascii="Times New Roman" w:hAnsi="Times New Roman" w:cs="Times New Roman"/>
        </w:rPr>
        <w:t>Consequently, t</w:t>
      </w:r>
      <w:r w:rsidR="00287206">
        <w:rPr>
          <w:rFonts w:ascii="Times New Roman" w:hAnsi="Times New Roman" w:cs="Times New Roman"/>
        </w:rPr>
        <w:t xml:space="preserve">he </w:t>
      </w:r>
      <w:proofErr w:type="spellStart"/>
      <w:r w:rsidR="009073F6">
        <w:rPr>
          <w:rFonts w:ascii="Times New Roman" w:hAnsi="Times New Roman" w:cs="Times New Roman"/>
        </w:rPr>
        <w:t>Turrellian</w:t>
      </w:r>
      <w:proofErr w:type="spellEnd"/>
      <w:r w:rsidR="00287206">
        <w:rPr>
          <w:rFonts w:ascii="Times New Roman" w:hAnsi="Times New Roman" w:cs="Times New Roman"/>
        </w:rPr>
        <w:t xml:space="preserve"> lamp will be </w:t>
      </w:r>
      <w:r w:rsidR="008A1134">
        <w:rPr>
          <w:rFonts w:ascii="Times New Roman" w:hAnsi="Times New Roman" w:cs="Times New Roman"/>
        </w:rPr>
        <w:t xml:space="preserve">more </w:t>
      </w:r>
      <w:r w:rsidR="00287206">
        <w:rPr>
          <w:rFonts w:ascii="Times New Roman" w:hAnsi="Times New Roman" w:cs="Times New Roman"/>
        </w:rPr>
        <w:t>positive</w:t>
      </w:r>
      <w:r w:rsidR="00E42450">
        <w:rPr>
          <w:rFonts w:ascii="Times New Roman" w:hAnsi="Times New Roman" w:cs="Times New Roman"/>
        </w:rPr>
        <w:t>ly received</w:t>
      </w:r>
      <w:r w:rsidR="00872903">
        <w:rPr>
          <w:rFonts w:ascii="Times New Roman" w:hAnsi="Times New Roman" w:cs="Times New Roman"/>
        </w:rPr>
        <w:t xml:space="preserve"> </w:t>
      </w:r>
      <w:r w:rsidR="008A1134">
        <w:rPr>
          <w:rFonts w:ascii="Times New Roman" w:hAnsi="Times New Roman" w:cs="Times New Roman"/>
        </w:rPr>
        <w:t xml:space="preserve">than the </w:t>
      </w:r>
      <w:r w:rsidR="00CE1AA2">
        <w:rPr>
          <w:rFonts w:ascii="Times New Roman" w:hAnsi="Times New Roman" w:cs="Times New Roman"/>
        </w:rPr>
        <w:t>control lamp</w:t>
      </w:r>
      <w:r w:rsidR="00E42450">
        <w:rPr>
          <w:rFonts w:ascii="Times New Roman" w:hAnsi="Times New Roman" w:cs="Times New Roman"/>
        </w:rPr>
        <w:t>.</w:t>
      </w:r>
    </w:p>
    <w:p w14:paraId="33D8A33B" w14:textId="77777777" w:rsidR="00950756" w:rsidRDefault="00157367" w:rsidP="003C4E19">
      <w:pPr>
        <w:spacing w:line="240" w:lineRule="auto"/>
        <w:jc w:val="both"/>
        <w:rPr>
          <w:rFonts w:ascii="Times New Roman" w:hAnsi="Times New Roman" w:cs="Times New Roman"/>
        </w:rPr>
      </w:pPr>
      <w:r w:rsidRPr="56B35C40">
        <w:rPr>
          <w:rFonts w:ascii="Times New Roman" w:hAnsi="Times New Roman" w:cs="Times New Roman"/>
        </w:rPr>
        <w:t xml:space="preserve">Data collected in respect to my first hypothesis will demonstrate </w:t>
      </w:r>
      <w:r w:rsidR="00A553CB" w:rsidRPr="56B35C40">
        <w:rPr>
          <w:rFonts w:ascii="Times New Roman" w:hAnsi="Times New Roman" w:cs="Times New Roman"/>
        </w:rPr>
        <w:t xml:space="preserve">the </w:t>
      </w:r>
      <w:r w:rsidR="008A122A" w:rsidRPr="56B35C40">
        <w:rPr>
          <w:rFonts w:ascii="Times New Roman" w:hAnsi="Times New Roman" w:cs="Times New Roman"/>
        </w:rPr>
        <w:t>physiological changes</w:t>
      </w:r>
      <w:r w:rsidR="0079179F" w:rsidRPr="56B35C40">
        <w:rPr>
          <w:rFonts w:ascii="Times New Roman" w:hAnsi="Times New Roman" w:cs="Times New Roman"/>
        </w:rPr>
        <w:t xml:space="preserve"> </w:t>
      </w:r>
      <w:r w:rsidR="00A553CB" w:rsidRPr="56B35C40">
        <w:rPr>
          <w:rFonts w:ascii="Times New Roman" w:hAnsi="Times New Roman" w:cs="Times New Roman"/>
        </w:rPr>
        <w:t>of</w:t>
      </w:r>
      <w:r w:rsidR="0079179F" w:rsidRPr="56B35C40">
        <w:rPr>
          <w:rFonts w:ascii="Times New Roman" w:hAnsi="Times New Roman" w:cs="Times New Roman"/>
        </w:rPr>
        <w:t xml:space="preserve"> users</w:t>
      </w:r>
      <w:r w:rsidR="008A122A" w:rsidRPr="56B35C40">
        <w:rPr>
          <w:rFonts w:ascii="Times New Roman" w:hAnsi="Times New Roman" w:cs="Times New Roman"/>
        </w:rPr>
        <w:t xml:space="preserve"> rendered </w:t>
      </w:r>
      <w:r w:rsidR="00A553CB" w:rsidRPr="56B35C40">
        <w:rPr>
          <w:rFonts w:ascii="Times New Roman" w:hAnsi="Times New Roman" w:cs="Times New Roman"/>
        </w:rPr>
        <w:t>in</w:t>
      </w:r>
      <w:r w:rsidR="008A122A" w:rsidRPr="56B35C40">
        <w:rPr>
          <w:rFonts w:ascii="Times New Roman" w:hAnsi="Times New Roman" w:cs="Times New Roman"/>
        </w:rPr>
        <w:t xml:space="preserve"> the </w:t>
      </w:r>
      <w:r w:rsidR="00A553CB" w:rsidRPr="56B35C40">
        <w:rPr>
          <w:rFonts w:ascii="Times New Roman" w:hAnsi="Times New Roman" w:cs="Times New Roman"/>
        </w:rPr>
        <w:t xml:space="preserve">presence of </w:t>
      </w:r>
      <w:r w:rsidR="008A122A" w:rsidRPr="56B35C40">
        <w:rPr>
          <w:rFonts w:ascii="Times New Roman" w:hAnsi="Times New Roman" w:cs="Times New Roman"/>
        </w:rPr>
        <w:t xml:space="preserve">the </w:t>
      </w:r>
      <w:r w:rsidR="00A553CB" w:rsidRPr="56B35C40">
        <w:rPr>
          <w:rFonts w:ascii="Times New Roman" w:hAnsi="Times New Roman" w:cs="Times New Roman"/>
        </w:rPr>
        <w:t>LED lamp</w:t>
      </w:r>
      <w:r w:rsidR="008A122A" w:rsidRPr="56B35C40">
        <w:rPr>
          <w:rFonts w:ascii="Times New Roman" w:hAnsi="Times New Roman" w:cs="Times New Roman"/>
        </w:rPr>
        <w:t>.</w:t>
      </w:r>
      <w:r w:rsidR="00F642B6" w:rsidRPr="56B35C40">
        <w:rPr>
          <w:rFonts w:ascii="Times New Roman" w:hAnsi="Times New Roman" w:cs="Times New Roman"/>
        </w:rPr>
        <w:t xml:space="preserve"> </w:t>
      </w:r>
      <w:r w:rsidR="008A122A" w:rsidRPr="56B35C40">
        <w:rPr>
          <w:rFonts w:ascii="Times New Roman" w:hAnsi="Times New Roman" w:cs="Times New Roman"/>
        </w:rPr>
        <w:t xml:space="preserve">For instance, </w:t>
      </w:r>
      <w:r w:rsidR="006A0A07" w:rsidRPr="56B35C40">
        <w:rPr>
          <w:rFonts w:ascii="Times New Roman" w:hAnsi="Times New Roman" w:cs="Times New Roman"/>
        </w:rPr>
        <w:t xml:space="preserve">measurable </w:t>
      </w:r>
      <w:r w:rsidR="007B3BF7" w:rsidRPr="56B35C40">
        <w:rPr>
          <w:rFonts w:ascii="Times New Roman" w:hAnsi="Times New Roman" w:cs="Times New Roman"/>
        </w:rPr>
        <w:t>changes in heart rate, skin conductivity and palpitation</w:t>
      </w:r>
      <w:r w:rsidR="00B35AC8" w:rsidRPr="56B35C40">
        <w:rPr>
          <w:rFonts w:ascii="Times New Roman" w:hAnsi="Times New Roman" w:cs="Times New Roman"/>
        </w:rPr>
        <w:t xml:space="preserve">. </w:t>
      </w:r>
      <w:r w:rsidR="0020656C" w:rsidRPr="56B35C40">
        <w:rPr>
          <w:rFonts w:ascii="Times New Roman" w:hAnsi="Times New Roman" w:cs="Times New Roman"/>
        </w:rPr>
        <w:t xml:space="preserve">As previously noted, coloured light changes </w:t>
      </w:r>
      <w:r w:rsidR="00CF2CA0" w:rsidRPr="56B35C40">
        <w:rPr>
          <w:rFonts w:ascii="Times New Roman" w:hAnsi="Times New Roman" w:cs="Times New Roman"/>
        </w:rPr>
        <w:t>to render positive emotion for users</w:t>
      </w:r>
      <w:r w:rsidR="0020656C" w:rsidRPr="56B35C40">
        <w:rPr>
          <w:rFonts w:ascii="Times New Roman" w:hAnsi="Times New Roman" w:cs="Times New Roman"/>
        </w:rPr>
        <w:t xml:space="preserve"> will be </w:t>
      </w:r>
      <w:r w:rsidR="0020656C" w:rsidRPr="56B35C40">
        <w:rPr>
          <w:rFonts w:ascii="Times New Roman" w:hAnsi="Times New Roman" w:cs="Times New Roman"/>
          <w:color w:val="000000" w:themeColor="text1"/>
        </w:rPr>
        <w:t xml:space="preserve">determined by </w:t>
      </w:r>
      <w:r w:rsidR="00CF2CA0" w:rsidRPr="56B35C40">
        <w:rPr>
          <w:rFonts w:ascii="Times New Roman" w:hAnsi="Times New Roman" w:cs="Times New Roman"/>
          <w:color w:val="000000" w:themeColor="text1"/>
        </w:rPr>
        <w:t xml:space="preserve">the </w:t>
      </w:r>
      <w:r w:rsidR="00766674" w:rsidRPr="56B35C40">
        <w:rPr>
          <w:rFonts w:ascii="Times New Roman" w:hAnsi="Times New Roman" w:cs="Times New Roman"/>
          <w:color w:val="000000" w:themeColor="text1"/>
        </w:rPr>
        <w:t xml:space="preserve">colour </w:t>
      </w:r>
      <w:r w:rsidR="0020656C" w:rsidRPr="56B35C40">
        <w:rPr>
          <w:rFonts w:ascii="Times New Roman" w:hAnsi="Times New Roman" w:cs="Times New Roman"/>
          <w:color w:val="000000" w:themeColor="text1"/>
        </w:rPr>
        <w:t xml:space="preserve">palette’s </w:t>
      </w:r>
      <w:r w:rsidR="00CF2CA0" w:rsidRPr="56B35C40">
        <w:rPr>
          <w:rFonts w:ascii="Times New Roman" w:hAnsi="Times New Roman" w:cs="Times New Roman"/>
          <w:color w:val="000000" w:themeColor="text1"/>
        </w:rPr>
        <w:t>documented</w:t>
      </w:r>
      <w:r w:rsidR="0020656C" w:rsidRPr="56B35C40">
        <w:rPr>
          <w:rFonts w:ascii="Times New Roman" w:hAnsi="Times New Roman" w:cs="Times New Roman"/>
          <w:color w:val="000000" w:themeColor="text1"/>
        </w:rPr>
        <w:t xml:space="preserve"> by</w:t>
      </w:r>
      <w:r w:rsidR="00766674" w:rsidRPr="56B35C40">
        <w:rPr>
          <w:rFonts w:ascii="Times New Roman" w:hAnsi="Times New Roman" w:cs="Times New Roman"/>
          <w:color w:val="000000" w:themeColor="text1"/>
        </w:rPr>
        <w:t xml:space="preserve"> psychologists</w:t>
      </w:r>
      <w:r w:rsidR="0020656C" w:rsidRPr="56B35C40">
        <w:rPr>
          <w:rFonts w:ascii="Times New Roman" w:hAnsi="Times New Roman" w:cs="Times New Roman"/>
          <w:color w:val="000000" w:themeColor="text1"/>
        </w:rPr>
        <w:t xml:space="preserve"> </w:t>
      </w:r>
      <w:r w:rsidR="00C41134" w:rsidRPr="56B35C40">
        <w:rPr>
          <w:rFonts w:ascii="Times New Roman" w:hAnsi="Times New Roman" w:cs="Times New Roman"/>
          <w:color w:val="000000" w:themeColor="text1"/>
        </w:rPr>
        <w:t>Valdez</w:t>
      </w:r>
      <w:r w:rsidR="0020656C" w:rsidRPr="56B35C40">
        <w:rPr>
          <w:rFonts w:ascii="Times New Roman" w:hAnsi="Times New Roman" w:cs="Times New Roman"/>
          <w:color w:val="000000" w:themeColor="text1"/>
        </w:rPr>
        <w:t xml:space="preserve"> and </w:t>
      </w:r>
      <w:proofErr w:type="spellStart"/>
      <w:r w:rsidR="0020656C" w:rsidRPr="56B35C40">
        <w:rPr>
          <w:rFonts w:ascii="Times New Roman" w:hAnsi="Times New Roman" w:cs="Times New Roman"/>
          <w:color w:val="000000" w:themeColor="text1"/>
        </w:rPr>
        <w:t>Biggam</w:t>
      </w:r>
      <w:proofErr w:type="spellEnd"/>
      <w:r w:rsidR="0020656C" w:rsidRPr="56B35C40">
        <w:rPr>
          <w:rFonts w:ascii="Times New Roman" w:hAnsi="Times New Roman" w:cs="Times New Roman"/>
          <w:color w:val="000000" w:themeColor="text1"/>
        </w:rPr>
        <w:t xml:space="preserve"> et al.</w:t>
      </w:r>
      <w:r w:rsidR="0020656C" w:rsidRPr="56B35C40">
        <w:rPr>
          <w:rFonts w:ascii="Times New Roman" w:hAnsi="Times New Roman" w:cs="Times New Roman"/>
        </w:rPr>
        <w:t xml:space="preserve"> </w:t>
      </w:r>
      <w:r w:rsidR="00CF2CA0" w:rsidRPr="56B35C40">
        <w:rPr>
          <w:rFonts w:ascii="Times New Roman" w:hAnsi="Times New Roman" w:cs="Times New Roman"/>
        </w:rPr>
        <w:t xml:space="preserve"> (section 3.3.1). </w:t>
      </w:r>
    </w:p>
    <w:p w14:paraId="35C2D6CF" w14:textId="14AF29EA" w:rsidR="00770D0E" w:rsidRDefault="006A0A07" w:rsidP="003C4E19">
      <w:pPr>
        <w:spacing w:line="240" w:lineRule="auto"/>
        <w:jc w:val="both"/>
        <w:rPr>
          <w:rFonts w:ascii="Times New Roman" w:hAnsi="Times New Roman" w:cs="Times New Roman"/>
        </w:rPr>
      </w:pPr>
      <w:r w:rsidRPr="56B35C40">
        <w:rPr>
          <w:rFonts w:ascii="Times New Roman" w:hAnsi="Times New Roman" w:cs="Times New Roman"/>
        </w:rPr>
        <w:t>With regards to the second hypothesis,</w:t>
      </w:r>
      <w:r w:rsidR="0000009B" w:rsidRPr="56B35C40">
        <w:rPr>
          <w:rFonts w:ascii="Times New Roman" w:hAnsi="Times New Roman" w:cs="Times New Roman"/>
        </w:rPr>
        <w:t xml:space="preserve"> </w:t>
      </w:r>
      <w:proofErr w:type="spellStart"/>
      <w:r w:rsidR="006D7A58" w:rsidRPr="56B35C40">
        <w:rPr>
          <w:rFonts w:ascii="Times New Roman" w:hAnsi="Times New Roman" w:cs="Times New Roman"/>
        </w:rPr>
        <w:t>Sterelny’s</w:t>
      </w:r>
      <w:proofErr w:type="spellEnd"/>
      <w:r w:rsidR="006D7A58" w:rsidRPr="56B35C40">
        <w:rPr>
          <w:rFonts w:ascii="Times New Roman" w:hAnsi="Times New Roman" w:cs="Times New Roman"/>
        </w:rPr>
        <w:t xml:space="preserve"> </w:t>
      </w:r>
      <w:commentRangeStart w:id="5"/>
      <w:r w:rsidR="00FB299B" w:rsidRPr="56B35C40">
        <w:rPr>
          <w:rFonts w:ascii="Times New Roman" w:hAnsi="Times New Roman" w:cs="Times New Roman"/>
        </w:rPr>
        <w:t xml:space="preserve">is </w:t>
      </w:r>
      <w:r w:rsidR="005A49EE" w:rsidRPr="56B35C40">
        <w:rPr>
          <w:rFonts w:ascii="Times New Roman" w:hAnsi="Times New Roman" w:cs="Times New Roman"/>
        </w:rPr>
        <w:t xml:space="preserve">fully </w:t>
      </w:r>
      <w:r w:rsidR="00101D83" w:rsidRPr="56B35C40">
        <w:rPr>
          <w:rFonts w:ascii="Times New Roman" w:hAnsi="Times New Roman" w:cs="Times New Roman"/>
        </w:rPr>
        <w:t>expected</w:t>
      </w:r>
      <w:r w:rsidR="00FB299B" w:rsidRPr="56B35C40">
        <w:rPr>
          <w:rFonts w:ascii="Times New Roman" w:hAnsi="Times New Roman" w:cs="Times New Roman"/>
        </w:rPr>
        <w:t xml:space="preserve"> that the </w:t>
      </w:r>
      <w:r w:rsidRPr="56B35C40">
        <w:rPr>
          <w:rFonts w:ascii="Times New Roman" w:hAnsi="Times New Roman" w:cs="Times New Roman"/>
        </w:rPr>
        <w:t xml:space="preserve">LED smart </w:t>
      </w:r>
      <w:r w:rsidR="008C2063" w:rsidRPr="56B35C40">
        <w:rPr>
          <w:rFonts w:ascii="Times New Roman" w:hAnsi="Times New Roman" w:cs="Times New Roman"/>
        </w:rPr>
        <w:t>lamp</w:t>
      </w:r>
      <w:r w:rsidR="00FB299B" w:rsidRPr="56B35C40">
        <w:rPr>
          <w:rFonts w:ascii="Times New Roman" w:hAnsi="Times New Roman" w:cs="Times New Roman"/>
        </w:rPr>
        <w:t xml:space="preserve"> will promote a positive user-experience. </w:t>
      </w:r>
      <w:r w:rsidR="0013767D" w:rsidRPr="56B35C40">
        <w:rPr>
          <w:rFonts w:ascii="Times New Roman" w:hAnsi="Times New Roman" w:cs="Times New Roman"/>
        </w:rPr>
        <w:t>Encouraging</w:t>
      </w:r>
      <w:r w:rsidR="00FB299B" w:rsidRPr="56B35C40">
        <w:rPr>
          <w:rFonts w:ascii="Times New Roman" w:hAnsi="Times New Roman" w:cs="Times New Roman"/>
        </w:rPr>
        <w:t xml:space="preserve"> </w:t>
      </w:r>
      <w:r w:rsidR="00981441" w:rsidRPr="56B35C40">
        <w:rPr>
          <w:rFonts w:ascii="Times New Roman" w:hAnsi="Times New Roman" w:cs="Times New Roman"/>
        </w:rPr>
        <w:t xml:space="preserve">self-noticeable </w:t>
      </w:r>
      <w:r w:rsidR="00FB299B" w:rsidRPr="56B35C40">
        <w:rPr>
          <w:rFonts w:ascii="Times New Roman" w:hAnsi="Times New Roman" w:cs="Times New Roman"/>
        </w:rPr>
        <w:t xml:space="preserve">positive mental well-being </w:t>
      </w:r>
      <w:r w:rsidR="009D0E8B" w:rsidRPr="56B35C40">
        <w:rPr>
          <w:rFonts w:ascii="Times New Roman" w:hAnsi="Times New Roman" w:cs="Times New Roman"/>
        </w:rPr>
        <w:t xml:space="preserve">and </w:t>
      </w:r>
      <w:r w:rsidR="00981441" w:rsidRPr="56B35C40">
        <w:rPr>
          <w:rFonts w:ascii="Times New Roman" w:hAnsi="Times New Roman" w:cs="Times New Roman"/>
        </w:rPr>
        <w:t xml:space="preserve">a </w:t>
      </w:r>
      <w:r w:rsidR="009D0E8B" w:rsidRPr="56B35C40">
        <w:rPr>
          <w:rFonts w:ascii="Times New Roman" w:hAnsi="Times New Roman" w:cs="Times New Roman"/>
        </w:rPr>
        <w:t>desirable</w:t>
      </w:r>
      <w:r w:rsidR="00FB299B" w:rsidRPr="56B35C40">
        <w:rPr>
          <w:rFonts w:ascii="Times New Roman" w:hAnsi="Times New Roman" w:cs="Times New Roman"/>
        </w:rPr>
        <w:t xml:space="preserve"> environment or setting.</w:t>
      </w:r>
      <w:r w:rsidR="00B13BF2" w:rsidRPr="56B35C40">
        <w:rPr>
          <w:rFonts w:ascii="Times New Roman" w:hAnsi="Times New Roman" w:cs="Times New Roman"/>
        </w:rPr>
        <w:t xml:space="preserve"> </w:t>
      </w:r>
      <w:commentRangeEnd w:id="5"/>
      <w:r w:rsidR="00157367">
        <w:rPr>
          <w:rStyle w:val="CommentReference"/>
        </w:rPr>
        <w:commentReference w:id="5"/>
      </w:r>
      <w:r w:rsidR="007973C3">
        <w:rPr>
          <w:rFonts w:ascii="Times New Roman" w:hAnsi="Times New Roman" w:cs="Times New Roman"/>
        </w:rPr>
        <w:t>In contrast, the control lamp will not display the same</w:t>
      </w:r>
      <w:r w:rsidR="00AE2982">
        <w:rPr>
          <w:rFonts w:ascii="Times New Roman" w:hAnsi="Times New Roman" w:cs="Times New Roman"/>
        </w:rPr>
        <w:t xml:space="preserve"> levels of</w:t>
      </w:r>
      <w:r w:rsidR="007973C3">
        <w:rPr>
          <w:rFonts w:ascii="Times New Roman" w:hAnsi="Times New Roman" w:cs="Times New Roman"/>
        </w:rPr>
        <w:t xml:space="preserve"> effectiveness</w:t>
      </w:r>
      <w:r w:rsidR="00117E95">
        <w:rPr>
          <w:rFonts w:ascii="Times New Roman" w:hAnsi="Times New Roman" w:cs="Times New Roman"/>
        </w:rPr>
        <w:t xml:space="preserve"> with</w:t>
      </w:r>
      <w:r w:rsidR="00166790">
        <w:rPr>
          <w:rFonts w:ascii="Times New Roman" w:hAnsi="Times New Roman" w:cs="Times New Roman"/>
        </w:rPr>
        <w:t>in its cohort of</w:t>
      </w:r>
      <w:r w:rsidR="00117E95">
        <w:rPr>
          <w:rFonts w:ascii="Times New Roman" w:hAnsi="Times New Roman" w:cs="Times New Roman"/>
        </w:rPr>
        <w:t xml:space="preserve"> users</w:t>
      </w:r>
      <w:r w:rsidR="00CC6EC9">
        <w:rPr>
          <w:rFonts w:ascii="Times New Roman" w:hAnsi="Times New Roman" w:cs="Times New Roman"/>
        </w:rPr>
        <w:t xml:space="preserve">. </w:t>
      </w:r>
    </w:p>
    <w:p w14:paraId="149BF991" w14:textId="4F14F863" w:rsidR="00BE0C6B" w:rsidRPr="00800DA3" w:rsidRDefault="00B13BF2" w:rsidP="003C4E19">
      <w:pPr>
        <w:spacing w:line="240" w:lineRule="auto"/>
        <w:jc w:val="both"/>
        <w:rPr>
          <w:rFonts w:ascii="Times New Roman" w:hAnsi="Times New Roman" w:cs="Times New Roman"/>
        </w:rPr>
      </w:pPr>
      <w:r w:rsidRPr="56B35C40">
        <w:rPr>
          <w:rFonts w:ascii="Times New Roman" w:hAnsi="Times New Roman" w:cs="Times New Roman"/>
        </w:rPr>
        <w:t>User experience testing will help ratify the effectiveness of the device. Presently a</w:t>
      </w:r>
      <w:r w:rsidR="000B73DC" w:rsidRPr="56B35C40">
        <w:rPr>
          <w:rFonts w:ascii="Times New Roman" w:hAnsi="Times New Roman" w:cs="Times New Roman"/>
        </w:rPr>
        <w:t>n</w:t>
      </w:r>
      <w:r w:rsidR="00A56D51" w:rsidRPr="56B35C40">
        <w:rPr>
          <w:rFonts w:ascii="Times New Roman" w:hAnsi="Times New Roman" w:cs="Times New Roman"/>
        </w:rPr>
        <w:t xml:space="preserve"> </w:t>
      </w:r>
      <w:r w:rsidRPr="56B35C40">
        <w:rPr>
          <w:rFonts w:ascii="Times New Roman" w:hAnsi="Times New Roman" w:cs="Times New Roman"/>
        </w:rPr>
        <w:t xml:space="preserve">independent nursery franchise in London has agreed to testing my device to help </w:t>
      </w:r>
      <w:r w:rsidR="00C2683D" w:rsidRPr="56B35C40">
        <w:rPr>
          <w:rFonts w:ascii="Times New Roman" w:hAnsi="Times New Roman" w:cs="Times New Roman"/>
        </w:rPr>
        <w:t>develop</w:t>
      </w:r>
      <w:r w:rsidRPr="56B35C40">
        <w:rPr>
          <w:rFonts w:ascii="Times New Roman" w:hAnsi="Times New Roman" w:cs="Times New Roman"/>
        </w:rPr>
        <w:t xml:space="preserve"> a</w:t>
      </w:r>
      <w:r w:rsidR="000A7094" w:rsidRPr="56B35C40">
        <w:rPr>
          <w:rFonts w:ascii="Times New Roman" w:hAnsi="Times New Roman" w:cs="Times New Roman"/>
        </w:rPr>
        <w:t xml:space="preserve"> better </w:t>
      </w:r>
      <w:r w:rsidRPr="56B35C40">
        <w:rPr>
          <w:rFonts w:ascii="Times New Roman" w:hAnsi="Times New Roman" w:cs="Times New Roman"/>
        </w:rPr>
        <w:t>learning environment for their pupils</w:t>
      </w:r>
      <w:r w:rsidR="00BB090D" w:rsidRPr="56B35C40">
        <w:rPr>
          <w:rFonts w:ascii="Times New Roman" w:hAnsi="Times New Roman" w:cs="Times New Roman"/>
        </w:rPr>
        <w:t xml:space="preserve"> and staff</w:t>
      </w:r>
      <w:r w:rsidRPr="56B35C40">
        <w:rPr>
          <w:rFonts w:ascii="Times New Roman" w:hAnsi="Times New Roman" w:cs="Times New Roman"/>
        </w:rPr>
        <w:t>.</w:t>
      </w:r>
    </w:p>
    <w:p w14:paraId="23C36844" w14:textId="436DF42A" w:rsidR="006C3786" w:rsidRDefault="00CC1CF7" w:rsidP="003C4E19">
      <w:pPr>
        <w:pStyle w:val="ListParagraph"/>
        <w:numPr>
          <w:ilvl w:val="1"/>
          <w:numId w:val="22"/>
        </w:numPr>
        <w:spacing w:line="240" w:lineRule="auto"/>
        <w:jc w:val="both"/>
        <w:rPr>
          <w:rFonts w:ascii="Times New Roman" w:hAnsi="Times New Roman" w:cs="Times New Roman"/>
          <w:b/>
          <w:bCs/>
        </w:rPr>
      </w:pPr>
      <w:r>
        <w:rPr>
          <w:rFonts w:ascii="Times New Roman" w:hAnsi="Times New Roman" w:cs="Times New Roman"/>
          <w:b/>
          <w:bCs/>
        </w:rPr>
        <w:t>Research o</w:t>
      </w:r>
      <w:r w:rsidR="00B317B8" w:rsidRPr="00800DA3">
        <w:rPr>
          <w:rFonts w:ascii="Times New Roman" w:hAnsi="Times New Roman" w:cs="Times New Roman"/>
          <w:b/>
          <w:bCs/>
        </w:rPr>
        <w:t>bjectives</w:t>
      </w:r>
    </w:p>
    <w:p w14:paraId="1DF62841" w14:textId="10A4F86A" w:rsidR="00762A42" w:rsidRDefault="00BE0C6B" w:rsidP="003C4E19">
      <w:pPr>
        <w:pStyle w:val="ListParagraph"/>
        <w:numPr>
          <w:ilvl w:val="2"/>
          <w:numId w:val="22"/>
        </w:numPr>
        <w:spacing w:line="240" w:lineRule="auto"/>
        <w:jc w:val="both"/>
        <w:rPr>
          <w:rFonts w:ascii="Times New Roman" w:hAnsi="Times New Roman" w:cs="Times New Roman"/>
          <w:b/>
          <w:bCs/>
        </w:rPr>
      </w:pPr>
      <w:r>
        <w:rPr>
          <w:rFonts w:ascii="Times New Roman" w:hAnsi="Times New Roman" w:cs="Times New Roman"/>
          <w:b/>
          <w:bCs/>
        </w:rPr>
        <w:t>Section i</w:t>
      </w:r>
      <w:r w:rsidR="00762A42">
        <w:rPr>
          <w:rFonts w:ascii="Times New Roman" w:hAnsi="Times New Roman" w:cs="Times New Roman"/>
          <w:b/>
          <w:bCs/>
        </w:rPr>
        <w:t>ntroduction</w:t>
      </w:r>
    </w:p>
    <w:p w14:paraId="01FC1CDF" w14:textId="228C79B8" w:rsidR="00762A42" w:rsidRPr="00762A42" w:rsidRDefault="00762A42" w:rsidP="003C4E19">
      <w:pPr>
        <w:spacing w:line="240" w:lineRule="auto"/>
        <w:jc w:val="both"/>
        <w:rPr>
          <w:rFonts w:ascii="Times New Roman" w:hAnsi="Times New Roman" w:cs="Times New Roman"/>
          <w:b/>
          <w:bCs/>
        </w:rPr>
      </w:pPr>
      <w:r w:rsidRPr="00762A42">
        <w:rPr>
          <w:rFonts w:ascii="Times New Roman" w:hAnsi="Times New Roman" w:cs="Times New Roman"/>
        </w:rPr>
        <w:t xml:space="preserve">This </w:t>
      </w:r>
      <w:r>
        <w:rPr>
          <w:rFonts w:ascii="Times New Roman" w:hAnsi="Times New Roman" w:cs="Times New Roman"/>
        </w:rPr>
        <w:t xml:space="preserve">research is </w:t>
      </w:r>
      <w:r w:rsidR="00766674">
        <w:rPr>
          <w:rFonts w:ascii="Times New Roman" w:hAnsi="Times New Roman" w:cs="Times New Roman"/>
        </w:rPr>
        <w:t>focused</w:t>
      </w:r>
      <w:r w:rsidRPr="00762A42">
        <w:rPr>
          <w:rFonts w:ascii="Times New Roman" w:hAnsi="Times New Roman" w:cs="Times New Roman"/>
        </w:rPr>
        <w:t xml:space="preserve"> on delivering computer hardware and software affectively sensitized to its user utilising insights from the latest MHCI research, neuroscience, psychology and ambience research into lighting and colour. Indeed, disparate fields of study can increase our understanding of human communication modalities thereby promoting a paradigm shift from PC applications to services and devices delivered in a more human-centred, affectively sensitive</w:t>
      </w:r>
      <w:r w:rsidR="00F5391A" w:rsidRPr="00762A42">
        <w:rPr>
          <w:rFonts w:ascii="Times New Roman" w:hAnsi="Times New Roman" w:cs="Times New Roman"/>
        </w:rPr>
        <w:t>,</w:t>
      </w:r>
      <w:r w:rsidRPr="00762A42">
        <w:rPr>
          <w:rFonts w:ascii="Times New Roman" w:hAnsi="Times New Roman" w:cs="Times New Roman"/>
        </w:rPr>
        <w:t xml:space="preserve"> and multimodal manner. </w:t>
      </w:r>
    </w:p>
    <w:p w14:paraId="644A74A2" w14:textId="2E66D6CB" w:rsidR="00F86BF8" w:rsidRDefault="00704456" w:rsidP="003C4E19">
      <w:pPr>
        <w:pStyle w:val="ListParagraph"/>
        <w:numPr>
          <w:ilvl w:val="2"/>
          <w:numId w:val="22"/>
        </w:numPr>
        <w:spacing w:line="240" w:lineRule="auto"/>
        <w:jc w:val="both"/>
        <w:rPr>
          <w:rFonts w:ascii="Times New Roman" w:hAnsi="Times New Roman" w:cs="Times New Roman"/>
          <w:b/>
          <w:bCs/>
        </w:rPr>
      </w:pPr>
      <w:r>
        <w:rPr>
          <w:rFonts w:ascii="Times New Roman" w:hAnsi="Times New Roman" w:cs="Times New Roman"/>
          <w:b/>
          <w:bCs/>
        </w:rPr>
        <w:t>Summary of c</w:t>
      </w:r>
      <w:r w:rsidR="00F86BF8">
        <w:rPr>
          <w:rFonts w:ascii="Times New Roman" w:hAnsi="Times New Roman" w:cs="Times New Roman"/>
          <w:b/>
          <w:bCs/>
        </w:rPr>
        <w:t xml:space="preserve">ore </w:t>
      </w:r>
      <w:r w:rsidR="00704738">
        <w:rPr>
          <w:rFonts w:ascii="Times New Roman" w:hAnsi="Times New Roman" w:cs="Times New Roman"/>
          <w:b/>
          <w:bCs/>
        </w:rPr>
        <w:t>objectives</w:t>
      </w:r>
    </w:p>
    <w:p w14:paraId="4F6A3655" w14:textId="00557905" w:rsidR="00291473" w:rsidRDefault="00704738" w:rsidP="003C4E19">
      <w:pPr>
        <w:spacing w:line="240" w:lineRule="auto"/>
        <w:jc w:val="both"/>
        <w:rPr>
          <w:rFonts w:ascii="Times New Roman" w:hAnsi="Times New Roman" w:cs="Times New Roman"/>
        </w:rPr>
      </w:pPr>
      <w:r w:rsidRPr="00704738">
        <w:rPr>
          <w:rFonts w:ascii="Times New Roman" w:hAnsi="Times New Roman" w:cs="Times New Roman"/>
        </w:rPr>
        <w:t xml:space="preserve">This paper has </w:t>
      </w:r>
      <w:r w:rsidR="00704456">
        <w:rPr>
          <w:rFonts w:ascii="Times New Roman" w:hAnsi="Times New Roman" w:cs="Times New Roman"/>
        </w:rPr>
        <w:t>three</w:t>
      </w:r>
      <w:r w:rsidR="00291473">
        <w:rPr>
          <w:rFonts w:ascii="Times New Roman" w:hAnsi="Times New Roman" w:cs="Times New Roman"/>
        </w:rPr>
        <w:t xml:space="preserve"> </w:t>
      </w:r>
      <w:r w:rsidRPr="00704738">
        <w:rPr>
          <w:rFonts w:ascii="Times New Roman" w:hAnsi="Times New Roman" w:cs="Times New Roman"/>
        </w:rPr>
        <w:t>core objectives</w:t>
      </w:r>
      <w:r w:rsidR="00704456">
        <w:rPr>
          <w:rFonts w:ascii="Times New Roman" w:hAnsi="Times New Roman" w:cs="Times New Roman"/>
        </w:rPr>
        <w:t xml:space="preserve">. Firstly, to build the RGB LED device. Secondly, </w:t>
      </w:r>
      <w:r w:rsidR="00291473">
        <w:rPr>
          <w:rFonts w:ascii="Times New Roman" w:hAnsi="Times New Roman" w:cs="Times New Roman"/>
        </w:rPr>
        <w:t>to collect</w:t>
      </w:r>
      <w:r w:rsidR="00A3290E">
        <w:rPr>
          <w:rFonts w:ascii="Times New Roman" w:hAnsi="Times New Roman" w:cs="Times New Roman"/>
        </w:rPr>
        <w:t xml:space="preserve"> </w:t>
      </w:r>
      <w:r w:rsidR="00704456">
        <w:rPr>
          <w:rFonts w:ascii="Times New Roman" w:hAnsi="Times New Roman" w:cs="Times New Roman"/>
        </w:rPr>
        <w:t>physiological</w:t>
      </w:r>
      <w:r w:rsidR="00291473">
        <w:rPr>
          <w:rFonts w:ascii="Times New Roman" w:hAnsi="Times New Roman" w:cs="Times New Roman"/>
        </w:rPr>
        <w:t xml:space="preserve"> data </w:t>
      </w:r>
      <w:r w:rsidR="00704456">
        <w:rPr>
          <w:rFonts w:ascii="Times New Roman" w:hAnsi="Times New Roman" w:cs="Times New Roman"/>
        </w:rPr>
        <w:t xml:space="preserve">from users </w:t>
      </w:r>
      <w:r w:rsidR="00D15EB6">
        <w:rPr>
          <w:rFonts w:ascii="Times New Roman" w:hAnsi="Times New Roman" w:cs="Times New Roman"/>
        </w:rPr>
        <w:t xml:space="preserve">to provide data towards </w:t>
      </w:r>
      <w:r w:rsidR="009E21CC">
        <w:rPr>
          <w:rFonts w:ascii="Times New Roman" w:hAnsi="Times New Roman" w:cs="Times New Roman"/>
        </w:rPr>
        <w:t xml:space="preserve">evaluating </w:t>
      </w:r>
      <w:r w:rsidR="00D15EB6">
        <w:rPr>
          <w:rFonts w:ascii="Times New Roman" w:hAnsi="Times New Roman" w:cs="Times New Roman"/>
        </w:rPr>
        <w:t>th</w:t>
      </w:r>
      <w:r w:rsidR="005C0D98">
        <w:rPr>
          <w:rFonts w:ascii="Times New Roman" w:hAnsi="Times New Roman" w:cs="Times New Roman"/>
        </w:rPr>
        <w:t>e</w:t>
      </w:r>
      <w:r w:rsidR="00704456">
        <w:rPr>
          <w:rFonts w:ascii="Times New Roman" w:hAnsi="Times New Roman" w:cs="Times New Roman"/>
        </w:rPr>
        <w:t xml:space="preserve"> first hypothesis. </w:t>
      </w:r>
      <w:r w:rsidR="00762A42">
        <w:rPr>
          <w:rFonts w:ascii="Times New Roman" w:hAnsi="Times New Roman" w:cs="Times New Roman"/>
        </w:rPr>
        <w:t xml:space="preserve">Thirdly, </w:t>
      </w:r>
      <w:r w:rsidR="00D15EB6">
        <w:rPr>
          <w:rFonts w:ascii="Times New Roman" w:hAnsi="Times New Roman" w:cs="Times New Roman"/>
        </w:rPr>
        <w:t>to</w:t>
      </w:r>
      <w:r w:rsidR="00372DDD">
        <w:rPr>
          <w:rFonts w:ascii="Times New Roman" w:hAnsi="Times New Roman" w:cs="Times New Roman"/>
        </w:rPr>
        <w:t xml:space="preserve"> document </w:t>
      </w:r>
      <w:r w:rsidR="00FA6678">
        <w:rPr>
          <w:rFonts w:ascii="Times New Roman" w:hAnsi="Times New Roman" w:cs="Times New Roman"/>
        </w:rPr>
        <w:t xml:space="preserve">and evaluate </w:t>
      </w:r>
      <w:r w:rsidR="00E109FB">
        <w:rPr>
          <w:rFonts w:ascii="Times New Roman" w:hAnsi="Times New Roman" w:cs="Times New Roman"/>
        </w:rPr>
        <w:t>user’s</w:t>
      </w:r>
      <w:r w:rsidR="00372DDD">
        <w:rPr>
          <w:rFonts w:ascii="Times New Roman" w:hAnsi="Times New Roman" w:cs="Times New Roman"/>
        </w:rPr>
        <w:t xml:space="preserve"> </w:t>
      </w:r>
      <w:r w:rsidR="00FA6678">
        <w:rPr>
          <w:rFonts w:ascii="Times New Roman" w:hAnsi="Times New Roman" w:cs="Times New Roman"/>
        </w:rPr>
        <w:t>response to the device</w:t>
      </w:r>
      <w:r w:rsidR="00E109FB">
        <w:rPr>
          <w:rFonts w:ascii="Times New Roman" w:hAnsi="Times New Roman" w:cs="Times New Roman"/>
        </w:rPr>
        <w:t>,</w:t>
      </w:r>
      <w:r w:rsidR="00FA6678">
        <w:rPr>
          <w:rFonts w:ascii="Times New Roman" w:hAnsi="Times New Roman" w:cs="Times New Roman"/>
        </w:rPr>
        <w:t xml:space="preserve"> determine if it is well-received and</w:t>
      </w:r>
      <w:r w:rsidR="009E21CC">
        <w:rPr>
          <w:rFonts w:ascii="Times New Roman" w:hAnsi="Times New Roman" w:cs="Times New Roman"/>
        </w:rPr>
        <w:t xml:space="preserve"> holds potential to</w:t>
      </w:r>
      <w:r w:rsidR="00FA6678">
        <w:rPr>
          <w:rFonts w:ascii="Times New Roman" w:hAnsi="Times New Roman" w:cs="Times New Roman"/>
        </w:rPr>
        <w:t xml:space="preserve"> improve </w:t>
      </w:r>
      <w:r w:rsidR="00E109FB">
        <w:rPr>
          <w:rFonts w:ascii="Times New Roman" w:hAnsi="Times New Roman" w:cs="Times New Roman"/>
        </w:rPr>
        <w:t>user’s</w:t>
      </w:r>
      <w:r w:rsidR="00FA6678">
        <w:rPr>
          <w:rFonts w:ascii="Times New Roman" w:hAnsi="Times New Roman" w:cs="Times New Roman"/>
        </w:rPr>
        <w:t xml:space="preserve"> quality of life.</w:t>
      </w:r>
    </w:p>
    <w:p w14:paraId="410FC10B" w14:textId="70016154" w:rsidR="00704738" w:rsidRPr="00800DA3" w:rsidRDefault="00704738" w:rsidP="003C4E19">
      <w:pPr>
        <w:pStyle w:val="ListParagraph"/>
        <w:numPr>
          <w:ilvl w:val="2"/>
          <w:numId w:val="22"/>
        </w:numPr>
        <w:spacing w:line="240" w:lineRule="auto"/>
        <w:jc w:val="both"/>
        <w:rPr>
          <w:rFonts w:ascii="Times New Roman" w:hAnsi="Times New Roman" w:cs="Times New Roman"/>
          <w:b/>
          <w:bCs/>
        </w:rPr>
      </w:pPr>
      <w:r>
        <w:rPr>
          <w:rFonts w:ascii="Times New Roman" w:hAnsi="Times New Roman" w:cs="Times New Roman"/>
          <w:b/>
          <w:bCs/>
        </w:rPr>
        <w:t xml:space="preserve">Broader </w:t>
      </w:r>
      <w:r w:rsidR="007D2DBE">
        <w:rPr>
          <w:rFonts w:ascii="Times New Roman" w:hAnsi="Times New Roman" w:cs="Times New Roman"/>
          <w:b/>
          <w:bCs/>
        </w:rPr>
        <w:t>objectives</w:t>
      </w:r>
    </w:p>
    <w:p w14:paraId="29125FF4" w14:textId="39954658" w:rsidR="00607135" w:rsidRPr="00800DA3" w:rsidRDefault="00D15EB6" w:rsidP="003C4E19">
      <w:pPr>
        <w:spacing w:line="240" w:lineRule="auto"/>
        <w:jc w:val="both"/>
        <w:rPr>
          <w:rFonts w:ascii="Times New Roman" w:hAnsi="Times New Roman" w:cs="Times New Roman"/>
        </w:rPr>
      </w:pPr>
      <w:r>
        <w:rPr>
          <w:rFonts w:ascii="Times New Roman" w:hAnsi="Times New Roman" w:cs="Times New Roman"/>
        </w:rPr>
        <w:t xml:space="preserve">Broader </w:t>
      </w:r>
      <w:r w:rsidR="007D2DBE">
        <w:rPr>
          <w:rFonts w:ascii="Times New Roman" w:hAnsi="Times New Roman" w:cs="Times New Roman"/>
        </w:rPr>
        <w:t>objectives</w:t>
      </w:r>
      <w:r>
        <w:rPr>
          <w:rFonts w:ascii="Times New Roman" w:hAnsi="Times New Roman" w:cs="Times New Roman"/>
        </w:rPr>
        <w:t xml:space="preserve"> of this research include</w:t>
      </w:r>
      <w:r w:rsidR="003146C6" w:rsidRPr="00800DA3">
        <w:rPr>
          <w:rFonts w:ascii="Times New Roman" w:hAnsi="Times New Roman" w:cs="Times New Roman"/>
        </w:rPr>
        <w:t xml:space="preserve"> </w:t>
      </w:r>
      <w:r w:rsidR="00F46BA5" w:rsidRPr="00800DA3">
        <w:rPr>
          <w:rFonts w:ascii="Times New Roman" w:hAnsi="Times New Roman" w:cs="Times New Roman"/>
        </w:rPr>
        <w:t>facilitat</w:t>
      </w:r>
      <w:r>
        <w:rPr>
          <w:rFonts w:ascii="Times New Roman" w:hAnsi="Times New Roman" w:cs="Times New Roman"/>
        </w:rPr>
        <w:t>ing</w:t>
      </w:r>
      <w:r w:rsidR="00F46BA5" w:rsidRPr="00800DA3">
        <w:rPr>
          <w:rFonts w:ascii="Times New Roman" w:hAnsi="Times New Roman" w:cs="Times New Roman"/>
        </w:rPr>
        <w:t xml:space="preserve"> the </w:t>
      </w:r>
      <w:r w:rsidR="003146C6" w:rsidRPr="00800DA3">
        <w:rPr>
          <w:rFonts w:ascii="Times New Roman" w:hAnsi="Times New Roman" w:cs="Times New Roman"/>
        </w:rPr>
        <w:t>development</w:t>
      </w:r>
      <w:r w:rsidR="00133070" w:rsidRPr="00800DA3">
        <w:rPr>
          <w:rFonts w:ascii="Times New Roman" w:hAnsi="Times New Roman" w:cs="Times New Roman"/>
        </w:rPr>
        <w:t xml:space="preserve"> </w:t>
      </w:r>
      <w:r w:rsidR="003146C6" w:rsidRPr="00800DA3">
        <w:rPr>
          <w:rFonts w:ascii="Times New Roman" w:hAnsi="Times New Roman" w:cs="Times New Roman"/>
        </w:rPr>
        <w:t xml:space="preserve">of </w:t>
      </w:r>
      <w:r w:rsidR="00450703" w:rsidRPr="00800DA3">
        <w:rPr>
          <w:rFonts w:ascii="Times New Roman" w:hAnsi="Times New Roman" w:cs="Times New Roman"/>
        </w:rPr>
        <w:t xml:space="preserve">more and better </w:t>
      </w:r>
      <w:r w:rsidR="003146C6" w:rsidRPr="00800DA3">
        <w:rPr>
          <w:rFonts w:ascii="Times New Roman" w:hAnsi="Times New Roman" w:cs="Times New Roman"/>
        </w:rPr>
        <w:t>multimodal affect-sensitive comput</w:t>
      </w:r>
      <w:r w:rsidR="005F5D67">
        <w:rPr>
          <w:rFonts w:ascii="Times New Roman" w:hAnsi="Times New Roman" w:cs="Times New Roman"/>
        </w:rPr>
        <w:t>er</w:t>
      </w:r>
      <w:r w:rsidR="003146C6" w:rsidRPr="00800DA3">
        <w:rPr>
          <w:rFonts w:ascii="Times New Roman" w:hAnsi="Times New Roman" w:cs="Times New Roman"/>
        </w:rPr>
        <w:t xml:space="preserve"> </w:t>
      </w:r>
      <w:r w:rsidR="00197368" w:rsidRPr="00800DA3">
        <w:rPr>
          <w:rFonts w:ascii="Times New Roman" w:hAnsi="Times New Roman" w:cs="Times New Roman"/>
        </w:rPr>
        <w:t>systems</w:t>
      </w:r>
      <w:r w:rsidR="00133070" w:rsidRPr="00800DA3">
        <w:rPr>
          <w:rFonts w:ascii="Times New Roman" w:hAnsi="Times New Roman" w:cs="Times New Roman"/>
        </w:rPr>
        <w:t>.</w:t>
      </w:r>
      <w:r w:rsidR="00B73464" w:rsidRPr="00800DA3">
        <w:rPr>
          <w:rFonts w:ascii="Times New Roman" w:hAnsi="Times New Roman" w:cs="Times New Roman"/>
        </w:rPr>
        <w:t xml:space="preserve"> </w:t>
      </w:r>
      <w:r w:rsidR="00FD2AAE" w:rsidRPr="00800DA3">
        <w:rPr>
          <w:rFonts w:ascii="Times New Roman" w:hAnsi="Times New Roman" w:cs="Times New Roman"/>
        </w:rPr>
        <w:t>Commercially</w:t>
      </w:r>
      <w:r w:rsidR="00B73464" w:rsidRPr="00800DA3">
        <w:rPr>
          <w:rFonts w:ascii="Times New Roman" w:hAnsi="Times New Roman" w:cs="Times New Roman"/>
        </w:rPr>
        <w:t xml:space="preserve">, we have seen </w:t>
      </w:r>
      <w:r w:rsidR="00216DAE" w:rsidRPr="00800DA3">
        <w:rPr>
          <w:rFonts w:ascii="Times New Roman" w:hAnsi="Times New Roman" w:cs="Times New Roman"/>
        </w:rPr>
        <w:t>increasing demand for</w:t>
      </w:r>
      <w:r w:rsidR="00B73464" w:rsidRPr="00800DA3">
        <w:rPr>
          <w:rFonts w:ascii="Times New Roman" w:hAnsi="Times New Roman" w:cs="Times New Roman"/>
        </w:rPr>
        <w:t xml:space="preserve"> smart lighting </w:t>
      </w:r>
      <w:r w:rsidR="00B73464" w:rsidRPr="00800DA3">
        <w:rPr>
          <w:rFonts w:ascii="Times New Roman" w:hAnsi="Times New Roman" w:cs="Times New Roman"/>
        </w:rPr>
        <w:lastRenderedPageBreak/>
        <w:t xml:space="preserve">systems </w:t>
      </w:r>
      <w:r w:rsidR="00216DAE" w:rsidRPr="00800DA3">
        <w:rPr>
          <w:rFonts w:ascii="Times New Roman" w:hAnsi="Times New Roman" w:cs="Times New Roman"/>
        </w:rPr>
        <w:t>most notably, the Philips Hue and mental health</w:t>
      </w:r>
      <w:r w:rsidR="00114565">
        <w:rPr>
          <w:rFonts w:ascii="Times New Roman" w:hAnsi="Times New Roman" w:cs="Times New Roman"/>
        </w:rPr>
        <w:t xml:space="preserve"> or mindful</w:t>
      </w:r>
      <w:r w:rsidR="00216DAE" w:rsidRPr="00800DA3">
        <w:rPr>
          <w:rFonts w:ascii="Times New Roman" w:hAnsi="Times New Roman" w:cs="Times New Roman"/>
        </w:rPr>
        <w:t xml:space="preserve"> applications </w:t>
      </w:r>
      <w:r w:rsidR="00663092" w:rsidRPr="00800DA3">
        <w:rPr>
          <w:rFonts w:ascii="Times New Roman" w:hAnsi="Times New Roman" w:cs="Times New Roman"/>
        </w:rPr>
        <w:t>for instance</w:t>
      </w:r>
      <w:r w:rsidR="000A1660" w:rsidRPr="00800DA3">
        <w:rPr>
          <w:rFonts w:ascii="Times New Roman" w:hAnsi="Times New Roman" w:cs="Times New Roman"/>
        </w:rPr>
        <w:t>,</w:t>
      </w:r>
      <w:r w:rsidR="00216DAE" w:rsidRPr="00800DA3">
        <w:rPr>
          <w:rFonts w:ascii="Times New Roman" w:hAnsi="Times New Roman" w:cs="Times New Roman"/>
        </w:rPr>
        <w:t xml:space="preserve"> </w:t>
      </w:r>
      <w:proofErr w:type="spellStart"/>
      <w:r w:rsidR="00265906">
        <w:rPr>
          <w:rFonts w:ascii="Times New Roman" w:hAnsi="Times New Roman" w:cs="Times New Roman"/>
        </w:rPr>
        <w:t>Reflectfly</w:t>
      </w:r>
      <w:proofErr w:type="spellEnd"/>
      <w:r w:rsidR="00265906">
        <w:rPr>
          <w:rFonts w:ascii="Times New Roman" w:hAnsi="Times New Roman" w:cs="Times New Roman"/>
        </w:rPr>
        <w:t xml:space="preserve">, </w:t>
      </w:r>
      <w:r w:rsidR="00216DAE" w:rsidRPr="00800DA3">
        <w:rPr>
          <w:rFonts w:ascii="Times New Roman" w:hAnsi="Times New Roman" w:cs="Times New Roman"/>
        </w:rPr>
        <w:t xml:space="preserve">Calm </w:t>
      </w:r>
      <w:r w:rsidR="001D4367" w:rsidRPr="00800DA3">
        <w:rPr>
          <w:rFonts w:ascii="Times New Roman" w:hAnsi="Times New Roman" w:cs="Times New Roman"/>
        </w:rPr>
        <w:t xml:space="preserve">or Headspace. </w:t>
      </w:r>
      <w:r w:rsidR="00D40073">
        <w:rPr>
          <w:rFonts w:ascii="Times New Roman" w:hAnsi="Times New Roman" w:cs="Times New Roman"/>
        </w:rPr>
        <w:t xml:space="preserve">Just </w:t>
      </w:r>
      <w:r w:rsidR="00F06417">
        <w:rPr>
          <w:rFonts w:ascii="Times New Roman" w:hAnsi="Times New Roman" w:cs="Times New Roman"/>
        </w:rPr>
        <w:t xml:space="preserve">like these </w:t>
      </w:r>
      <w:r w:rsidR="008333AF">
        <w:rPr>
          <w:rFonts w:ascii="Times New Roman" w:hAnsi="Times New Roman" w:cs="Times New Roman"/>
        </w:rPr>
        <w:t>applications</w:t>
      </w:r>
      <w:r w:rsidR="00210B3C" w:rsidRPr="00800DA3">
        <w:rPr>
          <w:rFonts w:ascii="Times New Roman" w:hAnsi="Times New Roman" w:cs="Times New Roman"/>
        </w:rPr>
        <w:t>,</w:t>
      </w:r>
      <w:r w:rsidR="008C36DF" w:rsidRPr="00800DA3">
        <w:rPr>
          <w:rFonts w:ascii="Times New Roman" w:hAnsi="Times New Roman" w:cs="Times New Roman"/>
        </w:rPr>
        <w:t xml:space="preserve"> this research paper </w:t>
      </w:r>
      <w:r w:rsidR="000926F6" w:rsidRPr="00800DA3">
        <w:rPr>
          <w:rFonts w:ascii="Times New Roman" w:hAnsi="Times New Roman" w:cs="Times New Roman"/>
        </w:rPr>
        <w:t xml:space="preserve">seeks to </w:t>
      </w:r>
      <w:r w:rsidR="00D40073" w:rsidRPr="00800DA3">
        <w:rPr>
          <w:rFonts w:ascii="Times New Roman" w:hAnsi="Times New Roman" w:cs="Times New Roman"/>
        </w:rPr>
        <w:t>promot</w:t>
      </w:r>
      <w:r w:rsidR="00D40073">
        <w:rPr>
          <w:rFonts w:ascii="Times New Roman" w:hAnsi="Times New Roman" w:cs="Times New Roman"/>
        </w:rPr>
        <w:t>e</w:t>
      </w:r>
      <w:r w:rsidR="00D40073" w:rsidRPr="00800DA3">
        <w:rPr>
          <w:rFonts w:ascii="Times New Roman" w:hAnsi="Times New Roman" w:cs="Times New Roman"/>
        </w:rPr>
        <w:t xml:space="preserve"> the development of computer devices which improve user’s quality of life</w:t>
      </w:r>
      <w:r w:rsidR="00D40073">
        <w:rPr>
          <w:rFonts w:ascii="Times New Roman" w:hAnsi="Times New Roman" w:cs="Times New Roman"/>
        </w:rPr>
        <w:t>, mood</w:t>
      </w:r>
      <w:r w:rsidR="00D40073" w:rsidRPr="00800DA3">
        <w:rPr>
          <w:rFonts w:ascii="Times New Roman" w:hAnsi="Times New Roman" w:cs="Times New Roman"/>
        </w:rPr>
        <w:t xml:space="preserve"> and machine interaction</w:t>
      </w:r>
      <w:r w:rsidR="00A62C20">
        <w:rPr>
          <w:rFonts w:ascii="Times New Roman" w:hAnsi="Times New Roman" w:cs="Times New Roman"/>
        </w:rPr>
        <w:t xml:space="preserve"> </w:t>
      </w:r>
      <w:r w:rsidR="008F165A">
        <w:rPr>
          <w:rFonts w:ascii="Times New Roman" w:hAnsi="Times New Roman" w:cs="Times New Roman"/>
        </w:rPr>
        <w:t xml:space="preserve">as well as </w:t>
      </w:r>
      <w:r w:rsidR="000926F6" w:rsidRPr="00800DA3">
        <w:rPr>
          <w:rFonts w:ascii="Times New Roman" w:hAnsi="Times New Roman" w:cs="Times New Roman"/>
        </w:rPr>
        <w:t>enhanc</w:t>
      </w:r>
      <w:r w:rsidR="008F165A">
        <w:rPr>
          <w:rFonts w:ascii="Times New Roman" w:hAnsi="Times New Roman" w:cs="Times New Roman"/>
        </w:rPr>
        <w:t xml:space="preserve">e </w:t>
      </w:r>
      <w:r w:rsidR="00FD51BB" w:rsidRPr="00800DA3">
        <w:rPr>
          <w:rFonts w:ascii="Times New Roman" w:hAnsi="Times New Roman" w:cs="Times New Roman"/>
        </w:rPr>
        <w:t xml:space="preserve">future software and hardware </w:t>
      </w:r>
      <w:r w:rsidR="00A62C20">
        <w:rPr>
          <w:rFonts w:ascii="Times New Roman" w:hAnsi="Times New Roman" w:cs="Times New Roman"/>
        </w:rPr>
        <w:t>research</w:t>
      </w:r>
      <w:r w:rsidR="00B001CC" w:rsidRPr="00800DA3">
        <w:rPr>
          <w:rFonts w:ascii="Times New Roman" w:hAnsi="Times New Roman" w:cs="Times New Roman"/>
        </w:rPr>
        <w:t xml:space="preserve"> within</w:t>
      </w:r>
      <w:r w:rsidR="002B58EF" w:rsidRPr="00800DA3">
        <w:rPr>
          <w:rFonts w:ascii="Times New Roman" w:hAnsi="Times New Roman" w:cs="Times New Roman"/>
        </w:rPr>
        <w:t xml:space="preserve"> affect-sensitive</w:t>
      </w:r>
      <w:r w:rsidR="00A91695" w:rsidRPr="00800DA3">
        <w:rPr>
          <w:rFonts w:ascii="Times New Roman" w:hAnsi="Times New Roman" w:cs="Times New Roman"/>
        </w:rPr>
        <w:t xml:space="preserve"> </w:t>
      </w:r>
      <w:r w:rsidR="00562D23" w:rsidRPr="00800DA3">
        <w:rPr>
          <w:rFonts w:ascii="Times New Roman" w:hAnsi="Times New Roman" w:cs="Times New Roman"/>
        </w:rPr>
        <w:t>computing</w:t>
      </w:r>
      <w:r w:rsidR="003166CC" w:rsidRPr="00800DA3">
        <w:rPr>
          <w:rFonts w:ascii="Times New Roman" w:hAnsi="Times New Roman" w:cs="Times New Roman"/>
        </w:rPr>
        <w:t>.</w:t>
      </w:r>
      <w:r w:rsidR="00DF7001">
        <w:rPr>
          <w:rFonts w:ascii="Times New Roman" w:hAnsi="Times New Roman" w:cs="Times New Roman"/>
        </w:rPr>
        <w:t xml:space="preserve"> </w:t>
      </w:r>
      <w:r w:rsidR="003F65A3">
        <w:rPr>
          <w:rFonts w:ascii="Times New Roman" w:hAnsi="Times New Roman" w:cs="Times New Roman"/>
        </w:rPr>
        <w:t>Crucially</w:t>
      </w:r>
      <w:r w:rsidR="00DF7001">
        <w:rPr>
          <w:rFonts w:ascii="Times New Roman" w:hAnsi="Times New Roman" w:cs="Times New Roman"/>
        </w:rPr>
        <w:t xml:space="preserve"> this </w:t>
      </w:r>
      <w:r w:rsidR="003F65A3">
        <w:rPr>
          <w:rFonts w:ascii="Times New Roman" w:hAnsi="Times New Roman" w:cs="Times New Roman"/>
        </w:rPr>
        <w:t>paper</w:t>
      </w:r>
      <w:r w:rsidR="00E81BE5">
        <w:rPr>
          <w:rFonts w:ascii="Times New Roman" w:hAnsi="Times New Roman" w:cs="Times New Roman"/>
        </w:rPr>
        <w:t>s research will be fully</w:t>
      </w:r>
      <w:r w:rsidR="0075176D">
        <w:rPr>
          <w:rFonts w:ascii="Times New Roman" w:hAnsi="Times New Roman" w:cs="Times New Roman"/>
        </w:rPr>
        <w:t xml:space="preserve"> </w:t>
      </w:r>
      <w:r w:rsidR="003F65A3">
        <w:rPr>
          <w:rFonts w:ascii="Times New Roman" w:hAnsi="Times New Roman" w:cs="Times New Roman"/>
        </w:rPr>
        <w:t>accessible</w:t>
      </w:r>
      <w:r w:rsidR="00DF7001">
        <w:rPr>
          <w:rFonts w:ascii="Times New Roman" w:hAnsi="Times New Roman" w:cs="Times New Roman"/>
        </w:rPr>
        <w:t xml:space="preserve"> utilis</w:t>
      </w:r>
      <w:r w:rsidR="003F65A3">
        <w:rPr>
          <w:rFonts w:ascii="Times New Roman" w:hAnsi="Times New Roman" w:cs="Times New Roman"/>
        </w:rPr>
        <w:t xml:space="preserve">ing </w:t>
      </w:r>
      <w:r w:rsidR="00DF7001">
        <w:rPr>
          <w:rFonts w:ascii="Times New Roman" w:hAnsi="Times New Roman" w:cs="Times New Roman"/>
        </w:rPr>
        <w:t xml:space="preserve">opensource libraries and </w:t>
      </w:r>
      <w:r w:rsidR="003F65A3">
        <w:rPr>
          <w:rFonts w:ascii="Times New Roman" w:hAnsi="Times New Roman" w:cs="Times New Roman"/>
        </w:rPr>
        <w:t xml:space="preserve">hardware. </w:t>
      </w:r>
    </w:p>
    <w:p w14:paraId="66A912C0" w14:textId="5D2808B5" w:rsidR="00B74213" w:rsidRPr="00800DA3" w:rsidRDefault="004C573F" w:rsidP="003C4E19">
      <w:pPr>
        <w:spacing w:line="240" w:lineRule="auto"/>
        <w:jc w:val="both"/>
        <w:rPr>
          <w:rFonts w:ascii="Times New Roman" w:hAnsi="Times New Roman" w:cs="Times New Roman"/>
        </w:rPr>
      </w:pPr>
      <w:r w:rsidRPr="00800DA3">
        <w:rPr>
          <w:rFonts w:ascii="Times New Roman" w:hAnsi="Times New Roman" w:cs="Times New Roman"/>
        </w:rPr>
        <w:t xml:space="preserve">Inspired by the </w:t>
      </w:r>
      <w:r w:rsidR="0091111D" w:rsidRPr="00800DA3">
        <w:rPr>
          <w:rFonts w:ascii="Times New Roman" w:hAnsi="Times New Roman" w:cs="Times New Roman"/>
        </w:rPr>
        <w:t>phen</w:t>
      </w:r>
      <w:r w:rsidR="00991713" w:rsidRPr="00800DA3">
        <w:rPr>
          <w:rFonts w:ascii="Times New Roman" w:hAnsi="Times New Roman" w:cs="Times New Roman"/>
        </w:rPr>
        <w:t>o</w:t>
      </w:r>
      <w:r w:rsidR="0091111D" w:rsidRPr="00800DA3">
        <w:rPr>
          <w:rFonts w:ascii="Times New Roman" w:hAnsi="Times New Roman" w:cs="Times New Roman"/>
        </w:rPr>
        <w:t>m</w:t>
      </w:r>
      <w:r w:rsidR="00991713" w:rsidRPr="00800DA3">
        <w:rPr>
          <w:rFonts w:ascii="Times New Roman" w:hAnsi="Times New Roman" w:cs="Times New Roman"/>
        </w:rPr>
        <w:t>en</w:t>
      </w:r>
      <w:r w:rsidR="0091111D" w:rsidRPr="00800DA3">
        <w:rPr>
          <w:rFonts w:ascii="Times New Roman" w:hAnsi="Times New Roman" w:cs="Times New Roman"/>
        </w:rPr>
        <w:t>olog</w:t>
      </w:r>
      <w:r w:rsidR="00991713" w:rsidRPr="00800DA3">
        <w:rPr>
          <w:rFonts w:ascii="Times New Roman" w:hAnsi="Times New Roman" w:cs="Times New Roman"/>
        </w:rPr>
        <w:t>ical</w:t>
      </w:r>
      <w:r w:rsidR="0091111D" w:rsidRPr="00800DA3">
        <w:rPr>
          <w:rFonts w:ascii="Times New Roman" w:hAnsi="Times New Roman" w:cs="Times New Roman"/>
        </w:rPr>
        <w:t xml:space="preserve"> </w:t>
      </w:r>
      <w:r w:rsidRPr="00800DA3">
        <w:rPr>
          <w:rFonts w:ascii="Times New Roman" w:hAnsi="Times New Roman" w:cs="Times New Roman"/>
        </w:rPr>
        <w:t xml:space="preserve">work of artist and architect </w:t>
      </w:r>
      <w:proofErr w:type="spellStart"/>
      <w:r w:rsidRPr="00800DA3">
        <w:rPr>
          <w:rFonts w:ascii="Times New Roman" w:hAnsi="Times New Roman" w:cs="Times New Roman"/>
        </w:rPr>
        <w:t>Turrell</w:t>
      </w:r>
      <w:proofErr w:type="spellEnd"/>
      <w:r w:rsidR="009D51A6">
        <w:rPr>
          <w:rFonts w:ascii="Times New Roman" w:hAnsi="Times New Roman" w:cs="Times New Roman"/>
        </w:rPr>
        <w:t xml:space="preserve"> another broader objective of the RGB LED lamp is that it </w:t>
      </w:r>
      <w:r w:rsidRPr="00800DA3">
        <w:rPr>
          <w:rFonts w:ascii="Times New Roman" w:hAnsi="Times New Roman" w:cs="Times New Roman"/>
        </w:rPr>
        <w:t xml:space="preserve">is designed to bridge the gap between mindfulness applications and smart lighting systems – improving users’ day-to-day quality of life. Features of the </w:t>
      </w:r>
      <w:r w:rsidR="008C2063" w:rsidRPr="00800DA3">
        <w:rPr>
          <w:rFonts w:ascii="Times New Roman" w:hAnsi="Times New Roman" w:cs="Times New Roman"/>
        </w:rPr>
        <w:t>lamp</w:t>
      </w:r>
      <w:r w:rsidR="002770F5">
        <w:rPr>
          <w:rFonts w:ascii="Times New Roman" w:hAnsi="Times New Roman" w:cs="Times New Roman"/>
        </w:rPr>
        <w:t xml:space="preserve"> GUI will</w:t>
      </w:r>
      <w:r w:rsidRPr="00800DA3">
        <w:rPr>
          <w:rFonts w:ascii="Times New Roman" w:hAnsi="Times New Roman" w:cs="Times New Roman"/>
        </w:rPr>
        <w:t xml:space="preserve"> include providing light recipes for users’ daily routines, or tasks and providing personalised lighting dependent on specific age and situational needs. In addition, the </w:t>
      </w:r>
      <w:r w:rsidR="008C2063" w:rsidRPr="00800DA3">
        <w:rPr>
          <w:rFonts w:ascii="Times New Roman" w:hAnsi="Times New Roman" w:cs="Times New Roman"/>
        </w:rPr>
        <w:t>lamp</w:t>
      </w:r>
      <w:r w:rsidRPr="00800DA3">
        <w:rPr>
          <w:rFonts w:ascii="Times New Roman" w:hAnsi="Times New Roman" w:cs="Times New Roman"/>
        </w:rPr>
        <w:t xml:space="preserve"> will render </w:t>
      </w:r>
      <w:r w:rsidR="005C543E">
        <w:rPr>
          <w:rFonts w:ascii="Times New Roman" w:hAnsi="Times New Roman" w:cs="Times New Roman"/>
        </w:rPr>
        <w:t xml:space="preserve">coloured </w:t>
      </w:r>
      <w:r w:rsidR="00574156">
        <w:rPr>
          <w:rFonts w:ascii="Times New Roman" w:hAnsi="Times New Roman" w:cs="Times New Roman"/>
        </w:rPr>
        <w:t xml:space="preserve">and </w:t>
      </w:r>
      <w:r w:rsidR="00672729">
        <w:rPr>
          <w:rFonts w:ascii="Times New Roman" w:hAnsi="Times New Roman" w:cs="Times New Roman"/>
        </w:rPr>
        <w:t>lu</w:t>
      </w:r>
      <w:r w:rsidR="00BD1A0B">
        <w:rPr>
          <w:rFonts w:ascii="Times New Roman" w:hAnsi="Times New Roman" w:cs="Times New Roman"/>
        </w:rPr>
        <w:t>men</w:t>
      </w:r>
      <w:r w:rsidR="00574156">
        <w:rPr>
          <w:rFonts w:ascii="Times New Roman" w:hAnsi="Times New Roman" w:cs="Times New Roman"/>
        </w:rPr>
        <w:t xml:space="preserve"> of </w:t>
      </w:r>
      <w:r w:rsidRPr="00800DA3">
        <w:rPr>
          <w:rFonts w:ascii="Times New Roman" w:hAnsi="Times New Roman" w:cs="Times New Roman"/>
        </w:rPr>
        <w:t xml:space="preserve">lighting conducive to the users’ mood based upon physical emotive feedback and reflective journaling. Establishing ambience to help </w:t>
      </w:r>
      <w:r w:rsidR="003B28F2">
        <w:rPr>
          <w:rFonts w:ascii="Times New Roman" w:hAnsi="Times New Roman" w:cs="Times New Roman"/>
        </w:rPr>
        <w:t xml:space="preserve">both </w:t>
      </w:r>
      <w:r w:rsidRPr="00800DA3">
        <w:rPr>
          <w:rFonts w:ascii="Times New Roman" w:hAnsi="Times New Roman" w:cs="Times New Roman"/>
        </w:rPr>
        <w:t xml:space="preserve">day-to-day or with more specific mindful tasks such as guided meditations </w:t>
      </w:r>
      <w:proofErr w:type="gramStart"/>
      <w:r w:rsidRPr="00800DA3">
        <w:rPr>
          <w:rFonts w:ascii="Times New Roman" w:hAnsi="Times New Roman" w:cs="Times New Roman"/>
        </w:rPr>
        <w:t>in order to</w:t>
      </w:r>
      <w:proofErr w:type="gramEnd"/>
      <w:r w:rsidRPr="00800DA3">
        <w:rPr>
          <w:rFonts w:ascii="Times New Roman" w:hAnsi="Times New Roman" w:cs="Times New Roman"/>
        </w:rPr>
        <w:t xml:space="preserve"> </w:t>
      </w:r>
      <w:r w:rsidR="00372DDD">
        <w:rPr>
          <w:rFonts w:ascii="Times New Roman" w:hAnsi="Times New Roman" w:cs="Times New Roman"/>
        </w:rPr>
        <w:t xml:space="preserve">help </w:t>
      </w:r>
      <w:r w:rsidRPr="00800DA3">
        <w:rPr>
          <w:rFonts w:ascii="Times New Roman" w:hAnsi="Times New Roman" w:cs="Times New Roman"/>
        </w:rPr>
        <w:t>abate</w:t>
      </w:r>
      <w:r w:rsidR="00372DDD">
        <w:rPr>
          <w:rFonts w:ascii="Times New Roman" w:hAnsi="Times New Roman" w:cs="Times New Roman"/>
        </w:rPr>
        <w:t xml:space="preserve"> users</w:t>
      </w:r>
      <w:r w:rsidRPr="00800DA3">
        <w:rPr>
          <w:rFonts w:ascii="Times New Roman" w:hAnsi="Times New Roman" w:cs="Times New Roman"/>
        </w:rPr>
        <w:t xml:space="preserve"> daily stress and anxiety.</w:t>
      </w:r>
    </w:p>
    <w:p w14:paraId="29C2B72A" w14:textId="68E03CB2" w:rsidR="007248C9" w:rsidRPr="00800DA3" w:rsidRDefault="0042625A" w:rsidP="003C4E19">
      <w:pPr>
        <w:pStyle w:val="ListParagraph"/>
        <w:numPr>
          <w:ilvl w:val="0"/>
          <w:numId w:val="1"/>
        </w:numPr>
        <w:spacing w:line="240" w:lineRule="auto"/>
        <w:jc w:val="both"/>
        <w:rPr>
          <w:rFonts w:ascii="Times New Roman" w:hAnsi="Times New Roman" w:cs="Times New Roman"/>
          <w:b/>
          <w:bCs/>
        </w:rPr>
      </w:pPr>
      <w:commentRangeStart w:id="6"/>
      <w:r w:rsidRPr="56B35C40">
        <w:rPr>
          <w:rFonts w:ascii="Times New Roman" w:hAnsi="Times New Roman" w:cs="Times New Roman"/>
          <w:b/>
          <w:bCs/>
        </w:rPr>
        <w:t xml:space="preserve">Literature </w:t>
      </w:r>
      <w:r w:rsidR="00E109FB" w:rsidRPr="56B35C40">
        <w:rPr>
          <w:rFonts w:ascii="Times New Roman" w:hAnsi="Times New Roman" w:cs="Times New Roman"/>
          <w:b/>
          <w:bCs/>
        </w:rPr>
        <w:t>r</w:t>
      </w:r>
      <w:r w:rsidRPr="56B35C40">
        <w:rPr>
          <w:rFonts w:ascii="Times New Roman" w:hAnsi="Times New Roman" w:cs="Times New Roman"/>
          <w:b/>
          <w:bCs/>
        </w:rPr>
        <w:t>eview</w:t>
      </w:r>
      <w:commentRangeEnd w:id="6"/>
      <w:r>
        <w:rPr>
          <w:rStyle w:val="CommentReference"/>
        </w:rPr>
        <w:commentReference w:id="6"/>
      </w:r>
    </w:p>
    <w:p w14:paraId="119B91F9" w14:textId="04A2EC83" w:rsidR="00184507" w:rsidRPr="00800DA3" w:rsidRDefault="00E109FB"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Section i</w:t>
      </w:r>
      <w:r w:rsidR="000C0AC8" w:rsidRPr="00800DA3">
        <w:rPr>
          <w:rFonts w:ascii="Times New Roman" w:hAnsi="Times New Roman" w:cs="Times New Roman"/>
          <w:b/>
          <w:bCs/>
        </w:rPr>
        <w:t>ntroduction</w:t>
      </w:r>
    </w:p>
    <w:p w14:paraId="2FF1D481" w14:textId="63B52ACB" w:rsidR="008241F5" w:rsidRPr="00800DA3" w:rsidRDefault="00712DDD" w:rsidP="003C4E19">
      <w:pPr>
        <w:spacing w:line="240" w:lineRule="auto"/>
        <w:jc w:val="both"/>
        <w:rPr>
          <w:rFonts w:ascii="Times New Roman" w:hAnsi="Times New Roman" w:cs="Times New Roman"/>
        </w:rPr>
      </w:pPr>
      <w:r w:rsidRPr="56B35C40">
        <w:rPr>
          <w:rFonts w:ascii="Times New Roman" w:hAnsi="Times New Roman" w:cs="Times New Roman"/>
        </w:rPr>
        <w:t>Affect</w:t>
      </w:r>
      <w:r w:rsidR="00C2046C" w:rsidRPr="56B35C40">
        <w:rPr>
          <w:rFonts w:ascii="Times New Roman" w:hAnsi="Times New Roman" w:cs="Times New Roman"/>
        </w:rPr>
        <w:t>-sensitive multimodal computer systems</w:t>
      </w:r>
      <w:r w:rsidRPr="56B35C40">
        <w:rPr>
          <w:rFonts w:ascii="Times New Roman" w:hAnsi="Times New Roman" w:cs="Times New Roman"/>
        </w:rPr>
        <w:t xml:space="preserve"> </w:t>
      </w:r>
      <w:r w:rsidR="00345642" w:rsidRPr="56B35C40">
        <w:rPr>
          <w:rFonts w:ascii="Times New Roman" w:hAnsi="Times New Roman" w:cs="Times New Roman"/>
        </w:rPr>
        <w:t>are</w:t>
      </w:r>
      <w:r w:rsidR="00C2046C" w:rsidRPr="56B35C40">
        <w:rPr>
          <w:rFonts w:ascii="Times New Roman" w:hAnsi="Times New Roman" w:cs="Times New Roman"/>
        </w:rPr>
        <w:t xml:space="preserve"> a trending research topic</w:t>
      </w:r>
      <w:r w:rsidR="00E3458A" w:rsidRPr="56B35C40">
        <w:rPr>
          <w:rFonts w:ascii="Times New Roman" w:hAnsi="Times New Roman" w:cs="Times New Roman"/>
        </w:rPr>
        <w:t xml:space="preserve"> </w:t>
      </w:r>
      <w:r w:rsidR="00DB6902" w:rsidRPr="56B35C40">
        <w:rPr>
          <w:rFonts w:ascii="Times New Roman" w:hAnsi="Times New Roman" w:cs="Times New Roman"/>
        </w:rPr>
        <w:t>–</w:t>
      </w:r>
      <w:r w:rsidR="00E3458A" w:rsidRPr="56B35C40">
        <w:rPr>
          <w:rFonts w:ascii="Times New Roman" w:hAnsi="Times New Roman" w:cs="Times New Roman"/>
        </w:rPr>
        <w:t xml:space="preserve"> </w:t>
      </w:r>
      <w:r w:rsidR="00DB6902" w:rsidRPr="56B35C40">
        <w:rPr>
          <w:rFonts w:ascii="Times New Roman" w:hAnsi="Times New Roman" w:cs="Times New Roman"/>
        </w:rPr>
        <w:t xml:space="preserve">consequently </w:t>
      </w:r>
      <w:r w:rsidR="00645FFD" w:rsidRPr="56B35C40">
        <w:rPr>
          <w:rFonts w:ascii="Times New Roman" w:hAnsi="Times New Roman" w:cs="Times New Roman"/>
        </w:rPr>
        <w:t>the literature is broad and diverse.</w:t>
      </w:r>
      <w:r w:rsidR="00D45889" w:rsidRPr="56B35C40">
        <w:rPr>
          <w:rFonts w:ascii="Times New Roman" w:hAnsi="Times New Roman" w:cs="Times New Roman"/>
        </w:rPr>
        <w:t xml:space="preserve"> </w:t>
      </w:r>
      <w:r w:rsidR="002350C6" w:rsidRPr="56B35C40">
        <w:rPr>
          <w:rFonts w:ascii="Times New Roman" w:hAnsi="Times New Roman" w:cs="Times New Roman"/>
        </w:rPr>
        <w:t>Additionally</w:t>
      </w:r>
      <w:r w:rsidR="0063140C" w:rsidRPr="56B35C40">
        <w:rPr>
          <w:rFonts w:ascii="Times New Roman" w:hAnsi="Times New Roman" w:cs="Times New Roman"/>
        </w:rPr>
        <w:t>,</w:t>
      </w:r>
      <w:r w:rsidR="0079356A" w:rsidRPr="56B35C40">
        <w:rPr>
          <w:rFonts w:ascii="Times New Roman" w:hAnsi="Times New Roman" w:cs="Times New Roman"/>
        </w:rPr>
        <w:t xml:space="preserve"> </w:t>
      </w:r>
      <w:r w:rsidR="007A0781" w:rsidRPr="56B35C40">
        <w:rPr>
          <w:rFonts w:ascii="Times New Roman" w:hAnsi="Times New Roman" w:cs="Times New Roman"/>
        </w:rPr>
        <w:t>as noted in section 2.</w:t>
      </w:r>
      <w:r w:rsidR="0076163A" w:rsidRPr="56B35C40">
        <w:rPr>
          <w:rFonts w:ascii="Times New Roman" w:hAnsi="Times New Roman" w:cs="Times New Roman"/>
        </w:rPr>
        <w:t>4.</w:t>
      </w:r>
      <w:r w:rsidR="007A0781" w:rsidRPr="56B35C40">
        <w:rPr>
          <w:rFonts w:ascii="Times New Roman" w:hAnsi="Times New Roman" w:cs="Times New Roman"/>
        </w:rPr>
        <w:t xml:space="preserve">3 </w:t>
      </w:r>
      <w:r w:rsidR="00923EB7" w:rsidRPr="56B35C40">
        <w:rPr>
          <w:rFonts w:ascii="Times New Roman" w:hAnsi="Times New Roman" w:cs="Times New Roman"/>
        </w:rPr>
        <w:t xml:space="preserve">there are </w:t>
      </w:r>
      <w:r w:rsidR="00577F44" w:rsidRPr="56B35C40">
        <w:rPr>
          <w:rFonts w:ascii="Times New Roman" w:hAnsi="Times New Roman" w:cs="Times New Roman"/>
        </w:rPr>
        <w:t xml:space="preserve">presently </w:t>
      </w:r>
      <w:r w:rsidR="00923EB7" w:rsidRPr="56B35C40">
        <w:rPr>
          <w:rFonts w:ascii="Times New Roman" w:hAnsi="Times New Roman" w:cs="Times New Roman"/>
        </w:rPr>
        <w:t>competitor devices</w:t>
      </w:r>
      <w:r w:rsidR="00577F44" w:rsidRPr="56B35C40">
        <w:rPr>
          <w:rFonts w:ascii="Times New Roman" w:hAnsi="Times New Roman" w:cs="Times New Roman"/>
        </w:rPr>
        <w:t xml:space="preserve"> </w:t>
      </w:r>
      <w:r w:rsidR="00764A28" w:rsidRPr="56B35C40">
        <w:rPr>
          <w:rFonts w:ascii="Times New Roman" w:hAnsi="Times New Roman" w:cs="Times New Roman"/>
        </w:rPr>
        <w:t xml:space="preserve">providing </w:t>
      </w:r>
      <w:r w:rsidR="009744F4" w:rsidRPr="56B35C40">
        <w:rPr>
          <w:rFonts w:ascii="Times New Roman" w:hAnsi="Times New Roman" w:cs="Times New Roman"/>
        </w:rPr>
        <w:t>similar user e</w:t>
      </w:r>
      <w:r w:rsidR="0079356A" w:rsidRPr="56B35C40">
        <w:rPr>
          <w:rFonts w:ascii="Times New Roman" w:hAnsi="Times New Roman" w:cs="Times New Roman"/>
        </w:rPr>
        <w:t>xperiences</w:t>
      </w:r>
      <w:r w:rsidR="0063140C" w:rsidRPr="56B35C40">
        <w:rPr>
          <w:rFonts w:ascii="Times New Roman" w:hAnsi="Times New Roman" w:cs="Times New Roman"/>
        </w:rPr>
        <w:t xml:space="preserve"> </w:t>
      </w:r>
      <w:r w:rsidR="001A0BE2" w:rsidRPr="56B35C40">
        <w:rPr>
          <w:rFonts w:ascii="Times New Roman" w:hAnsi="Times New Roman" w:cs="Times New Roman"/>
        </w:rPr>
        <w:t xml:space="preserve">to </w:t>
      </w:r>
      <w:r w:rsidR="002350C6" w:rsidRPr="56B35C40">
        <w:rPr>
          <w:rFonts w:ascii="Times New Roman" w:hAnsi="Times New Roman" w:cs="Times New Roman"/>
        </w:rPr>
        <w:t xml:space="preserve">the RGB </w:t>
      </w:r>
      <w:r w:rsidR="001A0BE2" w:rsidRPr="56B35C40">
        <w:rPr>
          <w:rFonts w:ascii="Times New Roman" w:hAnsi="Times New Roman" w:cs="Times New Roman"/>
        </w:rPr>
        <w:t>LED lamp</w:t>
      </w:r>
      <w:r w:rsidR="008B7CC2" w:rsidRPr="56B35C40">
        <w:rPr>
          <w:rFonts w:ascii="Times New Roman" w:hAnsi="Times New Roman" w:cs="Times New Roman"/>
        </w:rPr>
        <w:t xml:space="preserve">. </w:t>
      </w:r>
      <w:r w:rsidR="009744F4" w:rsidRPr="56B35C40">
        <w:rPr>
          <w:rFonts w:ascii="Times New Roman" w:hAnsi="Times New Roman" w:cs="Times New Roman"/>
        </w:rPr>
        <w:t>Consequently</w:t>
      </w:r>
      <w:r w:rsidR="00376B3C" w:rsidRPr="56B35C40">
        <w:rPr>
          <w:rFonts w:ascii="Times New Roman" w:hAnsi="Times New Roman" w:cs="Times New Roman"/>
        </w:rPr>
        <w:t>,</w:t>
      </w:r>
      <w:r w:rsidR="00923EB7" w:rsidRPr="56B35C40">
        <w:rPr>
          <w:rFonts w:ascii="Times New Roman" w:hAnsi="Times New Roman" w:cs="Times New Roman"/>
        </w:rPr>
        <w:t xml:space="preserve"> </w:t>
      </w:r>
      <w:r w:rsidR="00376B3C" w:rsidRPr="56B35C40">
        <w:rPr>
          <w:rFonts w:ascii="Times New Roman" w:hAnsi="Times New Roman" w:cs="Times New Roman"/>
        </w:rPr>
        <w:t>m</w:t>
      </w:r>
      <w:r w:rsidR="002E7A15" w:rsidRPr="56B35C40">
        <w:rPr>
          <w:rFonts w:ascii="Times New Roman" w:hAnsi="Times New Roman" w:cs="Times New Roman"/>
        </w:rPr>
        <w:t>y</w:t>
      </w:r>
      <w:r w:rsidR="0074102F" w:rsidRPr="56B35C40">
        <w:rPr>
          <w:rFonts w:ascii="Times New Roman" w:hAnsi="Times New Roman" w:cs="Times New Roman"/>
        </w:rPr>
        <w:t xml:space="preserve"> </w:t>
      </w:r>
      <w:r w:rsidR="00E92A5A" w:rsidRPr="56B35C40">
        <w:rPr>
          <w:rFonts w:ascii="Times New Roman" w:hAnsi="Times New Roman" w:cs="Times New Roman"/>
        </w:rPr>
        <w:t xml:space="preserve">literature </w:t>
      </w:r>
      <w:r w:rsidR="00DE7277" w:rsidRPr="56B35C40">
        <w:rPr>
          <w:rFonts w:ascii="Times New Roman" w:hAnsi="Times New Roman" w:cs="Times New Roman"/>
        </w:rPr>
        <w:t>review</w:t>
      </w:r>
      <w:r w:rsidR="00ED232B" w:rsidRPr="56B35C40">
        <w:rPr>
          <w:rFonts w:ascii="Times New Roman" w:hAnsi="Times New Roman" w:cs="Times New Roman"/>
        </w:rPr>
        <w:t xml:space="preserve"> </w:t>
      </w:r>
      <w:r w:rsidR="002E7A15" w:rsidRPr="56B35C40">
        <w:rPr>
          <w:rFonts w:ascii="Times New Roman" w:hAnsi="Times New Roman" w:cs="Times New Roman"/>
        </w:rPr>
        <w:t xml:space="preserve">will </w:t>
      </w:r>
      <w:r w:rsidR="00376B3C" w:rsidRPr="56B35C40">
        <w:rPr>
          <w:rFonts w:ascii="Times New Roman" w:hAnsi="Times New Roman" w:cs="Times New Roman"/>
        </w:rPr>
        <w:t xml:space="preserve">firstly </w:t>
      </w:r>
      <w:r w:rsidR="00137A47" w:rsidRPr="56B35C40">
        <w:rPr>
          <w:rFonts w:ascii="Times New Roman" w:hAnsi="Times New Roman" w:cs="Times New Roman"/>
        </w:rPr>
        <w:t xml:space="preserve">provide </w:t>
      </w:r>
      <w:r w:rsidR="00DE7277" w:rsidRPr="56B35C40">
        <w:rPr>
          <w:rFonts w:ascii="Times New Roman" w:hAnsi="Times New Roman" w:cs="Times New Roman"/>
        </w:rPr>
        <w:t>a taxonomy</w:t>
      </w:r>
      <w:r w:rsidR="00137A47" w:rsidRPr="56B35C40">
        <w:rPr>
          <w:rFonts w:ascii="Times New Roman" w:hAnsi="Times New Roman" w:cs="Times New Roman"/>
        </w:rPr>
        <w:t xml:space="preserve"> o</w:t>
      </w:r>
      <w:r w:rsidR="0063140C" w:rsidRPr="56B35C40">
        <w:rPr>
          <w:rFonts w:ascii="Times New Roman" w:hAnsi="Times New Roman" w:cs="Times New Roman"/>
        </w:rPr>
        <w:t>f</w:t>
      </w:r>
      <w:r w:rsidR="004B076A" w:rsidRPr="56B35C40">
        <w:rPr>
          <w:rFonts w:ascii="Times New Roman" w:hAnsi="Times New Roman" w:cs="Times New Roman"/>
        </w:rPr>
        <w:t xml:space="preserve"> the </w:t>
      </w:r>
      <w:r w:rsidR="00995C51" w:rsidRPr="56B35C40">
        <w:rPr>
          <w:rFonts w:ascii="Times New Roman" w:hAnsi="Times New Roman" w:cs="Times New Roman"/>
        </w:rPr>
        <w:t xml:space="preserve">differing methodologies employed by </w:t>
      </w:r>
      <w:r w:rsidR="0076127F" w:rsidRPr="56B35C40">
        <w:rPr>
          <w:rFonts w:ascii="Times New Roman" w:hAnsi="Times New Roman" w:cs="Times New Roman"/>
        </w:rPr>
        <w:t>M</w:t>
      </w:r>
      <w:r w:rsidR="00C702FA" w:rsidRPr="56B35C40">
        <w:rPr>
          <w:rFonts w:ascii="Times New Roman" w:hAnsi="Times New Roman" w:cs="Times New Roman"/>
        </w:rPr>
        <w:t xml:space="preserve">HCI </w:t>
      </w:r>
      <w:r w:rsidR="00995C51" w:rsidRPr="56B35C40">
        <w:rPr>
          <w:rFonts w:ascii="Times New Roman" w:hAnsi="Times New Roman" w:cs="Times New Roman"/>
        </w:rPr>
        <w:t>researche</w:t>
      </w:r>
      <w:r w:rsidR="00C702FA" w:rsidRPr="56B35C40">
        <w:rPr>
          <w:rFonts w:ascii="Times New Roman" w:hAnsi="Times New Roman" w:cs="Times New Roman"/>
        </w:rPr>
        <w:t>r</w:t>
      </w:r>
      <w:r w:rsidR="00995C51" w:rsidRPr="56B35C40">
        <w:rPr>
          <w:rFonts w:ascii="Times New Roman" w:hAnsi="Times New Roman" w:cs="Times New Roman"/>
        </w:rPr>
        <w:t xml:space="preserve">s </w:t>
      </w:r>
      <w:r w:rsidR="00DE7277" w:rsidRPr="56B35C40">
        <w:rPr>
          <w:rFonts w:ascii="Times New Roman" w:hAnsi="Times New Roman" w:cs="Times New Roman"/>
        </w:rPr>
        <w:t xml:space="preserve">to </w:t>
      </w:r>
      <w:r w:rsidR="00281713" w:rsidRPr="56B35C40">
        <w:rPr>
          <w:rFonts w:ascii="Times New Roman" w:hAnsi="Times New Roman" w:cs="Times New Roman"/>
        </w:rPr>
        <w:t>design affect-enhanced computer systems</w:t>
      </w:r>
      <w:r w:rsidR="00F6599B" w:rsidRPr="56B35C40">
        <w:rPr>
          <w:rFonts w:ascii="Times New Roman" w:hAnsi="Times New Roman" w:cs="Times New Roman"/>
        </w:rPr>
        <w:t>. Secondly,</w:t>
      </w:r>
      <w:r w:rsidR="00D42485" w:rsidRPr="56B35C40">
        <w:rPr>
          <w:rFonts w:ascii="Times New Roman" w:hAnsi="Times New Roman" w:cs="Times New Roman"/>
        </w:rPr>
        <w:t xml:space="preserve"> a survey of existing consumer devices</w:t>
      </w:r>
      <w:r w:rsidR="00B01534" w:rsidRPr="56B35C40">
        <w:rPr>
          <w:rFonts w:ascii="Times New Roman" w:hAnsi="Times New Roman" w:cs="Times New Roman"/>
        </w:rPr>
        <w:t xml:space="preserve"> plus </w:t>
      </w:r>
      <w:r w:rsidR="00D42485" w:rsidRPr="56B35C40">
        <w:rPr>
          <w:rFonts w:ascii="Times New Roman" w:hAnsi="Times New Roman" w:cs="Times New Roman"/>
        </w:rPr>
        <w:t xml:space="preserve">academic research </w:t>
      </w:r>
      <w:proofErr w:type="gramStart"/>
      <w:r w:rsidR="00D42485" w:rsidRPr="56B35C40">
        <w:rPr>
          <w:rFonts w:ascii="Times New Roman" w:hAnsi="Times New Roman" w:cs="Times New Roman"/>
        </w:rPr>
        <w:t>similar to</w:t>
      </w:r>
      <w:proofErr w:type="gramEnd"/>
      <w:r w:rsidR="00D42485" w:rsidRPr="56B35C40">
        <w:rPr>
          <w:rFonts w:ascii="Times New Roman" w:hAnsi="Times New Roman" w:cs="Times New Roman"/>
        </w:rPr>
        <w:t xml:space="preserve"> the affect-enhanced lamp</w:t>
      </w:r>
      <w:r w:rsidR="00EA67E9" w:rsidRPr="56B35C40">
        <w:rPr>
          <w:rFonts w:ascii="Times New Roman" w:hAnsi="Times New Roman" w:cs="Times New Roman"/>
        </w:rPr>
        <w:t xml:space="preserve"> – </w:t>
      </w:r>
      <w:r w:rsidR="00B96941" w:rsidRPr="56B35C40">
        <w:rPr>
          <w:rFonts w:ascii="Times New Roman" w:hAnsi="Times New Roman" w:cs="Times New Roman"/>
        </w:rPr>
        <w:t xml:space="preserve">including </w:t>
      </w:r>
      <w:r w:rsidR="002850EF" w:rsidRPr="56B35C40">
        <w:rPr>
          <w:rFonts w:ascii="Times New Roman" w:hAnsi="Times New Roman" w:cs="Times New Roman"/>
        </w:rPr>
        <w:t xml:space="preserve">the role of light, colour and </w:t>
      </w:r>
      <w:r w:rsidR="00F977E0" w:rsidRPr="56B35C40">
        <w:rPr>
          <w:rFonts w:ascii="Times New Roman" w:hAnsi="Times New Roman" w:cs="Times New Roman"/>
        </w:rPr>
        <w:t>mindfulness applications.</w:t>
      </w:r>
      <w:r w:rsidR="001251FA" w:rsidRPr="56B35C40">
        <w:rPr>
          <w:rFonts w:ascii="Times New Roman" w:hAnsi="Times New Roman" w:cs="Times New Roman"/>
        </w:rPr>
        <w:t xml:space="preserve"> Lastly and </w:t>
      </w:r>
      <w:r w:rsidR="001E1373" w:rsidRPr="56B35C40">
        <w:rPr>
          <w:rFonts w:ascii="Times New Roman" w:hAnsi="Times New Roman" w:cs="Times New Roman"/>
        </w:rPr>
        <w:t>thirdly,</w:t>
      </w:r>
      <w:r w:rsidR="001251FA" w:rsidRPr="56B35C40">
        <w:rPr>
          <w:rFonts w:ascii="Times New Roman" w:hAnsi="Times New Roman" w:cs="Times New Roman"/>
        </w:rPr>
        <w:t xml:space="preserve"> a</w:t>
      </w:r>
      <w:r w:rsidR="00F977E0" w:rsidRPr="56B35C40">
        <w:rPr>
          <w:rFonts w:ascii="Times New Roman" w:hAnsi="Times New Roman" w:cs="Times New Roman"/>
        </w:rPr>
        <w:t xml:space="preserve"> more abstract </w:t>
      </w:r>
      <w:r w:rsidR="001251FA" w:rsidRPr="56B35C40">
        <w:rPr>
          <w:rFonts w:ascii="Times New Roman" w:hAnsi="Times New Roman" w:cs="Times New Roman"/>
        </w:rPr>
        <w:t xml:space="preserve">discussion of </w:t>
      </w:r>
      <w:r w:rsidR="00F977E0" w:rsidRPr="56B35C40">
        <w:rPr>
          <w:rFonts w:ascii="Times New Roman" w:hAnsi="Times New Roman" w:cs="Times New Roman"/>
        </w:rPr>
        <w:t>neuroscience</w:t>
      </w:r>
      <w:r w:rsidR="00671A66" w:rsidRPr="56B35C40">
        <w:rPr>
          <w:rFonts w:ascii="Times New Roman" w:hAnsi="Times New Roman" w:cs="Times New Roman"/>
        </w:rPr>
        <w:t xml:space="preserve"> and psychology</w:t>
      </w:r>
      <w:r w:rsidR="001251FA" w:rsidRPr="56B35C40">
        <w:rPr>
          <w:rFonts w:ascii="Times New Roman" w:hAnsi="Times New Roman" w:cs="Times New Roman"/>
        </w:rPr>
        <w:t xml:space="preserve"> </w:t>
      </w:r>
      <w:proofErr w:type="gramStart"/>
      <w:r w:rsidR="001251FA" w:rsidRPr="56B35C40">
        <w:rPr>
          <w:rFonts w:ascii="Times New Roman" w:hAnsi="Times New Roman" w:cs="Times New Roman"/>
        </w:rPr>
        <w:t xml:space="preserve">in particular </w:t>
      </w:r>
      <w:r w:rsidR="00671A66" w:rsidRPr="56B35C40">
        <w:rPr>
          <w:rFonts w:ascii="Times New Roman" w:hAnsi="Times New Roman" w:cs="Times New Roman"/>
        </w:rPr>
        <w:t>the</w:t>
      </w:r>
      <w:proofErr w:type="gramEnd"/>
      <w:r w:rsidR="00671A66" w:rsidRPr="56B35C40">
        <w:rPr>
          <w:rFonts w:ascii="Times New Roman" w:hAnsi="Times New Roman" w:cs="Times New Roman"/>
        </w:rPr>
        <w:t xml:space="preserve"> emergence of </w:t>
      </w:r>
      <w:r w:rsidR="001251FA" w:rsidRPr="56B35C40">
        <w:rPr>
          <w:rFonts w:ascii="Times New Roman" w:hAnsi="Times New Roman" w:cs="Times New Roman"/>
        </w:rPr>
        <w:t>embodied emotion</w:t>
      </w:r>
      <w:r w:rsidR="00671A66" w:rsidRPr="56B35C40">
        <w:rPr>
          <w:rFonts w:ascii="Times New Roman" w:hAnsi="Times New Roman" w:cs="Times New Roman"/>
        </w:rPr>
        <w:t xml:space="preserve"> and its significance towards future </w:t>
      </w:r>
      <w:r w:rsidR="00455B0B" w:rsidRPr="56B35C40">
        <w:rPr>
          <w:rFonts w:ascii="Times New Roman" w:hAnsi="Times New Roman" w:cs="Times New Roman"/>
        </w:rPr>
        <w:t xml:space="preserve">affect-sensitive computer design. </w:t>
      </w:r>
    </w:p>
    <w:p w14:paraId="642AC65D" w14:textId="67B11521" w:rsidR="007248C9" w:rsidRPr="00800DA3" w:rsidRDefault="0021628C"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Taxonomy of t</w:t>
      </w:r>
      <w:r w:rsidR="00BB36DA">
        <w:rPr>
          <w:rFonts w:ascii="Times New Roman" w:hAnsi="Times New Roman" w:cs="Times New Roman"/>
          <w:b/>
          <w:bCs/>
        </w:rPr>
        <w:t>opical</w:t>
      </w:r>
      <w:r w:rsidR="00A22DF3">
        <w:rPr>
          <w:rFonts w:ascii="Times New Roman" w:hAnsi="Times New Roman" w:cs="Times New Roman"/>
          <w:b/>
          <w:bCs/>
        </w:rPr>
        <w:t xml:space="preserve"> </w:t>
      </w:r>
      <w:r w:rsidR="008241F5">
        <w:rPr>
          <w:rFonts w:ascii="Times New Roman" w:hAnsi="Times New Roman" w:cs="Times New Roman"/>
          <w:b/>
          <w:bCs/>
        </w:rPr>
        <w:t>MHCI</w:t>
      </w:r>
      <w:r w:rsidR="00281713">
        <w:rPr>
          <w:rFonts w:ascii="Times New Roman" w:hAnsi="Times New Roman" w:cs="Times New Roman"/>
          <w:b/>
          <w:bCs/>
        </w:rPr>
        <w:t xml:space="preserve"> research</w:t>
      </w:r>
      <w:r w:rsidR="00A22DF3">
        <w:rPr>
          <w:rFonts w:ascii="Times New Roman" w:hAnsi="Times New Roman" w:cs="Times New Roman"/>
          <w:b/>
          <w:bCs/>
        </w:rPr>
        <w:t xml:space="preserve"> </w:t>
      </w:r>
      <w:r w:rsidR="00123CCB">
        <w:rPr>
          <w:rFonts w:ascii="Times New Roman" w:hAnsi="Times New Roman" w:cs="Times New Roman"/>
          <w:b/>
          <w:bCs/>
        </w:rPr>
        <w:t>on</w:t>
      </w:r>
      <w:r w:rsidR="00A22DF3">
        <w:rPr>
          <w:rFonts w:ascii="Times New Roman" w:hAnsi="Times New Roman" w:cs="Times New Roman"/>
          <w:b/>
          <w:bCs/>
        </w:rPr>
        <w:t xml:space="preserve"> affect</w:t>
      </w:r>
      <w:r w:rsidR="00BB36DA">
        <w:rPr>
          <w:rFonts w:ascii="Times New Roman" w:hAnsi="Times New Roman" w:cs="Times New Roman"/>
          <w:b/>
          <w:bCs/>
        </w:rPr>
        <w:t xml:space="preserve">-enhanced </w:t>
      </w:r>
      <w:r w:rsidR="00A22DF3">
        <w:rPr>
          <w:rFonts w:ascii="Times New Roman" w:hAnsi="Times New Roman" w:cs="Times New Roman"/>
          <w:b/>
          <w:bCs/>
        </w:rPr>
        <w:t>computing</w:t>
      </w:r>
    </w:p>
    <w:p w14:paraId="52C036FA" w14:textId="76808583" w:rsidR="00E80C53" w:rsidRPr="00800DA3" w:rsidRDefault="008C10C1" w:rsidP="003C4E19">
      <w:pPr>
        <w:spacing w:line="240" w:lineRule="auto"/>
        <w:jc w:val="both"/>
        <w:rPr>
          <w:rFonts w:ascii="Times New Roman" w:hAnsi="Times New Roman" w:cs="Times New Roman"/>
        </w:rPr>
      </w:pPr>
      <w:commentRangeStart w:id="7"/>
      <w:r w:rsidRPr="56B35C40">
        <w:rPr>
          <w:rFonts w:ascii="Times New Roman" w:hAnsi="Times New Roman" w:cs="Times New Roman"/>
        </w:rPr>
        <w:t xml:space="preserve">There </w:t>
      </w:r>
      <w:r w:rsidR="00D459FA" w:rsidRPr="56B35C40">
        <w:rPr>
          <w:rFonts w:ascii="Times New Roman" w:hAnsi="Times New Roman" w:cs="Times New Roman"/>
        </w:rPr>
        <w:t>has been</w:t>
      </w:r>
      <w:r w:rsidRPr="56B35C40">
        <w:rPr>
          <w:rFonts w:ascii="Times New Roman" w:hAnsi="Times New Roman" w:cs="Times New Roman"/>
        </w:rPr>
        <w:t xml:space="preserve"> a </w:t>
      </w:r>
      <w:r w:rsidR="00072763" w:rsidRPr="56B35C40">
        <w:rPr>
          <w:rFonts w:ascii="Times New Roman" w:hAnsi="Times New Roman" w:cs="Times New Roman"/>
        </w:rPr>
        <w:t xml:space="preserve">marked </w:t>
      </w:r>
      <w:r w:rsidRPr="56B35C40">
        <w:rPr>
          <w:rFonts w:ascii="Times New Roman" w:hAnsi="Times New Roman" w:cs="Times New Roman"/>
        </w:rPr>
        <w:t>contrast in the modalities</w:t>
      </w:r>
      <w:r w:rsidR="00D459FA" w:rsidRPr="56B35C40">
        <w:rPr>
          <w:rFonts w:ascii="Times New Roman" w:hAnsi="Times New Roman" w:cs="Times New Roman"/>
        </w:rPr>
        <w:t xml:space="preserve"> and methodologies</w:t>
      </w:r>
      <w:r w:rsidRPr="56B35C40">
        <w:rPr>
          <w:rFonts w:ascii="Times New Roman" w:hAnsi="Times New Roman" w:cs="Times New Roman"/>
        </w:rPr>
        <w:t xml:space="preserve"> </w:t>
      </w:r>
      <w:r w:rsidR="00D459FA" w:rsidRPr="56B35C40">
        <w:rPr>
          <w:rFonts w:ascii="Times New Roman" w:hAnsi="Times New Roman" w:cs="Times New Roman"/>
        </w:rPr>
        <w:t>employed by MHCI researchers designing</w:t>
      </w:r>
      <w:r w:rsidR="00B2419E" w:rsidRPr="56B35C40">
        <w:rPr>
          <w:rFonts w:ascii="Times New Roman" w:hAnsi="Times New Roman" w:cs="Times New Roman"/>
        </w:rPr>
        <w:t xml:space="preserve"> affect-enhanced computer systems</w:t>
      </w:r>
      <w:r w:rsidR="00D459FA" w:rsidRPr="56B35C40">
        <w:rPr>
          <w:rFonts w:ascii="Times New Roman" w:hAnsi="Times New Roman" w:cs="Times New Roman"/>
        </w:rPr>
        <w:t xml:space="preserve">. </w:t>
      </w:r>
      <w:r w:rsidR="00775162" w:rsidRPr="56B35C40">
        <w:rPr>
          <w:rFonts w:ascii="Times New Roman" w:hAnsi="Times New Roman" w:cs="Times New Roman"/>
        </w:rPr>
        <w:t xml:space="preserve">In fact, it is a misjudgement to assume that all human </w:t>
      </w:r>
      <w:r w:rsidR="00B249BD" w:rsidRPr="56B35C40">
        <w:rPr>
          <w:rFonts w:ascii="Times New Roman" w:hAnsi="Times New Roman" w:cs="Times New Roman"/>
        </w:rPr>
        <w:t>interactive modalities</w:t>
      </w:r>
      <w:r w:rsidR="00775162" w:rsidRPr="56B35C40">
        <w:rPr>
          <w:rFonts w:ascii="Times New Roman" w:hAnsi="Times New Roman" w:cs="Times New Roman"/>
        </w:rPr>
        <w:t xml:space="preserve"> (sight, </w:t>
      </w:r>
      <w:proofErr w:type="gramStart"/>
      <w:r w:rsidR="00775162" w:rsidRPr="56B35C40">
        <w:rPr>
          <w:rFonts w:ascii="Times New Roman" w:hAnsi="Times New Roman" w:cs="Times New Roman"/>
        </w:rPr>
        <w:t>sound</w:t>
      </w:r>
      <w:proofErr w:type="gramEnd"/>
      <w:r w:rsidR="00775162" w:rsidRPr="56B35C40">
        <w:rPr>
          <w:rFonts w:ascii="Times New Roman" w:hAnsi="Times New Roman" w:cs="Times New Roman"/>
        </w:rPr>
        <w:t xml:space="preserve"> and touch)</w:t>
      </w:r>
      <w:r w:rsidR="00B249BD" w:rsidRPr="56B35C40">
        <w:rPr>
          <w:rFonts w:ascii="Times New Roman" w:hAnsi="Times New Roman" w:cs="Times New Roman"/>
        </w:rPr>
        <w:t xml:space="preserve"> and non-verbal interactive signals </w:t>
      </w:r>
      <w:r w:rsidR="003E4D33" w:rsidRPr="56B35C40">
        <w:rPr>
          <w:rFonts w:ascii="Times New Roman" w:hAnsi="Times New Roman" w:cs="Times New Roman"/>
        </w:rPr>
        <w:t xml:space="preserve">(facial expressions, vocal expressions, body gestures and physiological reactions) have been </w:t>
      </w:r>
      <w:r w:rsidR="00D31FEA" w:rsidRPr="56B35C40">
        <w:rPr>
          <w:rFonts w:ascii="Times New Roman" w:hAnsi="Times New Roman" w:cs="Times New Roman"/>
        </w:rPr>
        <w:t>studied</w:t>
      </w:r>
      <w:r w:rsidR="003E4D33" w:rsidRPr="56B35C40">
        <w:rPr>
          <w:rFonts w:ascii="Times New Roman" w:hAnsi="Times New Roman" w:cs="Times New Roman"/>
        </w:rPr>
        <w:t xml:space="preserve"> equally. </w:t>
      </w:r>
      <w:r w:rsidR="00D31FEA" w:rsidRPr="56B35C40">
        <w:rPr>
          <w:rFonts w:ascii="Times New Roman" w:hAnsi="Times New Roman" w:cs="Times New Roman"/>
        </w:rPr>
        <w:t>Rather</w:t>
      </w:r>
      <w:r w:rsidR="00F31FB6" w:rsidRPr="56B35C40">
        <w:rPr>
          <w:rFonts w:ascii="Times New Roman" w:hAnsi="Times New Roman" w:cs="Times New Roman"/>
        </w:rPr>
        <w:t xml:space="preserve"> </w:t>
      </w:r>
      <w:r w:rsidR="00A3280B" w:rsidRPr="56B35C40">
        <w:rPr>
          <w:rFonts w:ascii="Times New Roman" w:hAnsi="Times New Roman" w:cs="Times New Roman"/>
        </w:rPr>
        <w:t xml:space="preserve">facial expressions, textual analysis and vocal intonations are widely </w:t>
      </w:r>
      <w:r w:rsidR="00810396" w:rsidRPr="56B35C40">
        <w:rPr>
          <w:rFonts w:ascii="Times New Roman" w:hAnsi="Times New Roman" w:cs="Times New Roman"/>
        </w:rPr>
        <w:t>considered the</w:t>
      </w:r>
      <w:r w:rsidR="00A3280B" w:rsidRPr="56B35C40">
        <w:rPr>
          <w:rFonts w:ascii="Times New Roman" w:hAnsi="Times New Roman" w:cs="Times New Roman"/>
        </w:rPr>
        <w:t xml:space="preserve"> most </w:t>
      </w:r>
      <w:r w:rsidR="00810396" w:rsidRPr="56B35C40">
        <w:rPr>
          <w:rFonts w:ascii="Times New Roman" w:hAnsi="Times New Roman" w:cs="Times New Roman"/>
        </w:rPr>
        <w:t>important metrics</w:t>
      </w:r>
      <w:r w:rsidR="00A3280B" w:rsidRPr="56B35C40">
        <w:rPr>
          <w:rFonts w:ascii="Times New Roman" w:hAnsi="Times New Roman" w:cs="Times New Roman"/>
        </w:rPr>
        <w:t xml:space="preserve"> in the recognition of affective feedback</w:t>
      </w:r>
      <w:r w:rsidR="00E67F6F" w:rsidRPr="56B35C40">
        <w:rPr>
          <w:rFonts w:ascii="Times New Roman" w:hAnsi="Times New Roman" w:cs="Times New Roman"/>
        </w:rPr>
        <w:t xml:space="preserve"> for computer systems</w:t>
      </w:r>
      <w:r w:rsidR="00A3280B" w:rsidRPr="56B35C40">
        <w:rPr>
          <w:rFonts w:ascii="Times New Roman" w:hAnsi="Times New Roman" w:cs="Times New Roman"/>
        </w:rPr>
        <w:t xml:space="preserve">. </w:t>
      </w:r>
      <w:r w:rsidR="00283CC0" w:rsidRPr="56B35C40">
        <w:rPr>
          <w:rFonts w:ascii="Times New Roman" w:hAnsi="Times New Roman" w:cs="Times New Roman"/>
        </w:rPr>
        <w:t xml:space="preserve">In contrast, body gestures and physiological signals have </w:t>
      </w:r>
      <w:r w:rsidR="006B6420" w:rsidRPr="56B35C40">
        <w:rPr>
          <w:rFonts w:ascii="Times New Roman" w:hAnsi="Times New Roman" w:cs="Times New Roman"/>
        </w:rPr>
        <w:t xml:space="preserve">to a greater extent played </w:t>
      </w:r>
      <w:r w:rsidR="00283CC0" w:rsidRPr="56B35C40">
        <w:rPr>
          <w:rFonts w:ascii="Times New Roman" w:hAnsi="Times New Roman" w:cs="Times New Roman"/>
        </w:rPr>
        <w:t>a secondary role in</w:t>
      </w:r>
      <w:r w:rsidR="006B6420" w:rsidRPr="56B35C40">
        <w:rPr>
          <w:rFonts w:ascii="Times New Roman" w:hAnsi="Times New Roman" w:cs="Times New Roman"/>
        </w:rPr>
        <w:t xml:space="preserve"> multimodal </w:t>
      </w:r>
      <w:r w:rsidR="00283CC0" w:rsidRPr="56B35C40">
        <w:rPr>
          <w:rFonts w:ascii="Times New Roman" w:hAnsi="Times New Roman" w:cs="Times New Roman"/>
        </w:rPr>
        <w:t xml:space="preserve">computing technologies </w:t>
      </w:r>
      <w:r w:rsidR="005655DE" w:rsidRPr="56B35C40">
        <w:rPr>
          <w:rFonts w:ascii="Times New Roman" w:hAnsi="Times New Roman" w:cs="Times New Roman"/>
        </w:rPr>
        <w:t>affect-sensing</w:t>
      </w:r>
      <w:r w:rsidR="00DF67E3" w:rsidRPr="56B35C40">
        <w:rPr>
          <w:rFonts w:ascii="Times New Roman" w:hAnsi="Times New Roman" w:cs="Times New Roman"/>
        </w:rPr>
        <w:t xml:space="preserve"> </w:t>
      </w:r>
      <w:r w:rsidR="00BD4A16" w:rsidRPr="56B35C40">
        <w:rPr>
          <w:rFonts w:ascii="Times New Roman" w:hAnsi="Times New Roman" w:cs="Times New Roman"/>
        </w:rPr>
        <w:t>research</w:t>
      </w:r>
      <w:r w:rsidR="00DF67E3" w:rsidRPr="56B35C40">
        <w:rPr>
          <w:rFonts w:ascii="Times New Roman" w:hAnsi="Times New Roman" w:cs="Times New Roman"/>
        </w:rPr>
        <w:t>.</w:t>
      </w:r>
      <w:r w:rsidR="00E80C53" w:rsidRPr="56B35C40">
        <w:rPr>
          <w:rFonts w:ascii="Times New Roman" w:hAnsi="Times New Roman" w:cs="Times New Roman"/>
        </w:rPr>
        <w:t xml:space="preserve"> </w:t>
      </w:r>
      <w:proofErr w:type="gramStart"/>
      <w:r w:rsidR="00E80C53" w:rsidRPr="56B35C40">
        <w:rPr>
          <w:rFonts w:ascii="Times New Roman" w:hAnsi="Times New Roman" w:cs="Times New Roman"/>
        </w:rPr>
        <w:t xml:space="preserve">In particular, </w:t>
      </w:r>
      <w:r w:rsidR="00C66722" w:rsidRPr="56B35C40">
        <w:rPr>
          <w:rFonts w:ascii="Times New Roman" w:hAnsi="Times New Roman" w:cs="Times New Roman"/>
        </w:rPr>
        <w:t>MHCI</w:t>
      </w:r>
      <w:proofErr w:type="gramEnd"/>
      <w:r w:rsidR="00C66722" w:rsidRPr="56B35C40">
        <w:rPr>
          <w:rFonts w:ascii="Times New Roman" w:hAnsi="Times New Roman" w:cs="Times New Roman"/>
        </w:rPr>
        <w:t xml:space="preserve"> researchers have found the integration of tactile </w:t>
      </w:r>
      <w:r w:rsidR="003A380E" w:rsidRPr="56B35C40">
        <w:rPr>
          <w:rFonts w:ascii="Times New Roman" w:hAnsi="Times New Roman" w:cs="Times New Roman"/>
        </w:rPr>
        <w:t>equipment and</w:t>
      </w:r>
      <w:r w:rsidR="000B57B7" w:rsidRPr="56B35C40">
        <w:rPr>
          <w:rFonts w:ascii="Times New Roman" w:hAnsi="Times New Roman" w:cs="Times New Roman"/>
        </w:rPr>
        <w:t xml:space="preserve"> sensors to </w:t>
      </w:r>
      <w:r w:rsidR="00E12DD0" w:rsidRPr="56B35C40">
        <w:rPr>
          <w:rFonts w:ascii="Times New Roman" w:hAnsi="Times New Roman" w:cs="Times New Roman"/>
        </w:rPr>
        <w:t>monitor</w:t>
      </w:r>
      <w:r w:rsidR="000B57B7" w:rsidRPr="56B35C40">
        <w:rPr>
          <w:rFonts w:ascii="Times New Roman" w:hAnsi="Times New Roman" w:cs="Times New Roman"/>
        </w:rPr>
        <w:t xml:space="preserve"> </w:t>
      </w:r>
      <w:r w:rsidR="00081F0B" w:rsidRPr="56B35C40">
        <w:rPr>
          <w:rFonts w:ascii="Times New Roman" w:hAnsi="Times New Roman" w:cs="Times New Roman"/>
        </w:rPr>
        <w:t>subject’s</w:t>
      </w:r>
      <w:r w:rsidR="000B57B7" w:rsidRPr="56B35C40">
        <w:rPr>
          <w:rFonts w:ascii="Times New Roman" w:hAnsi="Times New Roman" w:cs="Times New Roman"/>
        </w:rPr>
        <w:t xml:space="preserve"> physiolog</w:t>
      </w:r>
      <w:r w:rsidR="00081F0B" w:rsidRPr="56B35C40">
        <w:rPr>
          <w:rFonts w:ascii="Times New Roman" w:hAnsi="Times New Roman" w:cs="Times New Roman"/>
        </w:rPr>
        <w:t>y</w:t>
      </w:r>
      <w:r w:rsidR="00A84397" w:rsidRPr="56B35C40">
        <w:rPr>
          <w:rFonts w:ascii="Times New Roman" w:hAnsi="Times New Roman" w:cs="Times New Roman"/>
        </w:rPr>
        <w:t xml:space="preserve"> both</w:t>
      </w:r>
      <w:r w:rsidR="003A380E" w:rsidRPr="56B35C40">
        <w:rPr>
          <w:rFonts w:ascii="Times New Roman" w:hAnsi="Times New Roman" w:cs="Times New Roman"/>
        </w:rPr>
        <w:t xml:space="preserve"> difficult and uncomfortable</w:t>
      </w:r>
      <w:r w:rsidR="00A84397" w:rsidRPr="56B35C40">
        <w:rPr>
          <w:rFonts w:ascii="Times New Roman" w:hAnsi="Times New Roman" w:cs="Times New Roman"/>
        </w:rPr>
        <w:t xml:space="preserve"> for participants</w:t>
      </w:r>
      <w:r w:rsidR="003A380E" w:rsidRPr="56B35C40">
        <w:rPr>
          <w:rFonts w:ascii="Times New Roman" w:hAnsi="Times New Roman" w:cs="Times New Roman"/>
        </w:rPr>
        <w:t>.</w:t>
      </w:r>
      <w:commentRangeEnd w:id="7"/>
      <w:r>
        <w:rPr>
          <w:rStyle w:val="CommentReference"/>
        </w:rPr>
        <w:commentReference w:id="7"/>
      </w:r>
    </w:p>
    <w:p w14:paraId="6C9358E9" w14:textId="6B3C4393" w:rsidR="005655DE" w:rsidRPr="00800DA3" w:rsidRDefault="0078597F" w:rsidP="003C4E19">
      <w:pPr>
        <w:spacing w:line="240" w:lineRule="auto"/>
        <w:jc w:val="both"/>
        <w:rPr>
          <w:rFonts w:ascii="Times New Roman" w:hAnsi="Times New Roman" w:cs="Times New Roman"/>
        </w:rPr>
      </w:pPr>
      <w:r w:rsidRPr="56B35C40">
        <w:rPr>
          <w:rFonts w:ascii="Times New Roman" w:hAnsi="Times New Roman" w:cs="Times New Roman"/>
        </w:rPr>
        <w:t>Automatic f</w:t>
      </w:r>
      <w:r w:rsidR="00577320" w:rsidRPr="56B35C40">
        <w:rPr>
          <w:rFonts w:ascii="Times New Roman" w:hAnsi="Times New Roman" w:cs="Times New Roman"/>
        </w:rPr>
        <w:t xml:space="preserve">acial </w:t>
      </w:r>
      <w:r w:rsidRPr="56B35C40">
        <w:rPr>
          <w:rFonts w:ascii="Times New Roman" w:hAnsi="Times New Roman" w:cs="Times New Roman"/>
        </w:rPr>
        <w:t xml:space="preserve">emotional recognition </w:t>
      </w:r>
      <w:r w:rsidR="004A3775" w:rsidRPr="56B35C40">
        <w:rPr>
          <w:rFonts w:ascii="Times New Roman" w:hAnsi="Times New Roman" w:cs="Times New Roman"/>
        </w:rPr>
        <w:t xml:space="preserve">as a non-invasive method </w:t>
      </w:r>
      <w:r w:rsidR="00A664E3" w:rsidRPr="56B35C40">
        <w:rPr>
          <w:rFonts w:ascii="Times New Roman" w:hAnsi="Times New Roman" w:cs="Times New Roman"/>
        </w:rPr>
        <w:t>has taken a dominant position</w:t>
      </w:r>
      <w:r w:rsidR="000B0E93" w:rsidRPr="56B35C40">
        <w:rPr>
          <w:rFonts w:ascii="Times New Roman" w:hAnsi="Times New Roman" w:cs="Times New Roman"/>
        </w:rPr>
        <w:t xml:space="preserve"> </w:t>
      </w:r>
      <w:r w:rsidRPr="56B35C40">
        <w:rPr>
          <w:rFonts w:ascii="Times New Roman" w:hAnsi="Times New Roman" w:cs="Times New Roman"/>
        </w:rPr>
        <w:t xml:space="preserve">since it was </w:t>
      </w:r>
      <w:r w:rsidR="00595D5F" w:rsidRPr="56B35C40">
        <w:rPr>
          <w:rFonts w:ascii="Times New Roman" w:hAnsi="Times New Roman" w:cs="Times New Roman"/>
        </w:rPr>
        <w:t>originally</w:t>
      </w:r>
      <w:r w:rsidRPr="56B35C40">
        <w:rPr>
          <w:rFonts w:ascii="Times New Roman" w:hAnsi="Times New Roman" w:cs="Times New Roman"/>
        </w:rPr>
        <w:t xml:space="preserve"> </w:t>
      </w:r>
      <w:r w:rsidR="000A2A08" w:rsidRPr="56B35C40">
        <w:rPr>
          <w:rFonts w:ascii="Times New Roman" w:hAnsi="Times New Roman" w:cs="Times New Roman"/>
        </w:rPr>
        <w:t xml:space="preserve">professed </w:t>
      </w:r>
      <w:r w:rsidRPr="56B35C40">
        <w:rPr>
          <w:rFonts w:ascii="Times New Roman" w:hAnsi="Times New Roman" w:cs="Times New Roman"/>
        </w:rPr>
        <w:t>in</w:t>
      </w:r>
      <w:r w:rsidR="000B0E93" w:rsidRPr="56B35C40">
        <w:rPr>
          <w:rFonts w:ascii="Times New Roman" w:hAnsi="Times New Roman" w:cs="Times New Roman"/>
        </w:rPr>
        <w:t xml:space="preserve"> Darwin’s </w:t>
      </w:r>
      <w:r w:rsidR="00433B6F" w:rsidRPr="56B35C40">
        <w:rPr>
          <w:rFonts w:ascii="Times New Roman" w:hAnsi="Times New Roman" w:cs="Times New Roman"/>
        </w:rPr>
        <w:t>evolutionary thesis</w:t>
      </w:r>
      <w:r w:rsidR="00A664E3" w:rsidRPr="56B35C40">
        <w:rPr>
          <w:rFonts w:ascii="Times New Roman" w:hAnsi="Times New Roman" w:cs="Times New Roman"/>
        </w:rPr>
        <w:t xml:space="preserve">. </w:t>
      </w:r>
      <w:r w:rsidR="0048654C" w:rsidRPr="56B35C40">
        <w:rPr>
          <w:rFonts w:ascii="Times New Roman" w:hAnsi="Times New Roman" w:cs="Times New Roman"/>
        </w:rPr>
        <w:t xml:space="preserve">This has been extended by </w:t>
      </w:r>
      <w:r w:rsidR="00433B6F" w:rsidRPr="56B35C40">
        <w:rPr>
          <w:rFonts w:ascii="Times New Roman" w:hAnsi="Times New Roman" w:cs="Times New Roman"/>
        </w:rPr>
        <w:t>Ekman</w:t>
      </w:r>
      <w:r w:rsidR="009F2039" w:rsidRPr="56B35C40">
        <w:rPr>
          <w:rFonts w:ascii="Times New Roman" w:hAnsi="Times New Roman" w:cs="Times New Roman"/>
        </w:rPr>
        <w:t xml:space="preserve">’s </w:t>
      </w:r>
      <w:r w:rsidR="0048654C" w:rsidRPr="56B35C40">
        <w:rPr>
          <w:rFonts w:ascii="Times New Roman" w:hAnsi="Times New Roman" w:cs="Times New Roman"/>
        </w:rPr>
        <w:t xml:space="preserve">influential body of </w:t>
      </w:r>
      <w:r w:rsidR="009F2039" w:rsidRPr="56B35C40">
        <w:rPr>
          <w:rFonts w:ascii="Times New Roman" w:hAnsi="Times New Roman" w:cs="Times New Roman"/>
        </w:rPr>
        <w:t xml:space="preserve">research </w:t>
      </w:r>
      <w:r w:rsidR="0048654C" w:rsidRPr="56B35C40">
        <w:rPr>
          <w:rFonts w:ascii="Times New Roman" w:hAnsi="Times New Roman" w:cs="Times New Roman"/>
        </w:rPr>
        <w:t xml:space="preserve">which </w:t>
      </w:r>
      <w:r w:rsidR="009F2039" w:rsidRPr="56B35C40">
        <w:rPr>
          <w:rFonts w:ascii="Times New Roman" w:hAnsi="Times New Roman" w:cs="Times New Roman"/>
        </w:rPr>
        <w:t>has</w:t>
      </w:r>
      <w:r w:rsidR="00223737" w:rsidRPr="56B35C40">
        <w:rPr>
          <w:rFonts w:ascii="Times New Roman" w:hAnsi="Times New Roman" w:cs="Times New Roman"/>
        </w:rPr>
        <w:t xml:space="preserve"> even</w:t>
      </w:r>
      <w:r w:rsidR="00433B6F" w:rsidRPr="56B35C40">
        <w:rPr>
          <w:rFonts w:ascii="Times New Roman" w:hAnsi="Times New Roman" w:cs="Times New Roman"/>
        </w:rPr>
        <w:t xml:space="preserve"> </w:t>
      </w:r>
      <w:r w:rsidR="00B37217" w:rsidRPr="56B35C40">
        <w:rPr>
          <w:rFonts w:ascii="Times New Roman" w:hAnsi="Times New Roman" w:cs="Times New Roman"/>
        </w:rPr>
        <w:t>identifie</w:t>
      </w:r>
      <w:r w:rsidR="009F2039" w:rsidRPr="56B35C40">
        <w:rPr>
          <w:rFonts w:ascii="Times New Roman" w:hAnsi="Times New Roman" w:cs="Times New Roman"/>
        </w:rPr>
        <w:t xml:space="preserve">d </w:t>
      </w:r>
      <w:r w:rsidR="00B37217" w:rsidRPr="56B35C40">
        <w:rPr>
          <w:rFonts w:ascii="Times New Roman" w:hAnsi="Times New Roman" w:cs="Times New Roman"/>
        </w:rPr>
        <w:t>at least six character</w:t>
      </w:r>
      <w:r w:rsidR="00AA4001" w:rsidRPr="56B35C40">
        <w:rPr>
          <w:rFonts w:ascii="Times New Roman" w:hAnsi="Times New Roman" w:cs="Times New Roman"/>
        </w:rPr>
        <w:t>istics from posed facial actions that enable emotion recognition</w:t>
      </w:r>
      <w:r w:rsidR="007D5D8B" w:rsidRPr="56B35C40">
        <w:rPr>
          <w:rFonts w:ascii="Times New Roman" w:hAnsi="Times New Roman" w:cs="Times New Roman"/>
        </w:rPr>
        <w:t>: morphology, symmetry, duration</w:t>
      </w:r>
      <w:r w:rsidR="00136331" w:rsidRPr="56B35C40">
        <w:rPr>
          <w:rFonts w:ascii="Times New Roman" w:hAnsi="Times New Roman" w:cs="Times New Roman"/>
        </w:rPr>
        <w:t xml:space="preserve">, speed of onset, coordination of apexes and ballistic trajectory. </w:t>
      </w:r>
      <w:r w:rsidR="007F7A85" w:rsidRPr="56B35C40">
        <w:rPr>
          <w:rFonts w:ascii="Times New Roman" w:hAnsi="Times New Roman" w:cs="Times New Roman"/>
        </w:rPr>
        <w:t xml:space="preserve">Consequently, the face </w:t>
      </w:r>
      <w:proofErr w:type="gramStart"/>
      <w:r w:rsidR="007F7A85" w:rsidRPr="56B35C40">
        <w:rPr>
          <w:rFonts w:ascii="Times New Roman" w:hAnsi="Times New Roman" w:cs="Times New Roman"/>
        </w:rPr>
        <w:t>is capable of generating</w:t>
      </w:r>
      <w:proofErr w:type="gramEnd"/>
      <w:r w:rsidR="007F7A85" w:rsidRPr="56B35C40">
        <w:rPr>
          <w:rFonts w:ascii="Times New Roman" w:hAnsi="Times New Roman" w:cs="Times New Roman"/>
        </w:rPr>
        <w:t xml:space="preserve"> a high number of complex </w:t>
      </w:r>
      <w:r w:rsidR="00223737" w:rsidRPr="56B35C40">
        <w:rPr>
          <w:rFonts w:ascii="Times New Roman" w:hAnsi="Times New Roman" w:cs="Times New Roman"/>
        </w:rPr>
        <w:t xml:space="preserve">dynamical expressions and emotions. </w:t>
      </w:r>
      <w:commentRangeStart w:id="8"/>
      <w:r w:rsidR="00281816" w:rsidRPr="56B35C40">
        <w:rPr>
          <w:rFonts w:ascii="Times New Roman" w:hAnsi="Times New Roman" w:cs="Times New Roman"/>
        </w:rPr>
        <w:t xml:space="preserve">Despite these </w:t>
      </w:r>
      <w:r w:rsidR="007D572E" w:rsidRPr="56B35C40">
        <w:rPr>
          <w:rFonts w:ascii="Times New Roman" w:hAnsi="Times New Roman" w:cs="Times New Roman"/>
        </w:rPr>
        <w:t xml:space="preserve">exciting potentialities, </w:t>
      </w:r>
      <w:r w:rsidR="001C0860" w:rsidRPr="56B35C40">
        <w:rPr>
          <w:rFonts w:ascii="Times New Roman" w:hAnsi="Times New Roman" w:cs="Times New Roman"/>
        </w:rPr>
        <w:t xml:space="preserve">automatic </w:t>
      </w:r>
      <w:r w:rsidR="007D572E" w:rsidRPr="56B35C40">
        <w:rPr>
          <w:rFonts w:ascii="Times New Roman" w:hAnsi="Times New Roman" w:cs="Times New Roman"/>
        </w:rPr>
        <w:t>mapping</w:t>
      </w:r>
      <w:r w:rsidR="001C0860" w:rsidRPr="56B35C40">
        <w:rPr>
          <w:rFonts w:ascii="Times New Roman" w:hAnsi="Times New Roman" w:cs="Times New Roman"/>
        </w:rPr>
        <w:t xml:space="preserve"> of</w:t>
      </w:r>
      <w:r w:rsidR="007D572E" w:rsidRPr="56B35C40">
        <w:rPr>
          <w:rFonts w:ascii="Times New Roman" w:hAnsi="Times New Roman" w:cs="Times New Roman"/>
        </w:rPr>
        <w:t xml:space="preserve"> facial expressions </w:t>
      </w:r>
      <w:r w:rsidR="001672F9" w:rsidRPr="56B35C40">
        <w:rPr>
          <w:rFonts w:ascii="Times New Roman" w:hAnsi="Times New Roman" w:cs="Times New Roman"/>
        </w:rPr>
        <w:t xml:space="preserve">within computer systems </w:t>
      </w:r>
      <w:r w:rsidR="007D572E" w:rsidRPr="56B35C40">
        <w:rPr>
          <w:rFonts w:ascii="Times New Roman" w:hAnsi="Times New Roman" w:cs="Times New Roman"/>
        </w:rPr>
        <w:t>is context driven</w:t>
      </w:r>
      <w:r w:rsidR="0048654C" w:rsidRPr="56B35C40">
        <w:rPr>
          <w:rFonts w:ascii="Times New Roman" w:hAnsi="Times New Roman" w:cs="Times New Roman"/>
        </w:rPr>
        <w:t>, subjective for each user</w:t>
      </w:r>
      <w:r w:rsidR="002D2821" w:rsidRPr="56B35C40">
        <w:rPr>
          <w:rFonts w:ascii="Times New Roman" w:hAnsi="Times New Roman" w:cs="Times New Roman"/>
        </w:rPr>
        <w:t xml:space="preserve"> and </w:t>
      </w:r>
      <w:r w:rsidR="0048654C" w:rsidRPr="56B35C40">
        <w:rPr>
          <w:rFonts w:ascii="Times New Roman" w:hAnsi="Times New Roman" w:cs="Times New Roman"/>
        </w:rPr>
        <w:t xml:space="preserve">ultimately </w:t>
      </w:r>
      <w:r w:rsidR="00AC326C" w:rsidRPr="56B35C40">
        <w:rPr>
          <w:rFonts w:ascii="Times New Roman" w:hAnsi="Times New Roman" w:cs="Times New Roman"/>
        </w:rPr>
        <w:t xml:space="preserve">highly </w:t>
      </w:r>
      <w:r w:rsidR="002D2821" w:rsidRPr="56B35C40">
        <w:rPr>
          <w:rFonts w:ascii="Times New Roman" w:hAnsi="Times New Roman" w:cs="Times New Roman"/>
        </w:rPr>
        <w:t>complex</w:t>
      </w:r>
      <w:commentRangeEnd w:id="8"/>
      <w:r>
        <w:rPr>
          <w:rStyle w:val="CommentReference"/>
        </w:rPr>
        <w:commentReference w:id="8"/>
      </w:r>
      <w:r w:rsidR="002D2821" w:rsidRPr="56B35C40">
        <w:rPr>
          <w:rFonts w:ascii="Times New Roman" w:hAnsi="Times New Roman" w:cs="Times New Roman"/>
        </w:rPr>
        <w:t xml:space="preserve">. </w:t>
      </w:r>
      <w:r w:rsidR="00AE2982">
        <w:rPr>
          <w:rFonts w:ascii="Times New Roman" w:hAnsi="Times New Roman" w:cs="Times New Roman"/>
        </w:rPr>
        <w:t>Therefore, s</w:t>
      </w:r>
      <w:r w:rsidR="00B85468">
        <w:rPr>
          <w:rFonts w:ascii="Times New Roman" w:hAnsi="Times New Roman" w:cs="Times New Roman"/>
        </w:rPr>
        <w:t>ystems must be</w:t>
      </w:r>
      <w:r w:rsidR="006D00C9">
        <w:rPr>
          <w:rFonts w:ascii="Times New Roman" w:hAnsi="Times New Roman" w:cs="Times New Roman"/>
        </w:rPr>
        <w:t xml:space="preserve"> designed to be</w:t>
      </w:r>
      <w:r w:rsidR="00B85468">
        <w:rPr>
          <w:rFonts w:ascii="Times New Roman" w:hAnsi="Times New Roman" w:cs="Times New Roman"/>
        </w:rPr>
        <w:t xml:space="preserve"> completely adaptable </w:t>
      </w:r>
      <w:r w:rsidR="000C5E0B">
        <w:rPr>
          <w:rFonts w:ascii="Times New Roman" w:hAnsi="Times New Roman" w:cs="Times New Roman"/>
        </w:rPr>
        <w:t>for</w:t>
      </w:r>
      <w:r w:rsidR="006D00C9">
        <w:rPr>
          <w:rFonts w:ascii="Times New Roman" w:hAnsi="Times New Roman" w:cs="Times New Roman"/>
        </w:rPr>
        <w:t xml:space="preserve"> each </w:t>
      </w:r>
      <w:r w:rsidR="002438C8">
        <w:rPr>
          <w:rFonts w:ascii="Times New Roman" w:hAnsi="Times New Roman" w:cs="Times New Roman"/>
        </w:rPr>
        <w:t xml:space="preserve">individual </w:t>
      </w:r>
      <w:r w:rsidR="006D00C9">
        <w:rPr>
          <w:rFonts w:ascii="Times New Roman" w:hAnsi="Times New Roman" w:cs="Times New Roman"/>
        </w:rPr>
        <w:t>user</w:t>
      </w:r>
      <w:r w:rsidR="00400F91">
        <w:rPr>
          <w:rFonts w:ascii="Times New Roman" w:hAnsi="Times New Roman" w:cs="Times New Roman"/>
        </w:rPr>
        <w:t xml:space="preserve"> and their </w:t>
      </w:r>
      <w:r w:rsidR="00AE2982">
        <w:rPr>
          <w:rFonts w:ascii="Times New Roman" w:hAnsi="Times New Roman" w:cs="Times New Roman"/>
        </w:rPr>
        <w:t xml:space="preserve">own </w:t>
      </w:r>
      <w:r w:rsidR="00400F91">
        <w:rPr>
          <w:rFonts w:ascii="Times New Roman" w:hAnsi="Times New Roman" w:cs="Times New Roman"/>
        </w:rPr>
        <w:t xml:space="preserve">unique </w:t>
      </w:r>
      <w:r w:rsidR="002438C8">
        <w:rPr>
          <w:rFonts w:ascii="Times New Roman" w:hAnsi="Times New Roman" w:cs="Times New Roman"/>
        </w:rPr>
        <w:t xml:space="preserve">set of </w:t>
      </w:r>
      <w:r w:rsidR="00400F91">
        <w:rPr>
          <w:rFonts w:ascii="Times New Roman" w:hAnsi="Times New Roman" w:cs="Times New Roman"/>
        </w:rPr>
        <w:t>facial expression</w:t>
      </w:r>
      <w:r w:rsidR="002438C8">
        <w:rPr>
          <w:rFonts w:ascii="Times New Roman" w:hAnsi="Times New Roman" w:cs="Times New Roman"/>
        </w:rPr>
        <w:t>s</w:t>
      </w:r>
      <w:r w:rsidR="008F686B">
        <w:rPr>
          <w:rFonts w:ascii="Times New Roman" w:hAnsi="Times New Roman" w:cs="Times New Roman"/>
        </w:rPr>
        <w:t>, which is incredibly taxing for MHCI device and system designers</w:t>
      </w:r>
      <w:r w:rsidR="006D00C9">
        <w:rPr>
          <w:rFonts w:ascii="Times New Roman" w:hAnsi="Times New Roman" w:cs="Times New Roman"/>
        </w:rPr>
        <w:t>.</w:t>
      </w:r>
      <w:r w:rsidR="00B85468">
        <w:rPr>
          <w:rFonts w:ascii="Times New Roman" w:hAnsi="Times New Roman" w:cs="Times New Roman"/>
        </w:rPr>
        <w:t xml:space="preserve"> </w:t>
      </w:r>
      <w:r w:rsidR="009E0D9B" w:rsidRPr="56B35C40">
        <w:rPr>
          <w:rFonts w:ascii="Times New Roman" w:hAnsi="Times New Roman" w:cs="Times New Roman"/>
        </w:rPr>
        <w:t>Nevertheless,</w:t>
      </w:r>
      <w:r w:rsidR="002D2821" w:rsidRPr="56B35C40">
        <w:rPr>
          <w:rFonts w:ascii="Times New Roman" w:hAnsi="Times New Roman" w:cs="Times New Roman"/>
        </w:rPr>
        <w:t xml:space="preserve"> </w:t>
      </w:r>
      <w:r w:rsidR="00177E1E" w:rsidRPr="56B35C40">
        <w:rPr>
          <w:rFonts w:ascii="Times New Roman" w:hAnsi="Times New Roman" w:cs="Times New Roman"/>
        </w:rPr>
        <w:t xml:space="preserve">Ekman and </w:t>
      </w:r>
      <w:r w:rsidR="00346E53" w:rsidRPr="56B35C40">
        <w:rPr>
          <w:rFonts w:ascii="Times New Roman" w:hAnsi="Times New Roman" w:cs="Times New Roman"/>
        </w:rPr>
        <w:t xml:space="preserve">Friesen </w:t>
      </w:r>
      <w:r w:rsidR="001672F9" w:rsidRPr="56B35C40">
        <w:rPr>
          <w:rFonts w:ascii="Times New Roman" w:hAnsi="Times New Roman" w:cs="Times New Roman"/>
        </w:rPr>
        <w:t>have proposed</w:t>
      </w:r>
      <w:r w:rsidR="00346E53" w:rsidRPr="56B35C40">
        <w:rPr>
          <w:rFonts w:ascii="Times New Roman" w:hAnsi="Times New Roman" w:cs="Times New Roman"/>
        </w:rPr>
        <w:t xml:space="preserve"> the Facial</w:t>
      </w:r>
      <w:r w:rsidR="007D572E" w:rsidRPr="56B35C40">
        <w:rPr>
          <w:rFonts w:ascii="Times New Roman" w:hAnsi="Times New Roman" w:cs="Times New Roman"/>
        </w:rPr>
        <w:t xml:space="preserve"> </w:t>
      </w:r>
      <w:r w:rsidR="00BD0538" w:rsidRPr="56B35C40">
        <w:rPr>
          <w:rFonts w:ascii="Times New Roman" w:hAnsi="Times New Roman" w:cs="Times New Roman"/>
        </w:rPr>
        <w:t xml:space="preserve">Action Coding System </w:t>
      </w:r>
      <w:r w:rsidR="0075711D" w:rsidRPr="56B35C40">
        <w:rPr>
          <w:rFonts w:ascii="Times New Roman" w:hAnsi="Times New Roman" w:cs="Times New Roman"/>
        </w:rPr>
        <w:t xml:space="preserve">to codify facial </w:t>
      </w:r>
      <w:r w:rsidR="005438ED" w:rsidRPr="56B35C40">
        <w:rPr>
          <w:rFonts w:ascii="Times New Roman" w:hAnsi="Times New Roman" w:cs="Times New Roman"/>
        </w:rPr>
        <w:t>movements. However, recent research by Afzal et al</w:t>
      </w:r>
      <w:r w:rsidR="0048654C" w:rsidRPr="56B35C40">
        <w:rPr>
          <w:rFonts w:ascii="Times New Roman" w:hAnsi="Times New Roman" w:cs="Times New Roman"/>
        </w:rPr>
        <w:t xml:space="preserve"> using Ekman’s </w:t>
      </w:r>
      <w:r w:rsidR="0069543D" w:rsidRPr="56B35C40">
        <w:rPr>
          <w:rFonts w:ascii="Times New Roman" w:hAnsi="Times New Roman" w:cs="Times New Roman"/>
        </w:rPr>
        <w:t>codification</w:t>
      </w:r>
      <w:r w:rsidR="005438ED" w:rsidRPr="56B35C40">
        <w:rPr>
          <w:rFonts w:ascii="Times New Roman" w:hAnsi="Times New Roman" w:cs="Times New Roman"/>
        </w:rPr>
        <w:t>, concl</w:t>
      </w:r>
      <w:r w:rsidR="00AD604F" w:rsidRPr="56B35C40">
        <w:rPr>
          <w:rFonts w:ascii="Times New Roman" w:hAnsi="Times New Roman" w:cs="Times New Roman"/>
        </w:rPr>
        <w:t xml:space="preserve">usively finds human judgement to still have </w:t>
      </w:r>
      <w:r w:rsidR="001672F9" w:rsidRPr="56B35C40">
        <w:rPr>
          <w:rFonts w:ascii="Times New Roman" w:hAnsi="Times New Roman" w:cs="Times New Roman"/>
        </w:rPr>
        <w:t>significantly higher</w:t>
      </w:r>
      <w:r w:rsidR="00AD604F" w:rsidRPr="56B35C40">
        <w:rPr>
          <w:rFonts w:ascii="Times New Roman" w:hAnsi="Times New Roman" w:cs="Times New Roman"/>
        </w:rPr>
        <w:t xml:space="preserve"> </w:t>
      </w:r>
      <w:r w:rsidR="001672F9" w:rsidRPr="56B35C40">
        <w:rPr>
          <w:rFonts w:ascii="Times New Roman" w:hAnsi="Times New Roman" w:cs="Times New Roman"/>
        </w:rPr>
        <w:t xml:space="preserve">facial </w:t>
      </w:r>
      <w:r w:rsidR="00AD604F" w:rsidRPr="56B35C40">
        <w:rPr>
          <w:rFonts w:ascii="Times New Roman" w:hAnsi="Times New Roman" w:cs="Times New Roman"/>
        </w:rPr>
        <w:t>affective recognition rates.</w:t>
      </w:r>
      <w:r w:rsidR="002B21A5">
        <w:rPr>
          <w:rFonts w:ascii="Times New Roman" w:hAnsi="Times New Roman" w:cs="Times New Roman"/>
        </w:rPr>
        <w:t xml:space="preserve"> </w:t>
      </w:r>
      <w:r w:rsidR="1015150E" w:rsidRPr="56B35C40">
        <w:rPr>
          <w:rFonts w:ascii="Times New Roman" w:hAnsi="Times New Roman" w:cs="Times New Roman"/>
        </w:rPr>
        <w:t xml:space="preserve">Therefore, technological </w:t>
      </w:r>
      <w:r w:rsidR="006704F8" w:rsidRPr="56B35C40">
        <w:rPr>
          <w:rFonts w:ascii="Times New Roman" w:hAnsi="Times New Roman" w:cs="Times New Roman"/>
        </w:rPr>
        <w:t>affective reading</w:t>
      </w:r>
      <w:r w:rsidR="1015150E" w:rsidRPr="56B35C40">
        <w:rPr>
          <w:rFonts w:ascii="Times New Roman" w:hAnsi="Times New Roman" w:cs="Times New Roman"/>
        </w:rPr>
        <w:t xml:space="preserve"> is still inferior to human capabilities.  </w:t>
      </w:r>
    </w:p>
    <w:p w14:paraId="60F2979B" w14:textId="63A0BEF0" w:rsidR="009B6611" w:rsidRPr="00800DA3" w:rsidRDefault="009B6611" w:rsidP="003C4E19">
      <w:pPr>
        <w:spacing w:line="240" w:lineRule="auto"/>
        <w:jc w:val="both"/>
        <w:rPr>
          <w:rFonts w:ascii="Times New Roman" w:hAnsi="Times New Roman" w:cs="Times New Roman"/>
        </w:rPr>
      </w:pPr>
      <w:r w:rsidRPr="56B35C40">
        <w:rPr>
          <w:rFonts w:ascii="Times New Roman" w:hAnsi="Times New Roman" w:cs="Times New Roman"/>
        </w:rPr>
        <w:t xml:space="preserve">Opinion mining and text-based sentiment analysis </w:t>
      </w:r>
      <w:r w:rsidR="003C4FE6" w:rsidRPr="56B35C40">
        <w:rPr>
          <w:rFonts w:ascii="Times New Roman" w:hAnsi="Times New Roman" w:cs="Times New Roman"/>
        </w:rPr>
        <w:t xml:space="preserve">consists in identifying orientation or intensity </w:t>
      </w:r>
      <w:r w:rsidR="009F76E8" w:rsidRPr="56B35C40">
        <w:rPr>
          <w:rFonts w:ascii="Times New Roman" w:hAnsi="Times New Roman" w:cs="Times New Roman"/>
        </w:rPr>
        <w:t xml:space="preserve">of sentiments and </w:t>
      </w:r>
      <w:r w:rsidR="0069543D" w:rsidRPr="56B35C40">
        <w:rPr>
          <w:rFonts w:ascii="Times New Roman" w:hAnsi="Times New Roman" w:cs="Times New Roman"/>
        </w:rPr>
        <w:t>emotion</w:t>
      </w:r>
      <w:r w:rsidR="009F76E8" w:rsidRPr="56B35C40">
        <w:rPr>
          <w:rFonts w:ascii="Times New Roman" w:hAnsi="Times New Roman" w:cs="Times New Roman"/>
        </w:rPr>
        <w:t xml:space="preserve"> in pieces of text. </w:t>
      </w:r>
      <w:r w:rsidR="00017A3E" w:rsidRPr="56B35C40">
        <w:rPr>
          <w:rFonts w:ascii="Times New Roman" w:hAnsi="Times New Roman" w:cs="Times New Roman"/>
        </w:rPr>
        <w:t>Difficulties in sentiment analysis relate to its subtlety</w:t>
      </w:r>
      <w:r w:rsidR="00A80B30" w:rsidRPr="56B35C40">
        <w:rPr>
          <w:rFonts w:ascii="Times New Roman" w:hAnsi="Times New Roman" w:cs="Times New Roman"/>
        </w:rPr>
        <w:t xml:space="preserve"> and</w:t>
      </w:r>
      <w:r w:rsidR="00017A3E" w:rsidRPr="56B35C40">
        <w:rPr>
          <w:rFonts w:ascii="Times New Roman" w:hAnsi="Times New Roman" w:cs="Times New Roman"/>
        </w:rPr>
        <w:t xml:space="preserve"> dependen</w:t>
      </w:r>
      <w:r w:rsidR="00A80B30" w:rsidRPr="56B35C40">
        <w:rPr>
          <w:rFonts w:ascii="Times New Roman" w:hAnsi="Times New Roman" w:cs="Times New Roman"/>
        </w:rPr>
        <w:t>ce</w:t>
      </w:r>
      <w:r w:rsidR="00017A3E" w:rsidRPr="56B35C40">
        <w:rPr>
          <w:rFonts w:ascii="Times New Roman" w:hAnsi="Times New Roman" w:cs="Times New Roman"/>
        </w:rPr>
        <w:t xml:space="preserve"> on the context </w:t>
      </w:r>
      <w:r w:rsidR="00A80B30" w:rsidRPr="56B35C40">
        <w:rPr>
          <w:rFonts w:ascii="Times New Roman" w:hAnsi="Times New Roman" w:cs="Times New Roman"/>
        </w:rPr>
        <w:t xml:space="preserve">in which the statement was written. For instance, </w:t>
      </w:r>
      <w:r w:rsidR="00161921" w:rsidRPr="56B35C40">
        <w:rPr>
          <w:rFonts w:ascii="Times New Roman" w:hAnsi="Times New Roman" w:cs="Times New Roman"/>
        </w:rPr>
        <w:t xml:space="preserve">the same </w:t>
      </w:r>
      <w:r w:rsidR="65412135" w:rsidRPr="56B35C40">
        <w:rPr>
          <w:rFonts w:ascii="Times New Roman" w:hAnsi="Times New Roman" w:cs="Times New Roman"/>
        </w:rPr>
        <w:t>sentence</w:t>
      </w:r>
      <w:r w:rsidR="009F2039" w:rsidRPr="56B35C40">
        <w:rPr>
          <w:rFonts w:ascii="Times New Roman" w:hAnsi="Times New Roman" w:cs="Times New Roman"/>
        </w:rPr>
        <w:t xml:space="preserve"> </w:t>
      </w:r>
      <w:r w:rsidR="00161921" w:rsidRPr="56B35C40">
        <w:rPr>
          <w:rFonts w:ascii="Times New Roman" w:hAnsi="Times New Roman" w:cs="Times New Roman"/>
        </w:rPr>
        <w:t xml:space="preserve">can </w:t>
      </w:r>
      <w:r w:rsidR="00161921" w:rsidRPr="56B35C40">
        <w:rPr>
          <w:rFonts w:ascii="Times New Roman" w:hAnsi="Times New Roman" w:cs="Times New Roman"/>
        </w:rPr>
        <w:lastRenderedPageBreak/>
        <w:t xml:space="preserve">quite possibly be positive in one context and </w:t>
      </w:r>
      <w:r w:rsidR="0049279F" w:rsidRPr="56B35C40">
        <w:rPr>
          <w:rFonts w:ascii="Times New Roman" w:hAnsi="Times New Roman" w:cs="Times New Roman"/>
        </w:rPr>
        <w:t xml:space="preserve">negative in another. </w:t>
      </w:r>
      <w:r w:rsidR="009049EA" w:rsidRPr="56B35C40">
        <w:rPr>
          <w:rFonts w:ascii="Times New Roman" w:hAnsi="Times New Roman" w:cs="Times New Roman"/>
        </w:rPr>
        <w:t xml:space="preserve">However, as </w:t>
      </w:r>
      <w:proofErr w:type="spellStart"/>
      <w:r w:rsidR="009049EA" w:rsidRPr="56B35C40">
        <w:rPr>
          <w:rFonts w:ascii="Times New Roman" w:hAnsi="Times New Roman" w:cs="Times New Roman"/>
        </w:rPr>
        <w:t>Kepios</w:t>
      </w:r>
      <w:proofErr w:type="spellEnd"/>
      <w:r w:rsidR="009049EA" w:rsidRPr="56B35C40">
        <w:rPr>
          <w:rFonts w:ascii="Times New Roman" w:hAnsi="Times New Roman" w:cs="Times New Roman"/>
        </w:rPr>
        <w:t xml:space="preserve"> has identified</w:t>
      </w:r>
      <w:ins w:id="9" w:author="Paul O'Dowd" w:date="2020-05-07T10:18:00Z">
        <w:r w:rsidR="00B33A05" w:rsidRPr="56B35C40">
          <w:rPr>
            <w:rFonts w:ascii="Times New Roman" w:hAnsi="Times New Roman" w:cs="Times New Roman"/>
          </w:rPr>
          <w:t>,</w:t>
        </w:r>
      </w:ins>
      <w:r w:rsidR="009049EA" w:rsidRPr="56B35C40">
        <w:rPr>
          <w:rFonts w:ascii="Times New Roman" w:hAnsi="Times New Roman" w:cs="Times New Roman"/>
        </w:rPr>
        <w:t xml:space="preserve"> social networks and machine learning developments </w:t>
      </w:r>
      <w:commentRangeStart w:id="10"/>
      <w:r w:rsidR="009049EA" w:rsidRPr="56B35C40">
        <w:rPr>
          <w:rFonts w:ascii="Times New Roman" w:hAnsi="Times New Roman" w:cs="Times New Roman"/>
        </w:rPr>
        <w:t>present opportunity for improvements in sentiment analysis particularly polarity classification</w:t>
      </w:r>
      <w:commentRangeEnd w:id="10"/>
      <w:r>
        <w:rPr>
          <w:rStyle w:val="CommentReference"/>
        </w:rPr>
        <w:commentReference w:id="10"/>
      </w:r>
      <w:r w:rsidR="009049EA" w:rsidRPr="56B35C40">
        <w:rPr>
          <w:rFonts w:ascii="Times New Roman" w:hAnsi="Times New Roman" w:cs="Times New Roman"/>
        </w:rPr>
        <w:t xml:space="preserve">. </w:t>
      </w:r>
      <w:r w:rsidR="00C65D56" w:rsidRPr="56B35C40">
        <w:rPr>
          <w:rFonts w:ascii="Times New Roman" w:hAnsi="Times New Roman" w:cs="Times New Roman"/>
        </w:rPr>
        <w:t xml:space="preserve">Indeed, recent sentiment analysis on textual data from social media has </w:t>
      </w:r>
      <w:r w:rsidR="00897842" w:rsidRPr="56B35C40">
        <w:rPr>
          <w:rFonts w:ascii="Times New Roman" w:hAnsi="Times New Roman" w:cs="Times New Roman"/>
        </w:rPr>
        <w:t>proven suc</w:t>
      </w:r>
      <w:commentRangeStart w:id="11"/>
      <w:r w:rsidR="00897842" w:rsidRPr="56B35C40">
        <w:rPr>
          <w:rFonts w:ascii="Times New Roman" w:hAnsi="Times New Roman" w:cs="Times New Roman"/>
        </w:rPr>
        <w:t>cessful</w:t>
      </w:r>
      <w:commentRangeEnd w:id="11"/>
      <w:r>
        <w:rPr>
          <w:rStyle w:val="CommentReference"/>
        </w:rPr>
        <w:commentReference w:id="11"/>
      </w:r>
      <w:r w:rsidR="006704F8">
        <w:rPr>
          <w:rFonts w:ascii="Times New Roman" w:hAnsi="Times New Roman" w:cs="Times New Roman"/>
        </w:rPr>
        <w:t xml:space="preserve"> in identifying extreme emotional disorders</w:t>
      </w:r>
      <w:r w:rsidR="00897842" w:rsidRPr="56B35C40">
        <w:rPr>
          <w:rFonts w:ascii="Times New Roman" w:hAnsi="Times New Roman" w:cs="Times New Roman"/>
        </w:rPr>
        <w:t>.</w:t>
      </w:r>
      <w:r w:rsidR="00C95AD7" w:rsidRPr="56B35C40">
        <w:rPr>
          <w:rFonts w:ascii="Times New Roman" w:hAnsi="Times New Roman" w:cs="Times New Roman"/>
        </w:rPr>
        <w:t xml:space="preserve"> Notably</w:t>
      </w:r>
      <w:r w:rsidR="005E2EB5" w:rsidRPr="56B35C40">
        <w:rPr>
          <w:rFonts w:ascii="Times New Roman" w:hAnsi="Times New Roman" w:cs="Times New Roman"/>
        </w:rPr>
        <w:t xml:space="preserve"> </w:t>
      </w:r>
      <w:r w:rsidR="00E54529" w:rsidRPr="56B35C40">
        <w:rPr>
          <w:rFonts w:ascii="Times New Roman" w:hAnsi="Times New Roman" w:cs="Times New Roman"/>
        </w:rPr>
        <w:t xml:space="preserve">MHCI </w:t>
      </w:r>
      <w:r w:rsidR="00C95AD7" w:rsidRPr="56B35C40">
        <w:rPr>
          <w:rFonts w:ascii="Times New Roman" w:hAnsi="Times New Roman" w:cs="Times New Roman"/>
        </w:rPr>
        <w:t xml:space="preserve">researchers </w:t>
      </w:r>
      <w:r w:rsidR="00634D13" w:rsidRPr="56B35C40">
        <w:rPr>
          <w:rFonts w:ascii="Times New Roman" w:hAnsi="Times New Roman" w:cs="Times New Roman"/>
        </w:rPr>
        <w:t xml:space="preserve">utilising text-based sentiment analysis </w:t>
      </w:r>
      <w:r w:rsidR="00C95AD7" w:rsidRPr="56B35C40">
        <w:rPr>
          <w:rFonts w:ascii="Times New Roman" w:hAnsi="Times New Roman" w:cs="Times New Roman"/>
        </w:rPr>
        <w:t xml:space="preserve">successfully identified </w:t>
      </w:r>
      <w:r w:rsidR="00E20CD6">
        <w:rPr>
          <w:rFonts w:ascii="Times New Roman" w:hAnsi="Times New Roman" w:cs="Times New Roman"/>
        </w:rPr>
        <w:t xml:space="preserve">a dataset which correlated with </w:t>
      </w:r>
      <w:r w:rsidR="00C95AD7" w:rsidRPr="56B35C40">
        <w:rPr>
          <w:rFonts w:ascii="Times New Roman" w:hAnsi="Times New Roman" w:cs="Times New Roman"/>
        </w:rPr>
        <w:t xml:space="preserve">social </w:t>
      </w:r>
      <w:r w:rsidR="00773194" w:rsidRPr="56B35C40">
        <w:rPr>
          <w:rFonts w:ascii="Times New Roman" w:hAnsi="Times New Roman" w:cs="Times New Roman"/>
        </w:rPr>
        <w:t>media profiles</w:t>
      </w:r>
      <w:r w:rsidR="00634D13" w:rsidRPr="56B35C40">
        <w:rPr>
          <w:rFonts w:ascii="Times New Roman" w:hAnsi="Times New Roman" w:cs="Times New Roman"/>
        </w:rPr>
        <w:t xml:space="preserve"> </w:t>
      </w:r>
      <w:r w:rsidR="003563FE" w:rsidRPr="56B35C40">
        <w:rPr>
          <w:rFonts w:ascii="Times New Roman" w:hAnsi="Times New Roman" w:cs="Times New Roman"/>
        </w:rPr>
        <w:t xml:space="preserve">of </w:t>
      </w:r>
      <w:r w:rsidR="00634D13" w:rsidRPr="56B35C40">
        <w:rPr>
          <w:rFonts w:ascii="Times New Roman" w:hAnsi="Times New Roman" w:cs="Times New Roman"/>
        </w:rPr>
        <w:t>individuals</w:t>
      </w:r>
      <w:r w:rsidR="003563FE" w:rsidRPr="56B35C40">
        <w:rPr>
          <w:rFonts w:ascii="Times New Roman" w:hAnsi="Times New Roman" w:cs="Times New Roman"/>
        </w:rPr>
        <w:t xml:space="preserve"> suffering with</w:t>
      </w:r>
      <w:commentRangeStart w:id="12"/>
      <w:r w:rsidR="003563FE" w:rsidRPr="56B35C40">
        <w:rPr>
          <w:rFonts w:ascii="Times New Roman" w:hAnsi="Times New Roman" w:cs="Times New Roman"/>
        </w:rPr>
        <w:t xml:space="preserve"> depression</w:t>
      </w:r>
      <w:commentRangeEnd w:id="12"/>
      <w:r>
        <w:rPr>
          <w:rStyle w:val="CommentReference"/>
        </w:rPr>
        <w:commentReference w:id="12"/>
      </w:r>
      <w:r w:rsidR="003563FE" w:rsidRPr="56B35C40">
        <w:rPr>
          <w:rFonts w:ascii="Times New Roman" w:hAnsi="Times New Roman" w:cs="Times New Roman"/>
        </w:rPr>
        <w:t>.</w:t>
      </w:r>
    </w:p>
    <w:p w14:paraId="27593673" w14:textId="4BC1F432" w:rsidR="007A09CA" w:rsidRPr="00800DA3" w:rsidRDefault="00A40973" w:rsidP="003C4E19">
      <w:pPr>
        <w:spacing w:line="240" w:lineRule="auto"/>
        <w:jc w:val="both"/>
        <w:rPr>
          <w:rFonts w:ascii="Times New Roman" w:hAnsi="Times New Roman" w:cs="Times New Roman"/>
        </w:rPr>
      </w:pPr>
      <w:r w:rsidRPr="56B35C40">
        <w:rPr>
          <w:rFonts w:ascii="Times New Roman" w:hAnsi="Times New Roman" w:cs="Times New Roman"/>
        </w:rPr>
        <w:t xml:space="preserve">Auditory </w:t>
      </w:r>
      <w:r w:rsidR="00013990" w:rsidRPr="56B35C40">
        <w:rPr>
          <w:rFonts w:ascii="Times New Roman" w:hAnsi="Times New Roman" w:cs="Times New Roman"/>
        </w:rPr>
        <w:t>emotion recognition faces similar difficulties for</w:t>
      </w:r>
      <w:r w:rsidR="00704970" w:rsidRPr="56B35C40">
        <w:rPr>
          <w:rFonts w:ascii="Times New Roman" w:hAnsi="Times New Roman" w:cs="Times New Roman"/>
        </w:rPr>
        <w:t xml:space="preserve"> MHCI researchers</w:t>
      </w:r>
      <w:r w:rsidR="00752897" w:rsidRPr="56B35C40">
        <w:rPr>
          <w:rFonts w:ascii="Times New Roman" w:hAnsi="Times New Roman" w:cs="Times New Roman"/>
        </w:rPr>
        <w:t xml:space="preserve"> despite the emergence of speech-based artificial assistants (e.g. Google Home, </w:t>
      </w:r>
      <w:proofErr w:type="gramStart"/>
      <w:r w:rsidR="00752897" w:rsidRPr="56B35C40">
        <w:rPr>
          <w:rFonts w:ascii="Times New Roman" w:hAnsi="Times New Roman" w:cs="Times New Roman"/>
        </w:rPr>
        <w:t>Amazon</w:t>
      </w:r>
      <w:proofErr w:type="gramEnd"/>
      <w:r w:rsidR="00752897" w:rsidRPr="56B35C40">
        <w:rPr>
          <w:rFonts w:ascii="Times New Roman" w:hAnsi="Times New Roman" w:cs="Times New Roman"/>
        </w:rPr>
        <w:t xml:space="preserve"> and Alexa)</w:t>
      </w:r>
      <w:r w:rsidR="009E774A" w:rsidRPr="56B35C40">
        <w:rPr>
          <w:rFonts w:ascii="Times New Roman" w:hAnsi="Times New Roman" w:cs="Times New Roman"/>
        </w:rPr>
        <w:t xml:space="preserve">. </w:t>
      </w:r>
      <w:r w:rsidR="00021A09" w:rsidRPr="56B35C40">
        <w:rPr>
          <w:rFonts w:ascii="Times New Roman" w:hAnsi="Times New Roman" w:cs="Times New Roman"/>
        </w:rPr>
        <w:t xml:space="preserve">Equally </w:t>
      </w:r>
      <w:r w:rsidR="00F42F21" w:rsidRPr="56B35C40">
        <w:rPr>
          <w:rFonts w:ascii="Times New Roman" w:hAnsi="Times New Roman" w:cs="Times New Roman"/>
        </w:rPr>
        <w:t>language and cultural context represents another</w:t>
      </w:r>
      <w:r w:rsidR="00D74633" w:rsidRPr="56B35C40">
        <w:rPr>
          <w:rFonts w:ascii="Times New Roman" w:hAnsi="Times New Roman" w:cs="Times New Roman"/>
        </w:rPr>
        <w:t xml:space="preserve"> </w:t>
      </w:r>
      <w:r w:rsidR="00F42F21" w:rsidRPr="56B35C40">
        <w:rPr>
          <w:rFonts w:ascii="Times New Roman" w:hAnsi="Times New Roman" w:cs="Times New Roman"/>
        </w:rPr>
        <w:t xml:space="preserve">difficult challenge. </w:t>
      </w:r>
      <w:commentRangeStart w:id="13"/>
      <w:r w:rsidR="00B1188A" w:rsidRPr="56B35C40">
        <w:rPr>
          <w:rFonts w:ascii="Times New Roman" w:hAnsi="Times New Roman" w:cs="Times New Roman"/>
        </w:rPr>
        <w:t xml:space="preserve">Nonetheless, </w:t>
      </w:r>
      <w:r w:rsidR="00E20CD6">
        <w:rPr>
          <w:rFonts w:ascii="Times New Roman" w:hAnsi="Times New Roman" w:cs="Times New Roman"/>
        </w:rPr>
        <w:t>sound extraction</w:t>
      </w:r>
      <w:r w:rsidR="00B1188A" w:rsidRPr="56B35C40">
        <w:rPr>
          <w:rFonts w:ascii="Times New Roman" w:hAnsi="Times New Roman" w:cs="Times New Roman"/>
        </w:rPr>
        <w:t xml:space="preserve"> </w:t>
      </w:r>
      <w:r w:rsidR="006E1481" w:rsidRPr="56B35C40">
        <w:rPr>
          <w:rFonts w:ascii="Times New Roman" w:hAnsi="Times New Roman" w:cs="Times New Roman"/>
        </w:rPr>
        <w:t>has low requirements for hardware and</w:t>
      </w:r>
      <w:r w:rsidR="00191A90" w:rsidRPr="56B35C40">
        <w:rPr>
          <w:rFonts w:ascii="Times New Roman" w:hAnsi="Times New Roman" w:cs="Times New Roman"/>
        </w:rPr>
        <w:t xml:space="preserve"> </w:t>
      </w:r>
      <w:r w:rsidR="00E20CD6">
        <w:rPr>
          <w:rFonts w:ascii="Times New Roman" w:hAnsi="Times New Roman" w:cs="Times New Roman"/>
        </w:rPr>
        <w:t xml:space="preserve">presents opportunity for </w:t>
      </w:r>
      <w:r w:rsidR="005471F6">
        <w:rPr>
          <w:rFonts w:ascii="Times New Roman" w:hAnsi="Times New Roman" w:cs="Times New Roman"/>
        </w:rPr>
        <w:t>emotion analysis</w:t>
      </w:r>
      <w:commentRangeEnd w:id="13"/>
      <w:r>
        <w:rPr>
          <w:rStyle w:val="CommentReference"/>
        </w:rPr>
        <w:commentReference w:id="13"/>
      </w:r>
      <w:r w:rsidR="007C2DEA" w:rsidRPr="56B35C40">
        <w:rPr>
          <w:rFonts w:ascii="Times New Roman" w:hAnsi="Times New Roman" w:cs="Times New Roman"/>
        </w:rPr>
        <w:t>.</w:t>
      </w:r>
      <w:r w:rsidR="00925FB3" w:rsidRPr="56B35C40">
        <w:rPr>
          <w:rFonts w:ascii="Times New Roman" w:hAnsi="Times New Roman" w:cs="Times New Roman"/>
        </w:rPr>
        <w:t xml:space="preserve"> Therefore</w:t>
      </w:r>
      <w:r w:rsidR="003B3224" w:rsidRPr="56B35C40">
        <w:rPr>
          <w:rFonts w:ascii="Times New Roman" w:hAnsi="Times New Roman" w:cs="Times New Roman"/>
        </w:rPr>
        <w:t xml:space="preserve"> </w:t>
      </w:r>
      <w:proofErr w:type="spellStart"/>
      <w:r w:rsidR="003B3224" w:rsidRPr="56B35C40">
        <w:rPr>
          <w:rFonts w:ascii="Times New Roman" w:hAnsi="Times New Roman" w:cs="Times New Roman"/>
        </w:rPr>
        <w:t>Davletcharova</w:t>
      </w:r>
      <w:proofErr w:type="spellEnd"/>
      <w:r w:rsidR="00925FB3" w:rsidRPr="56B35C40">
        <w:rPr>
          <w:rFonts w:ascii="Times New Roman" w:hAnsi="Times New Roman" w:cs="Times New Roman"/>
        </w:rPr>
        <w:t xml:space="preserve"> </w:t>
      </w:r>
      <w:r w:rsidR="00372F77" w:rsidRPr="56B35C40">
        <w:rPr>
          <w:rFonts w:ascii="Times New Roman" w:hAnsi="Times New Roman" w:cs="Times New Roman"/>
        </w:rPr>
        <w:t xml:space="preserve">et al. have extracted features from sound such as the ratio of amplitudes, shape of signal waveform and frequency distribution </w:t>
      </w:r>
      <w:r w:rsidR="00D41A7B" w:rsidRPr="56B35C40">
        <w:rPr>
          <w:rFonts w:ascii="Times New Roman" w:hAnsi="Times New Roman" w:cs="Times New Roman"/>
        </w:rPr>
        <w:t>to analyse for acoustic differences within different emotional situations.</w:t>
      </w:r>
      <w:r w:rsidR="002D61D1" w:rsidRPr="56B35C40">
        <w:rPr>
          <w:rFonts w:ascii="Times New Roman" w:hAnsi="Times New Roman" w:cs="Times New Roman"/>
        </w:rPr>
        <w:t xml:space="preserve"> Consequently, </w:t>
      </w:r>
      <w:r w:rsidR="00E74314" w:rsidRPr="56B35C40">
        <w:rPr>
          <w:rFonts w:ascii="Times New Roman" w:hAnsi="Times New Roman" w:cs="Times New Roman"/>
        </w:rPr>
        <w:t xml:space="preserve">useful </w:t>
      </w:r>
      <w:r w:rsidR="00641F46" w:rsidRPr="56B35C40">
        <w:rPr>
          <w:rFonts w:ascii="Times New Roman" w:hAnsi="Times New Roman" w:cs="Times New Roman"/>
        </w:rPr>
        <w:t>sound coefficients</w:t>
      </w:r>
      <w:r w:rsidR="002D61D1" w:rsidRPr="56B35C40">
        <w:rPr>
          <w:rFonts w:ascii="Times New Roman" w:hAnsi="Times New Roman" w:cs="Times New Roman"/>
        </w:rPr>
        <w:t xml:space="preserve"> to extract </w:t>
      </w:r>
      <w:r w:rsidR="009E1DB3" w:rsidRPr="56B35C40">
        <w:rPr>
          <w:rFonts w:ascii="Times New Roman" w:hAnsi="Times New Roman" w:cs="Times New Roman"/>
        </w:rPr>
        <w:t xml:space="preserve">affective auditory data </w:t>
      </w:r>
      <w:r w:rsidR="002D61D1" w:rsidRPr="56B35C40">
        <w:rPr>
          <w:rFonts w:ascii="Times New Roman" w:hAnsi="Times New Roman" w:cs="Times New Roman"/>
        </w:rPr>
        <w:t>have been developed such as</w:t>
      </w:r>
      <w:r w:rsidR="005F7F38" w:rsidRPr="56B35C40">
        <w:rPr>
          <w:rFonts w:ascii="Times New Roman" w:hAnsi="Times New Roman" w:cs="Times New Roman"/>
        </w:rPr>
        <w:t xml:space="preserve"> the Mel-Frequency </w:t>
      </w:r>
      <w:r w:rsidR="007B3874" w:rsidRPr="56B35C40">
        <w:rPr>
          <w:rFonts w:ascii="Times New Roman" w:hAnsi="Times New Roman" w:cs="Times New Roman"/>
        </w:rPr>
        <w:t xml:space="preserve">Cepstral </w:t>
      </w:r>
      <w:r w:rsidR="002D61D1" w:rsidRPr="56B35C40">
        <w:rPr>
          <w:rFonts w:ascii="Times New Roman" w:hAnsi="Times New Roman" w:cs="Times New Roman"/>
        </w:rPr>
        <w:t>Coefficient</w:t>
      </w:r>
      <w:r w:rsidR="00E74314" w:rsidRPr="56B35C40">
        <w:rPr>
          <w:rFonts w:ascii="Times New Roman" w:hAnsi="Times New Roman" w:cs="Times New Roman"/>
        </w:rPr>
        <w:t xml:space="preserve"> (MFCC)</w:t>
      </w:r>
      <w:r w:rsidR="00E9168C" w:rsidRPr="56B35C40">
        <w:rPr>
          <w:rFonts w:ascii="Times New Roman" w:hAnsi="Times New Roman" w:cs="Times New Roman"/>
        </w:rPr>
        <w:t>.</w:t>
      </w:r>
      <w:r w:rsidR="00A7589C" w:rsidRPr="56B35C40">
        <w:rPr>
          <w:rFonts w:ascii="Times New Roman" w:hAnsi="Times New Roman" w:cs="Times New Roman"/>
        </w:rPr>
        <w:t xml:space="preserve"> </w:t>
      </w:r>
      <w:r w:rsidR="003D45B7" w:rsidRPr="56B35C40">
        <w:rPr>
          <w:rFonts w:ascii="Times New Roman" w:hAnsi="Times New Roman" w:cs="Times New Roman"/>
        </w:rPr>
        <w:t xml:space="preserve">Studies by </w:t>
      </w:r>
      <w:proofErr w:type="spellStart"/>
      <w:r w:rsidR="003D45B7" w:rsidRPr="56B35C40">
        <w:rPr>
          <w:rFonts w:ascii="Times New Roman" w:hAnsi="Times New Roman" w:cs="Times New Roman"/>
        </w:rPr>
        <w:t>Chaspari</w:t>
      </w:r>
      <w:proofErr w:type="spellEnd"/>
      <w:r w:rsidR="003D45B7" w:rsidRPr="56B35C40">
        <w:rPr>
          <w:rFonts w:ascii="Times New Roman" w:hAnsi="Times New Roman" w:cs="Times New Roman"/>
        </w:rPr>
        <w:t xml:space="preserve"> et al. </w:t>
      </w:r>
      <w:r w:rsidR="00685888" w:rsidRPr="56B35C40">
        <w:rPr>
          <w:rFonts w:ascii="Times New Roman" w:hAnsi="Times New Roman" w:cs="Times New Roman"/>
        </w:rPr>
        <w:t xml:space="preserve">with MFCC </w:t>
      </w:r>
      <w:r w:rsidR="003D45B7" w:rsidRPr="56B35C40">
        <w:rPr>
          <w:rFonts w:ascii="Times New Roman" w:hAnsi="Times New Roman" w:cs="Times New Roman"/>
        </w:rPr>
        <w:t xml:space="preserve">demonstrated </w:t>
      </w:r>
      <w:r w:rsidR="00D31FEA" w:rsidRPr="56B35C40">
        <w:rPr>
          <w:rFonts w:ascii="Times New Roman" w:hAnsi="Times New Roman" w:cs="Times New Roman"/>
        </w:rPr>
        <w:t xml:space="preserve">computer </w:t>
      </w:r>
      <w:r w:rsidR="003D45B7" w:rsidRPr="56B35C40">
        <w:rPr>
          <w:rFonts w:ascii="Times New Roman" w:hAnsi="Times New Roman" w:cs="Times New Roman"/>
        </w:rPr>
        <w:t>accuracy of up to 75.15%</w:t>
      </w:r>
      <w:r w:rsidR="003D1CE8" w:rsidRPr="56B35C40">
        <w:rPr>
          <w:rFonts w:ascii="Times New Roman" w:hAnsi="Times New Roman" w:cs="Times New Roman"/>
        </w:rPr>
        <w:t xml:space="preserve"> in Greek, whilst </w:t>
      </w:r>
      <w:proofErr w:type="spellStart"/>
      <w:r w:rsidR="003D1CE8" w:rsidRPr="56B35C40">
        <w:rPr>
          <w:rFonts w:ascii="Times New Roman" w:hAnsi="Times New Roman" w:cs="Times New Roman"/>
        </w:rPr>
        <w:t>Aruti</w:t>
      </w:r>
      <w:proofErr w:type="spellEnd"/>
      <w:r w:rsidR="003D1CE8" w:rsidRPr="56B35C40">
        <w:rPr>
          <w:rFonts w:ascii="Times New Roman" w:hAnsi="Times New Roman" w:cs="Times New Roman"/>
        </w:rPr>
        <w:t xml:space="preserve"> et al. demonstrated a mean accuracy of 80.5% in Basque –</w:t>
      </w:r>
      <w:r w:rsidR="00F738AE" w:rsidRPr="56B35C40">
        <w:rPr>
          <w:rFonts w:ascii="Times New Roman" w:hAnsi="Times New Roman" w:cs="Times New Roman"/>
        </w:rPr>
        <w:t xml:space="preserve"> yet</w:t>
      </w:r>
      <w:r w:rsidR="003D1CE8" w:rsidRPr="56B35C40">
        <w:rPr>
          <w:rFonts w:ascii="Times New Roman" w:hAnsi="Times New Roman" w:cs="Times New Roman"/>
        </w:rPr>
        <w:t xml:space="preserve"> </w:t>
      </w:r>
      <w:r w:rsidR="006B4B08" w:rsidRPr="56B35C40">
        <w:rPr>
          <w:rFonts w:ascii="Times New Roman" w:hAnsi="Times New Roman" w:cs="Times New Roman"/>
        </w:rPr>
        <w:t xml:space="preserve">crucially </w:t>
      </w:r>
      <w:r w:rsidR="003D1CE8" w:rsidRPr="56B35C40">
        <w:rPr>
          <w:rFonts w:ascii="Times New Roman" w:hAnsi="Times New Roman" w:cs="Times New Roman"/>
        </w:rPr>
        <w:t>both experiments were not renderin</w:t>
      </w:r>
      <w:r w:rsidR="006711EC" w:rsidRPr="56B35C40">
        <w:rPr>
          <w:rFonts w:ascii="Times New Roman" w:hAnsi="Times New Roman" w:cs="Times New Roman"/>
        </w:rPr>
        <w:t>g emotion classification</w:t>
      </w:r>
      <w:r w:rsidR="003D1CE8" w:rsidRPr="56B35C40">
        <w:rPr>
          <w:rFonts w:ascii="Times New Roman" w:hAnsi="Times New Roman" w:cs="Times New Roman"/>
        </w:rPr>
        <w:t xml:space="preserve"> </w:t>
      </w:r>
      <w:r w:rsidR="001E1373" w:rsidRPr="56B35C40">
        <w:rPr>
          <w:rFonts w:ascii="Times New Roman" w:hAnsi="Times New Roman" w:cs="Times New Roman"/>
        </w:rPr>
        <w:t xml:space="preserve">from sound </w:t>
      </w:r>
      <w:r w:rsidR="003D1CE8" w:rsidRPr="56B35C40">
        <w:rPr>
          <w:rFonts w:ascii="Times New Roman" w:hAnsi="Times New Roman" w:cs="Times New Roman"/>
        </w:rPr>
        <w:t>automatically.</w:t>
      </w:r>
    </w:p>
    <w:p w14:paraId="42320017" w14:textId="656CDF3B" w:rsidR="006B4B08" w:rsidRDefault="00D10FCB"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 xml:space="preserve">Relevant </w:t>
      </w:r>
      <w:r w:rsidR="006B4B08">
        <w:rPr>
          <w:rFonts w:ascii="Times New Roman" w:hAnsi="Times New Roman" w:cs="Times New Roman"/>
          <w:b/>
          <w:bCs/>
        </w:rPr>
        <w:t>research</w:t>
      </w:r>
      <w:r>
        <w:rPr>
          <w:rFonts w:ascii="Times New Roman" w:hAnsi="Times New Roman" w:cs="Times New Roman"/>
          <w:b/>
          <w:bCs/>
        </w:rPr>
        <w:t xml:space="preserve"> and similar devices</w:t>
      </w:r>
    </w:p>
    <w:p w14:paraId="6965A1EC" w14:textId="27D4A81C" w:rsidR="006B4B08" w:rsidRDefault="006B4B08" w:rsidP="003C4E19">
      <w:pPr>
        <w:pStyle w:val="ListParagraph"/>
        <w:numPr>
          <w:ilvl w:val="2"/>
          <w:numId w:val="23"/>
        </w:numPr>
        <w:spacing w:line="240" w:lineRule="auto"/>
        <w:jc w:val="both"/>
        <w:rPr>
          <w:rFonts w:ascii="Times New Roman" w:hAnsi="Times New Roman" w:cs="Times New Roman"/>
          <w:b/>
          <w:bCs/>
        </w:rPr>
      </w:pPr>
      <w:r>
        <w:rPr>
          <w:rFonts w:ascii="Times New Roman" w:hAnsi="Times New Roman" w:cs="Times New Roman"/>
          <w:b/>
          <w:bCs/>
        </w:rPr>
        <w:t>Research into the role of light on mood and emotion</w:t>
      </w:r>
    </w:p>
    <w:p w14:paraId="78693A15" w14:textId="0340CD2A" w:rsidR="006B4B08" w:rsidRPr="006B4B08" w:rsidRDefault="006B4B08" w:rsidP="003C4E19">
      <w:pPr>
        <w:spacing w:line="240" w:lineRule="auto"/>
        <w:jc w:val="both"/>
        <w:rPr>
          <w:rFonts w:ascii="Times New Roman" w:hAnsi="Times New Roman" w:cs="Times New Roman"/>
        </w:rPr>
      </w:pPr>
      <w:proofErr w:type="gramStart"/>
      <w:r w:rsidRPr="56B35C40">
        <w:rPr>
          <w:rFonts w:ascii="Times New Roman" w:hAnsi="Times New Roman" w:cs="Times New Roman"/>
        </w:rPr>
        <w:t>A number of</w:t>
      </w:r>
      <w:proofErr w:type="gramEnd"/>
      <w:r w:rsidRPr="56B35C40">
        <w:rPr>
          <w:rFonts w:ascii="Times New Roman" w:hAnsi="Times New Roman" w:cs="Times New Roman"/>
        </w:rPr>
        <w:t xml:space="preserve"> commercially available devices and academic studies have utilised the mediums of light and colour to enhance users sensory experience, room ambience and subsequently the mood of users. Dutch researchers, </w:t>
      </w:r>
      <w:proofErr w:type="spellStart"/>
      <w:r w:rsidRPr="56B35C40">
        <w:rPr>
          <w:rFonts w:ascii="Times New Roman" w:hAnsi="Times New Roman" w:cs="Times New Roman"/>
        </w:rPr>
        <w:t>Kuijsters</w:t>
      </w:r>
      <w:proofErr w:type="spellEnd"/>
      <w:r w:rsidRPr="56B35C40">
        <w:rPr>
          <w:rFonts w:ascii="Times New Roman" w:hAnsi="Times New Roman" w:cs="Times New Roman"/>
        </w:rPr>
        <w:t xml:space="preserve">, </w:t>
      </w:r>
      <w:proofErr w:type="spellStart"/>
      <w:r w:rsidRPr="56B35C40">
        <w:rPr>
          <w:rFonts w:ascii="Times New Roman" w:hAnsi="Times New Roman" w:cs="Times New Roman"/>
        </w:rPr>
        <w:t>Reidi</w:t>
      </w:r>
      <w:proofErr w:type="spellEnd"/>
      <w:r w:rsidRPr="56B35C40">
        <w:rPr>
          <w:rFonts w:ascii="Times New Roman" w:hAnsi="Times New Roman" w:cs="Times New Roman"/>
        </w:rPr>
        <w:t xml:space="preserve"> et al. were able to affectively enhance daily experiences for elderly and vulnerable care home occupants using colour-enhanced lighting. Indeed, they manually provided cosy ambiences to reduce elderly participants anxiety and an activating ambience to stimulate arousal. This study proves that a multimodal RGB LED lamp could serve its purpose by both enhancing users affective experience and </w:t>
      </w:r>
      <w:r w:rsidR="00980567">
        <w:rPr>
          <w:rFonts w:ascii="Times New Roman" w:hAnsi="Times New Roman" w:cs="Times New Roman"/>
        </w:rPr>
        <w:t xml:space="preserve">improve on </w:t>
      </w:r>
      <w:proofErr w:type="spellStart"/>
      <w:r w:rsidR="00980567">
        <w:rPr>
          <w:rFonts w:ascii="Times New Roman" w:hAnsi="Times New Roman" w:cs="Times New Roman"/>
        </w:rPr>
        <w:t>Kuijster</w:t>
      </w:r>
      <w:proofErr w:type="spellEnd"/>
      <w:r w:rsidR="00980567">
        <w:rPr>
          <w:rFonts w:ascii="Times New Roman" w:hAnsi="Times New Roman" w:cs="Times New Roman"/>
        </w:rPr>
        <w:t xml:space="preserve"> et al.’s findings</w:t>
      </w:r>
      <w:r w:rsidR="004D0A2B">
        <w:rPr>
          <w:rFonts w:ascii="Times New Roman" w:hAnsi="Times New Roman" w:cs="Times New Roman"/>
        </w:rPr>
        <w:t xml:space="preserve"> as the device will </w:t>
      </w:r>
      <w:r w:rsidRPr="56B35C40">
        <w:rPr>
          <w:rFonts w:ascii="Times New Roman" w:hAnsi="Times New Roman" w:cs="Times New Roman"/>
        </w:rPr>
        <w:t xml:space="preserve">function both automatically and autonomously. Further underlining this, </w:t>
      </w:r>
      <w:proofErr w:type="spellStart"/>
      <w:r w:rsidRPr="56B35C40">
        <w:rPr>
          <w:rFonts w:ascii="Times New Roman" w:hAnsi="Times New Roman" w:cs="Times New Roman"/>
        </w:rPr>
        <w:t>Kujisters</w:t>
      </w:r>
      <w:proofErr w:type="spellEnd"/>
      <w:r w:rsidRPr="56B35C40">
        <w:rPr>
          <w:rFonts w:ascii="Times New Roman" w:hAnsi="Times New Roman" w:cs="Times New Roman"/>
        </w:rPr>
        <w:t xml:space="preserve"> et al. conclude</w:t>
      </w:r>
      <w:r w:rsidR="00724319" w:rsidRPr="56B35C40">
        <w:rPr>
          <w:rFonts w:ascii="Times New Roman" w:hAnsi="Times New Roman" w:cs="Times New Roman"/>
        </w:rPr>
        <w:t>,</w:t>
      </w:r>
      <w:r w:rsidRPr="56B35C40">
        <w:rPr>
          <w:rFonts w:ascii="Times New Roman" w:hAnsi="Times New Roman" w:cs="Times New Roman"/>
        </w:rPr>
        <w:t xml:space="preserve"> “we envision an adaptive ambience creation platform that can automatically adapt” – the </w:t>
      </w:r>
      <w:r w:rsidR="3A7AD5B1" w:rsidRPr="56B35C40">
        <w:rPr>
          <w:rFonts w:ascii="Times New Roman" w:hAnsi="Times New Roman" w:cs="Times New Roman"/>
        </w:rPr>
        <w:t xml:space="preserve">proposed </w:t>
      </w:r>
      <w:r w:rsidR="00724319" w:rsidRPr="56B35C40">
        <w:rPr>
          <w:rFonts w:ascii="Times New Roman" w:hAnsi="Times New Roman" w:cs="Times New Roman"/>
        </w:rPr>
        <w:t>RGB</w:t>
      </w:r>
      <w:r w:rsidRPr="56B35C40">
        <w:rPr>
          <w:rFonts w:ascii="Times New Roman" w:hAnsi="Times New Roman" w:cs="Times New Roman"/>
        </w:rPr>
        <w:t xml:space="preserve"> LED lamp and multimodal affect-sensitive computer software will help fill this void.</w:t>
      </w:r>
    </w:p>
    <w:p w14:paraId="77E642B2" w14:textId="2C1AF15E" w:rsidR="006B4B08" w:rsidRPr="006B4B08" w:rsidRDefault="006B4B08" w:rsidP="003C4E19">
      <w:pPr>
        <w:spacing w:line="240" w:lineRule="auto"/>
        <w:jc w:val="both"/>
        <w:rPr>
          <w:rFonts w:ascii="Times New Roman" w:hAnsi="Times New Roman" w:cs="Times New Roman"/>
        </w:rPr>
      </w:pPr>
      <w:r w:rsidRPr="006B4B08">
        <w:rPr>
          <w:rFonts w:ascii="Times New Roman" w:hAnsi="Times New Roman" w:cs="Times New Roman"/>
        </w:rPr>
        <w:t>An oft-cited study by Valdez et al. found that colour</w:t>
      </w:r>
      <w:r w:rsidR="00B818FA">
        <w:rPr>
          <w:rFonts w:ascii="Times New Roman" w:hAnsi="Times New Roman" w:cs="Times New Roman"/>
        </w:rPr>
        <w:t>s</w:t>
      </w:r>
      <w:r w:rsidRPr="006B4B08">
        <w:rPr>
          <w:rFonts w:ascii="Times New Roman" w:hAnsi="Times New Roman" w:cs="Times New Roman"/>
        </w:rPr>
        <w:t xml:space="preserve"> had definitive effect on the emotion of participants. Using the PAD model Blue, blue-green, green, red-purple, purple and </w:t>
      </w:r>
      <w:proofErr w:type="gramStart"/>
      <w:r w:rsidRPr="006B4B08">
        <w:rPr>
          <w:rFonts w:ascii="Times New Roman" w:hAnsi="Times New Roman" w:cs="Times New Roman"/>
        </w:rPr>
        <w:t>purple-blue</w:t>
      </w:r>
      <w:proofErr w:type="gramEnd"/>
      <w:r w:rsidRPr="006B4B08">
        <w:rPr>
          <w:rFonts w:ascii="Times New Roman" w:hAnsi="Times New Roman" w:cs="Times New Roman"/>
        </w:rPr>
        <w:t xml:space="preserve"> were the most pleasant hues. With green-yellow, blue-green and green the most arousing whereas purple-blue and </w:t>
      </w:r>
      <w:proofErr w:type="gramStart"/>
      <w:r w:rsidRPr="006B4B08">
        <w:rPr>
          <w:rFonts w:ascii="Times New Roman" w:hAnsi="Times New Roman" w:cs="Times New Roman"/>
        </w:rPr>
        <w:t>yellow-red</w:t>
      </w:r>
      <w:proofErr w:type="gramEnd"/>
      <w:r w:rsidRPr="006B4B08">
        <w:rPr>
          <w:rFonts w:ascii="Times New Roman" w:hAnsi="Times New Roman" w:cs="Times New Roman"/>
        </w:rPr>
        <w:t xml:space="preserve"> amongst the least arousing. Although further positive evidence for the </w:t>
      </w:r>
      <w:r w:rsidR="00B818FA">
        <w:rPr>
          <w:rFonts w:ascii="Times New Roman" w:hAnsi="Times New Roman" w:cs="Times New Roman"/>
        </w:rPr>
        <w:t>potential effectiveness of the RGB</w:t>
      </w:r>
      <w:r w:rsidRPr="006B4B08">
        <w:rPr>
          <w:rFonts w:ascii="Times New Roman" w:hAnsi="Times New Roman" w:cs="Times New Roman"/>
        </w:rPr>
        <w:t xml:space="preserve"> LED lamp – Valdez et al.’s study is limited by the PAD model, which perhaps underplays the significance of their findings. A larger and more diverse study by </w:t>
      </w:r>
      <w:proofErr w:type="spellStart"/>
      <w:r w:rsidRPr="006B4B08">
        <w:rPr>
          <w:rFonts w:ascii="Times New Roman" w:hAnsi="Times New Roman" w:cs="Times New Roman"/>
        </w:rPr>
        <w:t>Kuller</w:t>
      </w:r>
      <w:proofErr w:type="spellEnd"/>
      <w:r w:rsidRPr="006B4B08">
        <w:rPr>
          <w:rFonts w:ascii="Times New Roman" w:hAnsi="Times New Roman" w:cs="Times New Roman"/>
        </w:rPr>
        <w:t xml:space="preserve"> et al</w:t>
      </w:r>
      <w:r w:rsidR="00724319">
        <w:rPr>
          <w:rFonts w:ascii="Times New Roman" w:hAnsi="Times New Roman" w:cs="Times New Roman"/>
        </w:rPr>
        <w:t xml:space="preserve"> utilised Valdez’s research and</w:t>
      </w:r>
      <w:r w:rsidRPr="006B4B08">
        <w:rPr>
          <w:rFonts w:ascii="Times New Roman" w:hAnsi="Times New Roman" w:cs="Times New Roman"/>
        </w:rPr>
        <w:t xml:space="preserve"> successfully adapted work environments lighting colour and conditions over a year within four different countries. They found that workers were most productive and positive and when lighting was not too bright (under 2000 lux) and too dark (above 500 lux). In addition, mood was most positive amongst workers in colourful environments.</w:t>
      </w:r>
    </w:p>
    <w:p w14:paraId="1370C85C" w14:textId="4E877126" w:rsidR="003866B8" w:rsidRPr="00B860D0" w:rsidRDefault="006B4B08" w:rsidP="003C4E19">
      <w:pPr>
        <w:pStyle w:val="ListParagraph"/>
        <w:numPr>
          <w:ilvl w:val="2"/>
          <w:numId w:val="23"/>
        </w:numPr>
        <w:spacing w:line="240" w:lineRule="auto"/>
        <w:jc w:val="both"/>
        <w:rPr>
          <w:rFonts w:ascii="Times New Roman" w:hAnsi="Times New Roman" w:cs="Times New Roman"/>
          <w:b/>
          <w:bCs/>
        </w:rPr>
      </w:pPr>
      <w:r>
        <w:rPr>
          <w:rFonts w:ascii="Times New Roman" w:hAnsi="Times New Roman" w:cs="Times New Roman"/>
          <w:b/>
          <w:bCs/>
        </w:rPr>
        <w:t>S</w:t>
      </w:r>
      <w:r w:rsidR="0010567D" w:rsidRPr="00B860D0">
        <w:rPr>
          <w:rFonts w:ascii="Times New Roman" w:hAnsi="Times New Roman" w:cs="Times New Roman"/>
          <w:b/>
          <w:bCs/>
        </w:rPr>
        <w:t xml:space="preserve">imilar </w:t>
      </w:r>
      <w:r w:rsidR="000563FA">
        <w:rPr>
          <w:rFonts w:ascii="Times New Roman" w:hAnsi="Times New Roman" w:cs="Times New Roman"/>
          <w:b/>
          <w:bCs/>
        </w:rPr>
        <w:t xml:space="preserve">IoT </w:t>
      </w:r>
      <w:r w:rsidR="009A2EBF">
        <w:rPr>
          <w:rFonts w:ascii="Times New Roman" w:hAnsi="Times New Roman" w:cs="Times New Roman"/>
          <w:b/>
          <w:bCs/>
        </w:rPr>
        <w:t xml:space="preserve">light </w:t>
      </w:r>
      <w:r w:rsidR="0010567D" w:rsidRPr="00B860D0">
        <w:rPr>
          <w:rFonts w:ascii="Times New Roman" w:hAnsi="Times New Roman" w:cs="Times New Roman"/>
          <w:b/>
          <w:bCs/>
        </w:rPr>
        <w:t xml:space="preserve">devices to the </w:t>
      </w:r>
      <w:proofErr w:type="spellStart"/>
      <w:r w:rsidR="0010567D" w:rsidRPr="00B860D0">
        <w:rPr>
          <w:rFonts w:ascii="Times New Roman" w:hAnsi="Times New Roman" w:cs="Times New Roman"/>
          <w:b/>
          <w:bCs/>
        </w:rPr>
        <w:t>Turrellian</w:t>
      </w:r>
      <w:proofErr w:type="spellEnd"/>
      <w:r w:rsidR="0010567D" w:rsidRPr="00B860D0">
        <w:rPr>
          <w:rFonts w:ascii="Times New Roman" w:hAnsi="Times New Roman" w:cs="Times New Roman"/>
          <w:b/>
          <w:bCs/>
        </w:rPr>
        <w:t xml:space="preserve"> RGB LED</w:t>
      </w:r>
      <w:r w:rsidR="00AE6A4F">
        <w:rPr>
          <w:rFonts w:ascii="Times New Roman" w:hAnsi="Times New Roman" w:cs="Times New Roman"/>
          <w:b/>
          <w:bCs/>
        </w:rPr>
        <w:t xml:space="preserve"> lamp</w:t>
      </w:r>
    </w:p>
    <w:p w14:paraId="48C9AF93" w14:textId="79588BCB" w:rsidR="005E5EB3" w:rsidRPr="00800DA3" w:rsidRDefault="009A2EBF" w:rsidP="003C4E19">
      <w:pPr>
        <w:spacing w:line="240" w:lineRule="auto"/>
        <w:jc w:val="both"/>
        <w:rPr>
          <w:rFonts w:ascii="Times New Roman" w:hAnsi="Times New Roman" w:cs="Times New Roman"/>
        </w:rPr>
      </w:pPr>
      <w:r>
        <w:rPr>
          <w:rFonts w:ascii="Times New Roman" w:hAnsi="Times New Roman" w:cs="Times New Roman"/>
        </w:rPr>
        <w:t>T</w:t>
      </w:r>
      <w:r w:rsidR="00B54F45">
        <w:rPr>
          <w:rFonts w:ascii="Times New Roman" w:hAnsi="Times New Roman" w:cs="Times New Roman"/>
        </w:rPr>
        <w:t>hree c</w:t>
      </w:r>
      <w:r w:rsidR="00564D0F" w:rsidRPr="00800DA3">
        <w:rPr>
          <w:rFonts w:ascii="Times New Roman" w:hAnsi="Times New Roman" w:cs="Times New Roman"/>
        </w:rPr>
        <w:t xml:space="preserve">ommercial </w:t>
      </w:r>
      <w:r w:rsidR="00AE6A4F">
        <w:rPr>
          <w:rFonts w:ascii="Times New Roman" w:hAnsi="Times New Roman" w:cs="Times New Roman"/>
        </w:rPr>
        <w:t>devices</w:t>
      </w:r>
      <w:r w:rsidR="00564D0F" w:rsidRPr="00800DA3">
        <w:rPr>
          <w:rFonts w:ascii="Times New Roman" w:hAnsi="Times New Roman" w:cs="Times New Roman"/>
        </w:rPr>
        <w:t xml:space="preserve"> </w:t>
      </w:r>
      <w:proofErr w:type="gramStart"/>
      <w:r w:rsidR="00564D0F" w:rsidRPr="00800DA3">
        <w:rPr>
          <w:rFonts w:ascii="Times New Roman" w:hAnsi="Times New Roman" w:cs="Times New Roman"/>
        </w:rPr>
        <w:t>similar to</w:t>
      </w:r>
      <w:proofErr w:type="gramEnd"/>
      <w:r w:rsidR="00564D0F" w:rsidRPr="00800DA3">
        <w:rPr>
          <w:rFonts w:ascii="Times New Roman" w:hAnsi="Times New Roman" w:cs="Times New Roman"/>
        </w:rPr>
        <w:t xml:space="preserve"> the </w:t>
      </w:r>
      <w:proofErr w:type="spellStart"/>
      <w:r w:rsidR="0045699F" w:rsidRPr="00800DA3">
        <w:rPr>
          <w:rFonts w:ascii="Times New Roman" w:hAnsi="Times New Roman" w:cs="Times New Roman"/>
        </w:rPr>
        <w:t>Turrellian</w:t>
      </w:r>
      <w:proofErr w:type="spellEnd"/>
      <w:r w:rsidR="0045699F" w:rsidRPr="00800DA3">
        <w:rPr>
          <w:rFonts w:ascii="Times New Roman" w:hAnsi="Times New Roman" w:cs="Times New Roman"/>
        </w:rPr>
        <w:t xml:space="preserve"> </w:t>
      </w:r>
      <w:r w:rsidR="00435E31">
        <w:rPr>
          <w:rFonts w:ascii="Times New Roman" w:hAnsi="Times New Roman" w:cs="Times New Roman"/>
        </w:rPr>
        <w:t xml:space="preserve">RGB </w:t>
      </w:r>
      <w:r w:rsidR="0045699F" w:rsidRPr="00800DA3">
        <w:rPr>
          <w:rFonts w:ascii="Times New Roman" w:hAnsi="Times New Roman" w:cs="Times New Roman"/>
        </w:rPr>
        <w:t>LED lamp</w:t>
      </w:r>
      <w:r>
        <w:rPr>
          <w:rFonts w:ascii="Times New Roman" w:hAnsi="Times New Roman" w:cs="Times New Roman"/>
        </w:rPr>
        <w:t xml:space="preserve"> </w:t>
      </w:r>
      <w:r w:rsidR="0045699F" w:rsidRPr="00800DA3">
        <w:rPr>
          <w:rFonts w:ascii="Times New Roman" w:hAnsi="Times New Roman" w:cs="Times New Roman"/>
        </w:rPr>
        <w:t xml:space="preserve">include the </w:t>
      </w:r>
      <w:r w:rsidR="006B5A3F" w:rsidRPr="00800DA3">
        <w:rPr>
          <w:rFonts w:ascii="Times New Roman" w:hAnsi="Times New Roman" w:cs="Times New Roman"/>
        </w:rPr>
        <w:t xml:space="preserve">Dyson </w:t>
      </w:r>
      <w:proofErr w:type="spellStart"/>
      <w:r w:rsidR="006B5A3F" w:rsidRPr="00800DA3">
        <w:rPr>
          <w:rFonts w:ascii="Times New Roman" w:hAnsi="Times New Roman" w:cs="Times New Roman"/>
        </w:rPr>
        <w:t>Lightcycle</w:t>
      </w:r>
      <w:proofErr w:type="spellEnd"/>
      <w:r w:rsidR="000E329F" w:rsidRPr="00800DA3">
        <w:rPr>
          <w:rFonts w:ascii="Times New Roman" w:hAnsi="Times New Roman" w:cs="Times New Roman"/>
        </w:rPr>
        <w:t xml:space="preserve">, Phillips Hue and </w:t>
      </w:r>
      <w:proofErr w:type="spellStart"/>
      <w:r w:rsidR="00CF0AC3" w:rsidRPr="00800DA3">
        <w:rPr>
          <w:rFonts w:ascii="Times New Roman" w:hAnsi="Times New Roman" w:cs="Times New Roman"/>
        </w:rPr>
        <w:t>Nanoleaf</w:t>
      </w:r>
      <w:proofErr w:type="spellEnd"/>
      <w:r w:rsidR="00900FB3" w:rsidRPr="00800DA3">
        <w:rPr>
          <w:rFonts w:ascii="Times New Roman" w:hAnsi="Times New Roman" w:cs="Times New Roman"/>
        </w:rPr>
        <w:t xml:space="preserve"> light panels</w:t>
      </w:r>
      <w:r w:rsidR="001D0AB0" w:rsidRPr="00800DA3">
        <w:rPr>
          <w:rFonts w:ascii="Times New Roman" w:hAnsi="Times New Roman" w:cs="Times New Roman"/>
        </w:rPr>
        <w:t>.</w:t>
      </w:r>
      <w:r w:rsidR="00A25B70" w:rsidRPr="00800DA3">
        <w:rPr>
          <w:rFonts w:ascii="Times New Roman" w:hAnsi="Times New Roman" w:cs="Times New Roman"/>
        </w:rPr>
        <w:t xml:space="preserve"> Dyson’s </w:t>
      </w:r>
      <w:r w:rsidR="00205FBF" w:rsidRPr="00800DA3">
        <w:rPr>
          <w:rFonts w:ascii="Times New Roman" w:hAnsi="Times New Roman" w:cs="Times New Roman"/>
        </w:rPr>
        <w:t xml:space="preserve">LED </w:t>
      </w:r>
      <w:proofErr w:type="spellStart"/>
      <w:r w:rsidR="00380A4C" w:rsidRPr="00800DA3">
        <w:rPr>
          <w:rFonts w:ascii="Times New Roman" w:hAnsi="Times New Roman" w:cs="Times New Roman"/>
        </w:rPr>
        <w:t>L</w:t>
      </w:r>
      <w:r w:rsidR="00A25B70" w:rsidRPr="00800DA3">
        <w:rPr>
          <w:rFonts w:ascii="Times New Roman" w:hAnsi="Times New Roman" w:cs="Times New Roman"/>
        </w:rPr>
        <w:t>ightcycle</w:t>
      </w:r>
      <w:proofErr w:type="spellEnd"/>
      <w:r w:rsidR="00A25B70" w:rsidRPr="00800DA3">
        <w:rPr>
          <w:rFonts w:ascii="Times New Roman" w:hAnsi="Times New Roman" w:cs="Times New Roman"/>
        </w:rPr>
        <w:t xml:space="preserve"> </w:t>
      </w:r>
      <w:r w:rsidR="00380A4C" w:rsidRPr="00800DA3">
        <w:rPr>
          <w:rFonts w:ascii="Times New Roman" w:hAnsi="Times New Roman" w:cs="Times New Roman"/>
        </w:rPr>
        <w:t xml:space="preserve">auto-adjusts </w:t>
      </w:r>
      <w:r w:rsidR="009A077E" w:rsidRPr="00800DA3">
        <w:rPr>
          <w:rFonts w:ascii="Times New Roman" w:hAnsi="Times New Roman" w:cs="Times New Roman"/>
        </w:rPr>
        <w:t xml:space="preserve">depending on age of user, </w:t>
      </w:r>
      <w:r w:rsidR="00401B6D" w:rsidRPr="00800DA3">
        <w:rPr>
          <w:rFonts w:ascii="Times New Roman" w:hAnsi="Times New Roman" w:cs="Times New Roman"/>
        </w:rPr>
        <w:t xml:space="preserve">tasks, senses motion and </w:t>
      </w:r>
      <w:r w:rsidR="00DB1A6A" w:rsidRPr="00800DA3">
        <w:rPr>
          <w:rFonts w:ascii="Times New Roman" w:hAnsi="Times New Roman" w:cs="Times New Roman"/>
        </w:rPr>
        <w:t xml:space="preserve">uses a 32-bit microprocessor </w:t>
      </w:r>
      <w:r w:rsidR="00205FBF" w:rsidRPr="00800DA3">
        <w:rPr>
          <w:rFonts w:ascii="Times New Roman" w:hAnsi="Times New Roman" w:cs="Times New Roman"/>
        </w:rPr>
        <w:t xml:space="preserve">to continually interpret daylight data </w:t>
      </w:r>
      <w:r w:rsidR="00AA3DFB" w:rsidRPr="00800DA3">
        <w:rPr>
          <w:rFonts w:ascii="Times New Roman" w:hAnsi="Times New Roman" w:cs="Times New Roman"/>
        </w:rPr>
        <w:t xml:space="preserve">to render </w:t>
      </w:r>
      <w:r w:rsidR="0016450F" w:rsidRPr="00800DA3">
        <w:rPr>
          <w:rFonts w:ascii="Times New Roman" w:hAnsi="Times New Roman" w:cs="Times New Roman"/>
        </w:rPr>
        <w:t xml:space="preserve">the LED </w:t>
      </w:r>
      <w:r w:rsidR="00AA3DFB" w:rsidRPr="00800DA3">
        <w:rPr>
          <w:rFonts w:ascii="Times New Roman" w:hAnsi="Times New Roman" w:cs="Times New Roman"/>
        </w:rPr>
        <w:t>close to daylight</w:t>
      </w:r>
      <w:r w:rsidR="0016450F" w:rsidRPr="00800DA3">
        <w:rPr>
          <w:rFonts w:ascii="Times New Roman" w:hAnsi="Times New Roman" w:cs="Times New Roman"/>
        </w:rPr>
        <w:t xml:space="preserve"> colours</w:t>
      </w:r>
      <w:r w:rsidR="00AA3DFB" w:rsidRPr="00800DA3">
        <w:rPr>
          <w:rFonts w:ascii="Times New Roman" w:hAnsi="Times New Roman" w:cs="Times New Roman"/>
        </w:rPr>
        <w:t>.</w:t>
      </w:r>
      <w:r w:rsidR="004E597F" w:rsidRPr="00800DA3">
        <w:rPr>
          <w:rFonts w:ascii="Times New Roman" w:hAnsi="Times New Roman" w:cs="Times New Roman"/>
        </w:rPr>
        <w:t xml:space="preserve"> Contrastingly,</w:t>
      </w:r>
      <w:r w:rsidR="00AA3DFB" w:rsidRPr="00800DA3">
        <w:rPr>
          <w:rFonts w:ascii="Times New Roman" w:hAnsi="Times New Roman" w:cs="Times New Roman"/>
        </w:rPr>
        <w:t xml:space="preserve"> </w:t>
      </w:r>
      <w:r w:rsidR="004E597F" w:rsidRPr="00800DA3">
        <w:rPr>
          <w:rFonts w:ascii="Times New Roman" w:hAnsi="Times New Roman" w:cs="Times New Roman"/>
        </w:rPr>
        <w:t>t</w:t>
      </w:r>
      <w:r w:rsidR="00286E30" w:rsidRPr="00800DA3">
        <w:rPr>
          <w:rFonts w:ascii="Times New Roman" w:hAnsi="Times New Roman" w:cs="Times New Roman"/>
        </w:rPr>
        <w:t>he</w:t>
      </w:r>
      <w:r w:rsidR="00D516A6" w:rsidRPr="00800DA3">
        <w:rPr>
          <w:rFonts w:ascii="Times New Roman" w:hAnsi="Times New Roman" w:cs="Times New Roman"/>
        </w:rPr>
        <w:t xml:space="preserve"> most popular competitor device</w:t>
      </w:r>
      <w:r w:rsidR="00282BAB">
        <w:rPr>
          <w:rFonts w:ascii="Times New Roman" w:hAnsi="Times New Roman" w:cs="Times New Roman"/>
        </w:rPr>
        <w:t xml:space="preserve">, </w:t>
      </w:r>
      <w:r w:rsidR="00D516A6" w:rsidRPr="00800DA3">
        <w:rPr>
          <w:rFonts w:ascii="Times New Roman" w:hAnsi="Times New Roman" w:cs="Times New Roman"/>
        </w:rPr>
        <w:t>the</w:t>
      </w:r>
      <w:r w:rsidR="00286E30" w:rsidRPr="00800DA3">
        <w:rPr>
          <w:rFonts w:ascii="Times New Roman" w:hAnsi="Times New Roman" w:cs="Times New Roman"/>
        </w:rPr>
        <w:t xml:space="preserve"> Phillips Hue </w:t>
      </w:r>
      <w:r w:rsidR="004E597F" w:rsidRPr="00800DA3">
        <w:rPr>
          <w:rFonts w:ascii="Times New Roman" w:hAnsi="Times New Roman" w:cs="Times New Roman"/>
        </w:rPr>
        <w:t>is a line of colour changing</w:t>
      </w:r>
      <w:r w:rsidR="002D1C01" w:rsidRPr="00800DA3">
        <w:rPr>
          <w:rFonts w:ascii="Times New Roman" w:hAnsi="Times New Roman" w:cs="Times New Roman"/>
        </w:rPr>
        <w:t xml:space="preserve"> 800 lumen</w:t>
      </w:r>
      <w:r w:rsidR="004E597F" w:rsidRPr="00800DA3">
        <w:rPr>
          <w:rFonts w:ascii="Times New Roman" w:hAnsi="Times New Roman" w:cs="Times New Roman"/>
        </w:rPr>
        <w:t xml:space="preserve"> LED lamps</w:t>
      </w:r>
      <w:r w:rsidR="00734A76" w:rsidRPr="00800DA3">
        <w:rPr>
          <w:rFonts w:ascii="Times New Roman" w:hAnsi="Times New Roman" w:cs="Times New Roman"/>
        </w:rPr>
        <w:t>, strips</w:t>
      </w:r>
      <w:r w:rsidR="004E597F" w:rsidRPr="00800DA3">
        <w:rPr>
          <w:rFonts w:ascii="Times New Roman" w:hAnsi="Times New Roman" w:cs="Times New Roman"/>
        </w:rPr>
        <w:t xml:space="preserve"> and </w:t>
      </w:r>
      <w:r w:rsidR="00734A76" w:rsidRPr="00800DA3">
        <w:rPr>
          <w:rFonts w:ascii="Times New Roman" w:hAnsi="Times New Roman" w:cs="Times New Roman"/>
        </w:rPr>
        <w:t xml:space="preserve">bulbs controlled wirelessly from </w:t>
      </w:r>
      <w:r w:rsidR="002D1C01" w:rsidRPr="00800DA3">
        <w:rPr>
          <w:rFonts w:ascii="Times New Roman" w:hAnsi="Times New Roman" w:cs="Times New Roman"/>
        </w:rPr>
        <w:t>Apps</w:t>
      </w:r>
      <w:r w:rsidR="00202008">
        <w:rPr>
          <w:rFonts w:ascii="Times New Roman" w:hAnsi="Times New Roman" w:cs="Times New Roman"/>
        </w:rPr>
        <w:t>, vocally with Alexa or Google Assistant</w:t>
      </w:r>
      <w:r w:rsidR="002D1C01" w:rsidRPr="00800DA3">
        <w:rPr>
          <w:rFonts w:ascii="Times New Roman" w:hAnsi="Times New Roman" w:cs="Times New Roman"/>
        </w:rPr>
        <w:t xml:space="preserve"> and </w:t>
      </w:r>
      <w:r w:rsidR="00D0101B" w:rsidRPr="00800DA3">
        <w:rPr>
          <w:rFonts w:ascii="Times New Roman" w:hAnsi="Times New Roman" w:cs="Times New Roman"/>
        </w:rPr>
        <w:t>configurable</w:t>
      </w:r>
      <w:r w:rsidR="00C40EEA" w:rsidRPr="00800DA3">
        <w:rPr>
          <w:rFonts w:ascii="Times New Roman" w:hAnsi="Times New Roman" w:cs="Times New Roman"/>
        </w:rPr>
        <w:t xml:space="preserve"> </w:t>
      </w:r>
      <w:r w:rsidR="00B54F45">
        <w:rPr>
          <w:rFonts w:ascii="Times New Roman" w:hAnsi="Times New Roman" w:cs="Times New Roman"/>
        </w:rPr>
        <w:t>with</w:t>
      </w:r>
      <w:r w:rsidR="00C40EEA" w:rsidRPr="00800DA3">
        <w:rPr>
          <w:rFonts w:ascii="Times New Roman" w:hAnsi="Times New Roman" w:cs="Times New Roman"/>
        </w:rPr>
        <w:t xml:space="preserve"> </w:t>
      </w:r>
      <w:r w:rsidR="00D0101B" w:rsidRPr="00800DA3">
        <w:rPr>
          <w:rFonts w:ascii="Times New Roman" w:hAnsi="Times New Roman" w:cs="Times New Roman"/>
        </w:rPr>
        <w:t>i</w:t>
      </w:r>
      <w:r w:rsidR="00C40EEA" w:rsidRPr="00800DA3">
        <w:rPr>
          <w:rFonts w:ascii="Times New Roman" w:hAnsi="Times New Roman" w:cs="Times New Roman"/>
        </w:rPr>
        <w:t xml:space="preserve">OS </w:t>
      </w:r>
      <w:proofErr w:type="spellStart"/>
      <w:r w:rsidR="00C40EEA" w:rsidRPr="00800DA3">
        <w:rPr>
          <w:rFonts w:ascii="Times New Roman" w:hAnsi="Times New Roman" w:cs="Times New Roman"/>
        </w:rPr>
        <w:t>HomeKit</w:t>
      </w:r>
      <w:proofErr w:type="spellEnd"/>
      <w:r w:rsidR="00C40EEA" w:rsidRPr="00800DA3">
        <w:rPr>
          <w:rFonts w:ascii="Times New Roman" w:hAnsi="Times New Roman" w:cs="Times New Roman"/>
        </w:rPr>
        <w:t xml:space="preserve">. </w:t>
      </w:r>
      <w:r w:rsidR="00D0101B" w:rsidRPr="00800DA3">
        <w:rPr>
          <w:rFonts w:ascii="Times New Roman" w:hAnsi="Times New Roman" w:cs="Times New Roman"/>
        </w:rPr>
        <w:t xml:space="preserve">Lastly, </w:t>
      </w:r>
      <w:proofErr w:type="spellStart"/>
      <w:r w:rsidR="00D0101B" w:rsidRPr="00800DA3">
        <w:rPr>
          <w:rFonts w:ascii="Times New Roman" w:hAnsi="Times New Roman" w:cs="Times New Roman"/>
        </w:rPr>
        <w:t>Nanoleaf</w:t>
      </w:r>
      <w:proofErr w:type="spellEnd"/>
      <w:r w:rsidR="00D0101B" w:rsidRPr="00800DA3">
        <w:rPr>
          <w:rFonts w:ascii="Times New Roman" w:hAnsi="Times New Roman" w:cs="Times New Roman"/>
        </w:rPr>
        <w:t xml:space="preserve"> </w:t>
      </w:r>
      <w:r w:rsidR="00B12BDE" w:rsidRPr="00800DA3">
        <w:rPr>
          <w:rFonts w:ascii="Times New Roman" w:hAnsi="Times New Roman" w:cs="Times New Roman"/>
        </w:rPr>
        <w:t xml:space="preserve">Inc. </w:t>
      </w:r>
      <w:r w:rsidR="00AF0D8E" w:rsidRPr="00800DA3">
        <w:rPr>
          <w:rFonts w:ascii="Times New Roman" w:hAnsi="Times New Roman" w:cs="Times New Roman"/>
        </w:rPr>
        <w:t xml:space="preserve">are a diverse range of multicoloured LED light panels </w:t>
      </w:r>
      <w:r w:rsidR="00785A03" w:rsidRPr="00800DA3">
        <w:rPr>
          <w:rFonts w:ascii="Times New Roman" w:hAnsi="Times New Roman" w:cs="Times New Roman"/>
        </w:rPr>
        <w:t>–</w:t>
      </w:r>
      <w:r w:rsidR="00245265" w:rsidRPr="00800DA3">
        <w:rPr>
          <w:rFonts w:ascii="Times New Roman" w:hAnsi="Times New Roman" w:cs="Times New Roman"/>
        </w:rPr>
        <w:t>integr</w:t>
      </w:r>
      <w:r w:rsidR="00B12BDE" w:rsidRPr="00800DA3">
        <w:rPr>
          <w:rFonts w:ascii="Times New Roman" w:hAnsi="Times New Roman" w:cs="Times New Roman"/>
        </w:rPr>
        <w:t>ab</w:t>
      </w:r>
      <w:r w:rsidR="00245265" w:rsidRPr="00800DA3">
        <w:rPr>
          <w:rFonts w:ascii="Times New Roman" w:hAnsi="Times New Roman" w:cs="Times New Roman"/>
        </w:rPr>
        <w:t>le with assistant software</w:t>
      </w:r>
      <w:r w:rsidR="00B12BDE" w:rsidRPr="00800DA3">
        <w:rPr>
          <w:rFonts w:ascii="Times New Roman" w:hAnsi="Times New Roman" w:cs="Times New Roman"/>
        </w:rPr>
        <w:t xml:space="preserve"> and touch sensitive.</w:t>
      </w:r>
      <w:r w:rsidR="00FA1780" w:rsidRPr="00800DA3">
        <w:rPr>
          <w:rFonts w:ascii="Times New Roman" w:hAnsi="Times New Roman" w:cs="Times New Roman"/>
        </w:rPr>
        <w:t xml:space="preserve"> </w:t>
      </w:r>
    </w:p>
    <w:p w14:paraId="2AAA3CB5" w14:textId="7BF6BFB9" w:rsidR="00C4070F" w:rsidRPr="00800DA3" w:rsidRDefault="00FA1780" w:rsidP="003C4E19">
      <w:pPr>
        <w:spacing w:line="240" w:lineRule="auto"/>
        <w:jc w:val="both"/>
        <w:rPr>
          <w:rFonts w:ascii="Times New Roman" w:hAnsi="Times New Roman" w:cs="Times New Roman"/>
        </w:rPr>
      </w:pPr>
      <w:r w:rsidRPr="00800DA3">
        <w:rPr>
          <w:rFonts w:ascii="Times New Roman" w:hAnsi="Times New Roman" w:cs="Times New Roman"/>
        </w:rPr>
        <w:t xml:space="preserve">These </w:t>
      </w:r>
      <w:r w:rsidR="00636C69">
        <w:rPr>
          <w:rFonts w:ascii="Times New Roman" w:hAnsi="Times New Roman" w:cs="Times New Roman"/>
        </w:rPr>
        <w:t>IoT</w:t>
      </w:r>
      <w:r w:rsidR="000405E1" w:rsidRPr="00800DA3">
        <w:rPr>
          <w:rFonts w:ascii="Times New Roman" w:hAnsi="Times New Roman" w:cs="Times New Roman"/>
        </w:rPr>
        <w:t xml:space="preserve"> d</w:t>
      </w:r>
      <w:r w:rsidRPr="00800DA3">
        <w:rPr>
          <w:rFonts w:ascii="Times New Roman" w:hAnsi="Times New Roman" w:cs="Times New Roman"/>
        </w:rPr>
        <w:t xml:space="preserve">evices differ enormously in terms of </w:t>
      </w:r>
      <w:r w:rsidR="005E5EB3" w:rsidRPr="00800DA3">
        <w:rPr>
          <w:rFonts w:ascii="Times New Roman" w:hAnsi="Times New Roman" w:cs="Times New Roman"/>
        </w:rPr>
        <w:t>specifications, pricing</w:t>
      </w:r>
      <w:r w:rsidR="00636C69" w:rsidRPr="00800DA3">
        <w:rPr>
          <w:rFonts w:ascii="Times New Roman" w:hAnsi="Times New Roman" w:cs="Times New Roman"/>
        </w:rPr>
        <w:t>,</w:t>
      </w:r>
      <w:r w:rsidR="005E5EB3" w:rsidRPr="00800DA3">
        <w:rPr>
          <w:rFonts w:ascii="Times New Roman" w:hAnsi="Times New Roman" w:cs="Times New Roman"/>
        </w:rPr>
        <w:t xml:space="preserve"> and market share.</w:t>
      </w:r>
      <w:r w:rsidR="007B26A9" w:rsidRPr="00800DA3">
        <w:rPr>
          <w:rFonts w:ascii="Times New Roman" w:hAnsi="Times New Roman" w:cs="Times New Roman"/>
        </w:rPr>
        <w:t xml:space="preserve"> At the time of writing, </w:t>
      </w:r>
      <w:r w:rsidR="00445080" w:rsidRPr="00800DA3">
        <w:rPr>
          <w:rFonts w:ascii="Times New Roman" w:hAnsi="Times New Roman" w:cs="Times New Roman"/>
        </w:rPr>
        <w:t xml:space="preserve">the Phillips Hue is by far the most </w:t>
      </w:r>
      <w:r w:rsidR="009614C9" w:rsidRPr="00800DA3">
        <w:rPr>
          <w:rFonts w:ascii="Times New Roman" w:hAnsi="Times New Roman" w:cs="Times New Roman"/>
        </w:rPr>
        <w:t xml:space="preserve">popular and successful </w:t>
      </w:r>
      <w:r w:rsidR="000405E1" w:rsidRPr="00800DA3">
        <w:rPr>
          <w:rFonts w:ascii="Times New Roman" w:hAnsi="Times New Roman" w:cs="Times New Roman"/>
        </w:rPr>
        <w:t xml:space="preserve">smart </w:t>
      </w:r>
      <w:r w:rsidR="000563FA">
        <w:rPr>
          <w:rFonts w:ascii="Times New Roman" w:hAnsi="Times New Roman" w:cs="Times New Roman"/>
        </w:rPr>
        <w:t xml:space="preserve">IoT </w:t>
      </w:r>
      <w:r w:rsidR="009614C9" w:rsidRPr="00800DA3">
        <w:rPr>
          <w:rFonts w:ascii="Times New Roman" w:hAnsi="Times New Roman" w:cs="Times New Roman"/>
        </w:rPr>
        <w:t>LED light device</w:t>
      </w:r>
      <w:r w:rsidR="0049374E">
        <w:rPr>
          <w:rFonts w:ascii="Times New Roman" w:hAnsi="Times New Roman" w:cs="Times New Roman"/>
        </w:rPr>
        <w:t xml:space="preserve"> with </w:t>
      </w:r>
      <w:r w:rsidR="0049374E">
        <w:rPr>
          <w:rFonts w:ascii="Times New Roman" w:hAnsi="Times New Roman" w:cs="Times New Roman"/>
        </w:rPr>
        <w:lastRenderedPageBreak/>
        <w:t>the range reporting yearly revenues of almost €</w:t>
      </w:r>
      <w:r w:rsidR="006F4D63">
        <w:rPr>
          <w:rFonts w:ascii="Times New Roman" w:hAnsi="Times New Roman" w:cs="Times New Roman"/>
        </w:rPr>
        <w:t>600 million</w:t>
      </w:r>
      <w:r w:rsidR="009614C9" w:rsidRPr="00800DA3">
        <w:rPr>
          <w:rFonts w:ascii="Times New Roman" w:hAnsi="Times New Roman" w:cs="Times New Roman"/>
        </w:rPr>
        <w:t xml:space="preserve">. </w:t>
      </w:r>
      <w:r w:rsidR="00FA3554">
        <w:rPr>
          <w:rFonts w:ascii="Times New Roman" w:hAnsi="Times New Roman" w:cs="Times New Roman"/>
        </w:rPr>
        <w:t>T</w:t>
      </w:r>
      <w:r w:rsidR="00201659" w:rsidRPr="00800DA3">
        <w:rPr>
          <w:rFonts w:ascii="Times New Roman" w:hAnsi="Times New Roman" w:cs="Times New Roman"/>
        </w:rPr>
        <w:t xml:space="preserve">he success of the Phillips Hue is </w:t>
      </w:r>
      <w:r w:rsidR="00FA3554">
        <w:rPr>
          <w:rFonts w:ascii="Times New Roman" w:hAnsi="Times New Roman" w:cs="Times New Roman"/>
        </w:rPr>
        <w:t xml:space="preserve">potentially </w:t>
      </w:r>
      <w:proofErr w:type="gramStart"/>
      <w:r w:rsidR="00201659" w:rsidRPr="00800DA3">
        <w:rPr>
          <w:rFonts w:ascii="Times New Roman" w:hAnsi="Times New Roman" w:cs="Times New Roman"/>
        </w:rPr>
        <w:t>a</w:t>
      </w:r>
      <w:r w:rsidR="00B936E4" w:rsidRPr="00800DA3">
        <w:rPr>
          <w:rFonts w:ascii="Times New Roman" w:hAnsi="Times New Roman" w:cs="Times New Roman"/>
        </w:rPr>
        <w:t xml:space="preserve">s a </w:t>
      </w:r>
      <w:r w:rsidR="00201659" w:rsidRPr="00800DA3">
        <w:rPr>
          <w:rFonts w:ascii="Times New Roman" w:hAnsi="Times New Roman" w:cs="Times New Roman"/>
        </w:rPr>
        <w:t>consequence of</w:t>
      </w:r>
      <w:proofErr w:type="gramEnd"/>
      <w:r w:rsidR="00B936E4" w:rsidRPr="00800DA3">
        <w:rPr>
          <w:rFonts w:ascii="Times New Roman" w:hAnsi="Times New Roman" w:cs="Times New Roman"/>
        </w:rPr>
        <w:t xml:space="preserve"> the breadth of its range and array of price points </w:t>
      </w:r>
      <w:r w:rsidR="002F51B8" w:rsidRPr="00800DA3">
        <w:rPr>
          <w:rFonts w:ascii="Times New Roman" w:hAnsi="Times New Roman" w:cs="Times New Roman"/>
        </w:rPr>
        <w:t>th</w:t>
      </w:r>
      <w:r w:rsidR="00FA3554">
        <w:rPr>
          <w:rFonts w:ascii="Times New Roman" w:hAnsi="Times New Roman" w:cs="Times New Roman"/>
        </w:rPr>
        <w:t>us</w:t>
      </w:r>
      <w:r w:rsidR="002F51B8" w:rsidRPr="00800DA3">
        <w:rPr>
          <w:rFonts w:ascii="Times New Roman" w:hAnsi="Times New Roman" w:cs="Times New Roman"/>
        </w:rPr>
        <w:t xml:space="preserve"> </w:t>
      </w:r>
      <w:r w:rsidR="00B936E4" w:rsidRPr="00800DA3">
        <w:rPr>
          <w:rFonts w:ascii="Times New Roman" w:hAnsi="Times New Roman" w:cs="Times New Roman"/>
        </w:rPr>
        <w:t xml:space="preserve">catering to </w:t>
      </w:r>
      <w:r w:rsidR="002F51B8" w:rsidRPr="00800DA3">
        <w:rPr>
          <w:rFonts w:ascii="Times New Roman" w:hAnsi="Times New Roman" w:cs="Times New Roman"/>
        </w:rPr>
        <w:t>a wide spectrum of potential customers</w:t>
      </w:r>
      <w:r w:rsidR="00010588" w:rsidRPr="00800DA3">
        <w:rPr>
          <w:rFonts w:ascii="Times New Roman" w:hAnsi="Times New Roman" w:cs="Times New Roman"/>
        </w:rPr>
        <w:t xml:space="preserve"> in contrast to competit</w:t>
      </w:r>
      <w:r w:rsidR="0025544E" w:rsidRPr="00800DA3">
        <w:rPr>
          <w:rFonts w:ascii="Times New Roman" w:hAnsi="Times New Roman" w:cs="Times New Roman"/>
        </w:rPr>
        <w:t>ors</w:t>
      </w:r>
      <w:r w:rsidR="00B936E4" w:rsidRPr="00800DA3">
        <w:rPr>
          <w:rFonts w:ascii="Times New Roman" w:hAnsi="Times New Roman" w:cs="Times New Roman"/>
        </w:rPr>
        <w:t xml:space="preserve">. </w:t>
      </w:r>
      <w:r w:rsidR="00F77348">
        <w:rPr>
          <w:rFonts w:ascii="Times New Roman" w:hAnsi="Times New Roman" w:cs="Times New Roman"/>
        </w:rPr>
        <w:t xml:space="preserve">Similarly, </w:t>
      </w:r>
      <w:r w:rsidR="00D46D9E">
        <w:rPr>
          <w:rFonts w:ascii="Times New Roman" w:hAnsi="Times New Roman" w:cs="Times New Roman"/>
        </w:rPr>
        <w:t xml:space="preserve">much </w:t>
      </w:r>
      <w:r w:rsidR="00F77348">
        <w:rPr>
          <w:rFonts w:ascii="Times New Roman" w:hAnsi="Times New Roman" w:cs="Times New Roman"/>
        </w:rPr>
        <w:t xml:space="preserve">like its competitors the </w:t>
      </w:r>
      <w:r w:rsidR="00D46D9E">
        <w:rPr>
          <w:rFonts w:ascii="Times New Roman" w:hAnsi="Times New Roman" w:cs="Times New Roman"/>
        </w:rPr>
        <w:t xml:space="preserve">Hue adjusts brightness based on time of day, </w:t>
      </w:r>
      <w:r w:rsidR="00715091">
        <w:rPr>
          <w:rFonts w:ascii="Times New Roman" w:hAnsi="Times New Roman" w:cs="Times New Roman"/>
        </w:rPr>
        <w:t xml:space="preserve">can provide visual notification for users incoming Uber </w:t>
      </w:r>
      <w:proofErr w:type="gramStart"/>
      <w:r w:rsidR="00715091">
        <w:rPr>
          <w:rFonts w:ascii="Times New Roman" w:hAnsi="Times New Roman" w:cs="Times New Roman"/>
        </w:rPr>
        <w:t>rides</w:t>
      </w:r>
      <w:proofErr w:type="gramEnd"/>
      <w:r w:rsidR="00F15281">
        <w:rPr>
          <w:rFonts w:ascii="Times New Roman" w:hAnsi="Times New Roman" w:cs="Times New Roman"/>
        </w:rPr>
        <w:t xml:space="preserve"> and can turn lights on </w:t>
      </w:r>
      <w:r w:rsidR="0092781F">
        <w:rPr>
          <w:rFonts w:ascii="Times New Roman" w:hAnsi="Times New Roman" w:cs="Times New Roman"/>
        </w:rPr>
        <w:t>with motion detection</w:t>
      </w:r>
      <w:r w:rsidR="00F15281">
        <w:rPr>
          <w:rFonts w:ascii="Times New Roman" w:hAnsi="Times New Roman" w:cs="Times New Roman"/>
        </w:rPr>
        <w:t xml:space="preserve"> </w:t>
      </w:r>
      <w:r w:rsidR="001F6C4F">
        <w:rPr>
          <w:rFonts w:ascii="Times New Roman" w:hAnsi="Times New Roman" w:cs="Times New Roman"/>
        </w:rPr>
        <w:t xml:space="preserve">at predefined times – helping abate home burglaries. </w:t>
      </w:r>
    </w:p>
    <w:p w14:paraId="39C31B85" w14:textId="72491B6D" w:rsidR="00B96941" w:rsidRDefault="00C5188F" w:rsidP="003C4E19">
      <w:pPr>
        <w:spacing w:line="240" w:lineRule="auto"/>
        <w:jc w:val="both"/>
        <w:rPr>
          <w:rFonts w:ascii="Times New Roman" w:hAnsi="Times New Roman" w:cs="Times New Roman"/>
        </w:rPr>
      </w:pPr>
      <w:r w:rsidRPr="56B35C40">
        <w:rPr>
          <w:rFonts w:ascii="Times New Roman" w:hAnsi="Times New Roman" w:cs="Times New Roman"/>
        </w:rPr>
        <w:t xml:space="preserve">Although not </w:t>
      </w:r>
      <w:r w:rsidR="007C58EC" w:rsidRPr="56B35C40">
        <w:rPr>
          <w:rFonts w:ascii="Times New Roman" w:hAnsi="Times New Roman" w:cs="Times New Roman"/>
        </w:rPr>
        <w:t xml:space="preserve">part of a broader range of lighting products and </w:t>
      </w:r>
      <w:r w:rsidR="00C4070F" w:rsidRPr="56B35C40">
        <w:rPr>
          <w:rFonts w:ascii="Times New Roman" w:hAnsi="Times New Roman" w:cs="Times New Roman"/>
        </w:rPr>
        <w:t xml:space="preserve">a </w:t>
      </w:r>
      <w:r w:rsidR="007C58EC" w:rsidRPr="56B35C40">
        <w:rPr>
          <w:rFonts w:ascii="Times New Roman" w:hAnsi="Times New Roman" w:cs="Times New Roman"/>
        </w:rPr>
        <w:t>n</w:t>
      </w:r>
      <w:r w:rsidR="00227FD7" w:rsidRPr="56B35C40">
        <w:rPr>
          <w:rFonts w:ascii="Times New Roman" w:hAnsi="Times New Roman" w:cs="Times New Roman"/>
        </w:rPr>
        <w:t>ew</w:t>
      </w:r>
      <w:r w:rsidR="00C4070F" w:rsidRPr="56B35C40">
        <w:rPr>
          <w:rFonts w:ascii="Times New Roman" w:hAnsi="Times New Roman" w:cs="Times New Roman"/>
        </w:rPr>
        <w:t xml:space="preserve">comer within </w:t>
      </w:r>
      <w:r w:rsidR="00227FD7" w:rsidRPr="56B35C40">
        <w:rPr>
          <w:rFonts w:ascii="Times New Roman" w:hAnsi="Times New Roman" w:cs="Times New Roman"/>
        </w:rPr>
        <w:t xml:space="preserve">lighting markets, the </w:t>
      </w:r>
      <w:commentRangeStart w:id="14"/>
      <w:r w:rsidR="00227FD7" w:rsidRPr="56B35C40">
        <w:rPr>
          <w:rFonts w:ascii="Times New Roman" w:hAnsi="Times New Roman" w:cs="Times New Roman"/>
        </w:rPr>
        <w:t xml:space="preserve">Dyson </w:t>
      </w:r>
      <w:proofErr w:type="spellStart"/>
      <w:r w:rsidR="004274F8" w:rsidRPr="56B35C40">
        <w:rPr>
          <w:rFonts w:ascii="Times New Roman" w:hAnsi="Times New Roman" w:cs="Times New Roman"/>
        </w:rPr>
        <w:t>Li</w:t>
      </w:r>
      <w:r w:rsidR="00227FD7" w:rsidRPr="56B35C40">
        <w:rPr>
          <w:rFonts w:ascii="Times New Roman" w:hAnsi="Times New Roman" w:cs="Times New Roman"/>
        </w:rPr>
        <w:t>ghtcycle</w:t>
      </w:r>
      <w:proofErr w:type="spellEnd"/>
      <w:r w:rsidR="00227FD7" w:rsidRPr="56B35C40">
        <w:rPr>
          <w:rFonts w:ascii="Times New Roman" w:hAnsi="Times New Roman" w:cs="Times New Roman"/>
        </w:rPr>
        <w:t xml:space="preserve"> </w:t>
      </w:r>
      <w:commentRangeEnd w:id="14"/>
      <w:r>
        <w:rPr>
          <w:rStyle w:val="CommentReference"/>
        </w:rPr>
        <w:commentReference w:id="14"/>
      </w:r>
      <w:r w:rsidR="00227FD7" w:rsidRPr="56B35C40">
        <w:rPr>
          <w:rFonts w:ascii="Times New Roman" w:hAnsi="Times New Roman" w:cs="Times New Roman"/>
        </w:rPr>
        <w:t xml:space="preserve">offers eponymous elegant </w:t>
      </w:r>
      <w:r w:rsidR="00C52738" w:rsidRPr="56B35C40">
        <w:rPr>
          <w:rFonts w:ascii="Times New Roman" w:hAnsi="Times New Roman" w:cs="Times New Roman"/>
        </w:rPr>
        <w:t xml:space="preserve">and aesthetic </w:t>
      </w:r>
      <w:r w:rsidR="00227FD7" w:rsidRPr="56B35C40">
        <w:rPr>
          <w:rFonts w:ascii="Times New Roman" w:hAnsi="Times New Roman" w:cs="Times New Roman"/>
        </w:rPr>
        <w:t>design</w:t>
      </w:r>
      <w:r w:rsidR="007C58EC" w:rsidRPr="56B35C40">
        <w:rPr>
          <w:rFonts w:ascii="Times New Roman" w:hAnsi="Times New Roman" w:cs="Times New Roman"/>
        </w:rPr>
        <w:t xml:space="preserve">. </w:t>
      </w:r>
      <w:r w:rsidR="00BD35A8" w:rsidRPr="56B35C40">
        <w:rPr>
          <w:rFonts w:ascii="Times New Roman" w:hAnsi="Times New Roman" w:cs="Times New Roman"/>
        </w:rPr>
        <w:t xml:space="preserve">Intriguingly unlike </w:t>
      </w:r>
      <w:r w:rsidR="00282BAB" w:rsidRPr="56B35C40">
        <w:rPr>
          <w:rFonts w:ascii="Times New Roman" w:hAnsi="Times New Roman" w:cs="Times New Roman"/>
        </w:rPr>
        <w:t xml:space="preserve">competitors, the </w:t>
      </w:r>
      <w:proofErr w:type="spellStart"/>
      <w:r w:rsidR="004274F8" w:rsidRPr="56B35C40">
        <w:rPr>
          <w:rFonts w:ascii="Times New Roman" w:hAnsi="Times New Roman" w:cs="Times New Roman"/>
        </w:rPr>
        <w:t>L</w:t>
      </w:r>
      <w:r w:rsidR="006C00EA" w:rsidRPr="56B35C40">
        <w:rPr>
          <w:rFonts w:ascii="Times New Roman" w:hAnsi="Times New Roman" w:cs="Times New Roman"/>
        </w:rPr>
        <w:t>ightcycle</w:t>
      </w:r>
      <w:proofErr w:type="spellEnd"/>
      <w:r w:rsidR="006C00EA" w:rsidRPr="56B35C40">
        <w:rPr>
          <w:rFonts w:ascii="Times New Roman" w:hAnsi="Times New Roman" w:cs="Times New Roman"/>
        </w:rPr>
        <w:t xml:space="preserve"> </w:t>
      </w:r>
      <w:r w:rsidR="00282BAB" w:rsidRPr="56B35C40">
        <w:rPr>
          <w:rFonts w:ascii="Times New Roman" w:hAnsi="Times New Roman" w:cs="Times New Roman"/>
        </w:rPr>
        <w:t>fails</w:t>
      </w:r>
      <w:r w:rsidR="006C00EA" w:rsidRPr="56B35C40">
        <w:rPr>
          <w:rFonts w:ascii="Times New Roman" w:hAnsi="Times New Roman" w:cs="Times New Roman"/>
        </w:rPr>
        <w:t xml:space="preserve"> to offer a wide spectrum of colours and </w:t>
      </w:r>
      <w:r w:rsidR="00C512B4" w:rsidRPr="56B35C40">
        <w:rPr>
          <w:rFonts w:ascii="Times New Roman" w:hAnsi="Times New Roman" w:cs="Times New Roman"/>
        </w:rPr>
        <w:t>instead sticks</w:t>
      </w:r>
      <w:r w:rsidR="006C00EA" w:rsidRPr="56B35C40">
        <w:rPr>
          <w:rFonts w:ascii="Times New Roman" w:hAnsi="Times New Roman" w:cs="Times New Roman"/>
        </w:rPr>
        <w:t xml:space="preserve"> to </w:t>
      </w:r>
      <w:r w:rsidR="00C512B4" w:rsidRPr="56B35C40">
        <w:rPr>
          <w:rFonts w:ascii="Times New Roman" w:hAnsi="Times New Roman" w:cs="Times New Roman"/>
        </w:rPr>
        <w:t>white hues.</w:t>
      </w:r>
      <w:r w:rsidR="00ED0E3B" w:rsidRPr="56B35C40">
        <w:rPr>
          <w:rFonts w:ascii="Times New Roman" w:hAnsi="Times New Roman" w:cs="Times New Roman"/>
        </w:rPr>
        <w:t xml:space="preserve"> </w:t>
      </w:r>
      <w:r w:rsidR="006C24F3" w:rsidRPr="56B35C40">
        <w:rPr>
          <w:rFonts w:ascii="Times New Roman" w:hAnsi="Times New Roman" w:cs="Times New Roman"/>
        </w:rPr>
        <w:t xml:space="preserve">Furthermore, the price point of the </w:t>
      </w:r>
      <w:proofErr w:type="spellStart"/>
      <w:r w:rsidR="004274F8" w:rsidRPr="56B35C40">
        <w:rPr>
          <w:rFonts w:ascii="Times New Roman" w:hAnsi="Times New Roman" w:cs="Times New Roman"/>
        </w:rPr>
        <w:t>L</w:t>
      </w:r>
      <w:r w:rsidR="003B4E19" w:rsidRPr="56B35C40">
        <w:rPr>
          <w:rFonts w:ascii="Times New Roman" w:hAnsi="Times New Roman" w:cs="Times New Roman"/>
        </w:rPr>
        <w:t>ightcycle</w:t>
      </w:r>
      <w:proofErr w:type="spellEnd"/>
      <w:r w:rsidR="003B4E19" w:rsidRPr="56B35C40">
        <w:rPr>
          <w:rFonts w:ascii="Times New Roman" w:hAnsi="Times New Roman" w:cs="Times New Roman"/>
        </w:rPr>
        <w:t xml:space="preserve"> is</w:t>
      </w:r>
      <w:r w:rsidR="009230D7" w:rsidRPr="56B35C40">
        <w:rPr>
          <w:rFonts w:ascii="Times New Roman" w:hAnsi="Times New Roman" w:cs="Times New Roman"/>
        </w:rPr>
        <w:t xml:space="preserve"> </w:t>
      </w:r>
      <w:r w:rsidR="00282BAB" w:rsidRPr="56B35C40">
        <w:rPr>
          <w:rFonts w:ascii="Times New Roman" w:hAnsi="Times New Roman" w:cs="Times New Roman"/>
        </w:rPr>
        <w:t>quite high at RRP over £</w:t>
      </w:r>
      <w:r w:rsidR="001E1B80" w:rsidRPr="56B35C40">
        <w:rPr>
          <w:rFonts w:ascii="Times New Roman" w:hAnsi="Times New Roman" w:cs="Times New Roman"/>
        </w:rPr>
        <w:t>5</w:t>
      </w:r>
      <w:r w:rsidR="00282BAB" w:rsidRPr="56B35C40">
        <w:rPr>
          <w:rFonts w:ascii="Times New Roman" w:hAnsi="Times New Roman" w:cs="Times New Roman"/>
        </w:rPr>
        <w:t>00</w:t>
      </w:r>
      <w:r w:rsidR="009230D7" w:rsidRPr="56B35C40">
        <w:rPr>
          <w:rFonts w:ascii="Times New Roman" w:hAnsi="Times New Roman" w:cs="Times New Roman"/>
        </w:rPr>
        <w:t xml:space="preserve">. </w:t>
      </w:r>
      <w:r w:rsidR="0049306C" w:rsidRPr="56B35C40">
        <w:rPr>
          <w:rFonts w:ascii="Times New Roman" w:hAnsi="Times New Roman" w:cs="Times New Roman"/>
        </w:rPr>
        <w:t xml:space="preserve">Former </w:t>
      </w:r>
      <w:r w:rsidR="00CC47B9" w:rsidRPr="56B35C40">
        <w:rPr>
          <w:rFonts w:ascii="Times New Roman" w:hAnsi="Times New Roman" w:cs="Times New Roman"/>
        </w:rPr>
        <w:t>K</w:t>
      </w:r>
      <w:r w:rsidR="0049306C" w:rsidRPr="56B35C40">
        <w:rPr>
          <w:rFonts w:ascii="Times New Roman" w:hAnsi="Times New Roman" w:cs="Times New Roman"/>
        </w:rPr>
        <w:t xml:space="preserve">ickstarter </w:t>
      </w:r>
      <w:r w:rsidR="00BB4813" w:rsidRPr="56B35C40">
        <w:rPr>
          <w:rFonts w:ascii="Times New Roman" w:hAnsi="Times New Roman" w:cs="Times New Roman"/>
        </w:rPr>
        <w:t>start-up</w:t>
      </w:r>
      <w:r w:rsidR="0049306C" w:rsidRPr="56B35C40">
        <w:rPr>
          <w:rFonts w:ascii="Times New Roman" w:hAnsi="Times New Roman" w:cs="Times New Roman"/>
        </w:rPr>
        <w:t xml:space="preserve"> </w:t>
      </w:r>
      <w:proofErr w:type="spellStart"/>
      <w:r w:rsidR="0049306C" w:rsidRPr="56B35C40">
        <w:rPr>
          <w:rFonts w:ascii="Times New Roman" w:hAnsi="Times New Roman" w:cs="Times New Roman"/>
        </w:rPr>
        <w:t>Nanoleaf</w:t>
      </w:r>
      <w:proofErr w:type="spellEnd"/>
      <w:r w:rsidR="0049306C" w:rsidRPr="56B35C40">
        <w:rPr>
          <w:rFonts w:ascii="Times New Roman" w:hAnsi="Times New Roman" w:cs="Times New Roman"/>
        </w:rPr>
        <w:t xml:space="preserve"> </w:t>
      </w:r>
      <w:r w:rsidR="005A6340" w:rsidRPr="56B35C40">
        <w:rPr>
          <w:rFonts w:ascii="Times New Roman" w:hAnsi="Times New Roman" w:cs="Times New Roman"/>
        </w:rPr>
        <w:t xml:space="preserve">offers </w:t>
      </w:r>
      <w:r w:rsidR="00987854" w:rsidRPr="56B35C40">
        <w:rPr>
          <w:rFonts w:ascii="Times New Roman" w:hAnsi="Times New Roman" w:cs="Times New Roman"/>
        </w:rPr>
        <w:t xml:space="preserve">an intriguing </w:t>
      </w:r>
      <w:r w:rsidR="00ED0E3B" w:rsidRPr="56B35C40">
        <w:rPr>
          <w:rFonts w:ascii="Times New Roman" w:hAnsi="Times New Roman" w:cs="Times New Roman"/>
        </w:rPr>
        <w:t xml:space="preserve">coloured </w:t>
      </w:r>
      <w:r w:rsidR="00DA0EBD" w:rsidRPr="56B35C40">
        <w:rPr>
          <w:rFonts w:ascii="Times New Roman" w:hAnsi="Times New Roman" w:cs="Times New Roman"/>
        </w:rPr>
        <w:t xml:space="preserve">range of </w:t>
      </w:r>
      <w:r w:rsidR="00C51B79" w:rsidRPr="56B35C40">
        <w:rPr>
          <w:rFonts w:ascii="Times New Roman" w:hAnsi="Times New Roman" w:cs="Times New Roman"/>
        </w:rPr>
        <w:t xml:space="preserve">LED light </w:t>
      </w:r>
      <w:r w:rsidR="001322B2" w:rsidRPr="56B35C40">
        <w:rPr>
          <w:rFonts w:ascii="Times New Roman" w:hAnsi="Times New Roman" w:cs="Times New Roman"/>
        </w:rPr>
        <w:t xml:space="preserve">panels. </w:t>
      </w:r>
      <w:r w:rsidR="00327837" w:rsidRPr="56B35C40">
        <w:rPr>
          <w:rFonts w:ascii="Times New Roman" w:hAnsi="Times New Roman" w:cs="Times New Roman"/>
        </w:rPr>
        <w:t xml:space="preserve">Unlike the other devices, </w:t>
      </w:r>
      <w:proofErr w:type="spellStart"/>
      <w:r w:rsidR="00327837" w:rsidRPr="56B35C40">
        <w:rPr>
          <w:rFonts w:ascii="Times New Roman" w:hAnsi="Times New Roman" w:cs="Times New Roman"/>
        </w:rPr>
        <w:t>Nanoleaf</w:t>
      </w:r>
      <w:proofErr w:type="spellEnd"/>
      <w:r w:rsidR="00327837" w:rsidRPr="56B35C40">
        <w:rPr>
          <w:rFonts w:ascii="Times New Roman" w:hAnsi="Times New Roman" w:cs="Times New Roman"/>
        </w:rPr>
        <w:t xml:space="preserve"> </w:t>
      </w:r>
      <w:r w:rsidR="001B43E0" w:rsidRPr="56B35C40">
        <w:rPr>
          <w:rFonts w:ascii="Times New Roman" w:hAnsi="Times New Roman" w:cs="Times New Roman"/>
        </w:rPr>
        <w:t xml:space="preserve">light tiles can be built up </w:t>
      </w:r>
      <w:r w:rsidR="000773D6" w:rsidRPr="56B35C40">
        <w:rPr>
          <w:rFonts w:ascii="Times New Roman" w:hAnsi="Times New Roman" w:cs="Times New Roman"/>
        </w:rPr>
        <w:t xml:space="preserve">into </w:t>
      </w:r>
      <w:r w:rsidR="001A7673" w:rsidRPr="56B35C40">
        <w:rPr>
          <w:rFonts w:ascii="Times New Roman" w:hAnsi="Times New Roman" w:cs="Times New Roman"/>
        </w:rPr>
        <w:t xml:space="preserve">large </w:t>
      </w:r>
      <w:r w:rsidR="000773D6" w:rsidRPr="56B35C40">
        <w:rPr>
          <w:rFonts w:ascii="Times New Roman" w:hAnsi="Times New Roman" w:cs="Times New Roman"/>
        </w:rPr>
        <w:t xml:space="preserve">displays offering the </w:t>
      </w:r>
      <w:r w:rsidR="000E15DE" w:rsidRPr="56B35C40">
        <w:rPr>
          <w:rFonts w:ascii="Times New Roman" w:hAnsi="Times New Roman" w:cs="Times New Roman"/>
        </w:rPr>
        <w:t xml:space="preserve">canvassing </w:t>
      </w:r>
      <w:r w:rsidR="000773D6" w:rsidRPr="56B35C40">
        <w:rPr>
          <w:rFonts w:ascii="Times New Roman" w:hAnsi="Times New Roman" w:cs="Times New Roman"/>
        </w:rPr>
        <w:t xml:space="preserve">potential </w:t>
      </w:r>
      <w:r w:rsidR="008228A8" w:rsidRPr="56B35C40">
        <w:rPr>
          <w:rFonts w:ascii="Times New Roman" w:hAnsi="Times New Roman" w:cs="Times New Roman"/>
        </w:rPr>
        <w:t xml:space="preserve">and portability </w:t>
      </w:r>
      <w:r w:rsidR="000773D6" w:rsidRPr="56B35C40">
        <w:rPr>
          <w:rFonts w:ascii="Times New Roman" w:hAnsi="Times New Roman" w:cs="Times New Roman"/>
        </w:rPr>
        <w:t xml:space="preserve">for </w:t>
      </w:r>
      <w:r w:rsidR="000E15DE" w:rsidRPr="56B35C40">
        <w:rPr>
          <w:rFonts w:ascii="Times New Roman" w:hAnsi="Times New Roman" w:cs="Times New Roman"/>
        </w:rPr>
        <w:t xml:space="preserve">large </w:t>
      </w:r>
      <w:r w:rsidR="008228A8" w:rsidRPr="56B35C40">
        <w:rPr>
          <w:rFonts w:ascii="Times New Roman" w:hAnsi="Times New Roman" w:cs="Times New Roman"/>
        </w:rPr>
        <w:t>commercial installations.</w:t>
      </w:r>
      <w:r w:rsidR="00B96941" w:rsidRPr="56B35C40">
        <w:rPr>
          <w:rFonts w:ascii="Times New Roman" w:hAnsi="Times New Roman" w:cs="Times New Roman"/>
        </w:rPr>
        <w:t xml:space="preserve"> </w:t>
      </w:r>
      <w:r w:rsidR="0002101A" w:rsidRPr="56B35C40">
        <w:rPr>
          <w:rFonts w:ascii="Times New Roman" w:hAnsi="Times New Roman" w:cs="Times New Roman"/>
        </w:rPr>
        <w:t xml:space="preserve">Additionally, </w:t>
      </w:r>
      <w:proofErr w:type="spellStart"/>
      <w:r w:rsidR="0002101A" w:rsidRPr="56B35C40">
        <w:rPr>
          <w:rFonts w:ascii="Times New Roman" w:hAnsi="Times New Roman" w:cs="Times New Roman"/>
        </w:rPr>
        <w:t>Nanoleaf</w:t>
      </w:r>
      <w:proofErr w:type="spellEnd"/>
      <w:r w:rsidR="0002101A" w:rsidRPr="56B35C40">
        <w:rPr>
          <w:rFonts w:ascii="Times New Roman" w:hAnsi="Times New Roman" w:cs="Times New Roman"/>
        </w:rPr>
        <w:t xml:space="preserve"> differs from </w:t>
      </w:r>
      <w:r w:rsidR="00377AD7" w:rsidRPr="56B35C40">
        <w:rPr>
          <w:rFonts w:ascii="Times New Roman" w:hAnsi="Times New Roman" w:cs="Times New Roman"/>
        </w:rPr>
        <w:t xml:space="preserve">its commercial counterparts </w:t>
      </w:r>
      <w:r w:rsidR="004435D4" w:rsidRPr="56B35C40">
        <w:rPr>
          <w:rFonts w:ascii="Times New Roman" w:hAnsi="Times New Roman" w:cs="Times New Roman"/>
        </w:rPr>
        <w:t>as a</w:t>
      </w:r>
      <w:r w:rsidR="00D505A4" w:rsidRPr="56B35C40">
        <w:rPr>
          <w:rFonts w:ascii="Times New Roman" w:hAnsi="Times New Roman" w:cs="Times New Roman"/>
        </w:rPr>
        <w:t xml:space="preserve">n emerging </w:t>
      </w:r>
      <w:r w:rsidR="00350079" w:rsidRPr="56B35C40">
        <w:rPr>
          <w:rFonts w:ascii="Times New Roman" w:hAnsi="Times New Roman" w:cs="Times New Roman"/>
        </w:rPr>
        <w:t>start-up</w:t>
      </w:r>
      <w:r w:rsidR="00111BA6" w:rsidRPr="56B35C40">
        <w:rPr>
          <w:rFonts w:ascii="Times New Roman" w:hAnsi="Times New Roman" w:cs="Times New Roman"/>
        </w:rPr>
        <w:t xml:space="preserve"> </w:t>
      </w:r>
      <w:r w:rsidR="00D505A4" w:rsidRPr="56B35C40">
        <w:rPr>
          <w:rFonts w:ascii="Times New Roman" w:hAnsi="Times New Roman" w:cs="Times New Roman"/>
        </w:rPr>
        <w:t>rather than large enterprise</w:t>
      </w:r>
      <w:r w:rsidR="00111BA6" w:rsidRPr="56B35C40">
        <w:rPr>
          <w:rFonts w:ascii="Times New Roman" w:hAnsi="Times New Roman" w:cs="Times New Roman"/>
        </w:rPr>
        <w:t xml:space="preserve"> </w:t>
      </w:r>
      <w:r w:rsidR="006709E2" w:rsidRPr="56B35C40">
        <w:rPr>
          <w:rFonts w:ascii="Times New Roman" w:hAnsi="Times New Roman" w:cs="Times New Roman"/>
        </w:rPr>
        <w:t>with</w:t>
      </w:r>
      <w:r w:rsidR="00111BA6" w:rsidRPr="56B35C40">
        <w:rPr>
          <w:rFonts w:ascii="Times New Roman" w:hAnsi="Times New Roman" w:cs="Times New Roman"/>
        </w:rPr>
        <w:t xml:space="preserve"> a more niche subset of </w:t>
      </w:r>
      <w:r w:rsidR="00DF0DE4" w:rsidRPr="56B35C40">
        <w:rPr>
          <w:rFonts w:ascii="Times New Roman" w:hAnsi="Times New Roman" w:cs="Times New Roman"/>
        </w:rPr>
        <w:t xml:space="preserve">retail </w:t>
      </w:r>
      <w:r w:rsidR="00111BA6" w:rsidRPr="56B35C40">
        <w:rPr>
          <w:rFonts w:ascii="Times New Roman" w:hAnsi="Times New Roman" w:cs="Times New Roman"/>
        </w:rPr>
        <w:t>customers</w:t>
      </w:r>
      <w:r w:rsidR="00D505A4" w:rsidRPr="56B35C40">
        <w:rPr>
          <w:rFonts w:ascii="Times New Roman" w:hAnsi="Times New Roman" w:cs="Times New Roman"/>
        </w:rPr>
        <w:t xml:space="preserve">. </w:t>
      </w:r>
      <w:proofErr w:type="gramStart"/>
      <w:r w:rsidR="007C52CE" w:rsidRPr="56B35C40">
        <w:rPr>
          <w:rFonts w:ascii="Times New Roman" w:hAnsi="Times New Roman" w:cs="Times New Roman"/>
        </w:rPr>
        <w:t xml:space="preserve">In particular </w:t>
      </w:r>
      <w:proofErr w:type="spellStart"/>
      <w:r w:rsidR="007C52CE" w:rsidRPr="56B35C40">
        <w:rPr>
          <w:rFonts w:ascii="Times New Roman" w:hAnsi="Times New Roman" w:cs="Times New Roman"/>
        </w:rPr>
        <w:t>Nanoleaf</w:t>
      </w:r>
      <w:proofErr w:type="spellEnd"/>
      <w:proofErr w:type="gramEnd"/>
      <w:r w:rsidR="007C52CE" w:rsidRPr="56B35C40">
        <w:rPr>
          <w:rFonts w:ascii="Times New Roman" w:hAnsi="Times New Roman" w:cs="Times New Roman"/>
        </w:rPr>
        <w:t xml:space="preserve"> is </w:t>
      </w:r>
      <w:r w:rsidR="00041E52" w:rsidRPr="56B35C40">
        <w:rPr>
          <w:rFonts w:ascii="Times New Roman" w:hAnsi="Times New Roman" w:cs="Times New Roman"/>
        </w:rPr>
        <w:t>commonly</w:t>
      </w:r>
      <w:r w:rsidR="007C52CE" w:rsidRPr="56B35C40">
        <w:rPr>
          <w:rFonts w:ascii="Times New Roman" w:hAnsi="Times New Roman" w:cs="Times New Roman"/>
        </w:rPr>
        <w:t xml:space="preserve"> used </w:t>
      </w:r>
      <w:r w:rsidR="00041E52" w:rsidRPr="56B35C40">
        <w:rPr>
          <w:rFonts w:ascii="Times New Roman" w:hAnsi="Times New Roman" w:cs="Times New Roman"/>
        </w:rPr>
        <w:t xml:space="preserve">for backlighting </w:t>
      </w:r>
      <w:r w:rsidR="004C2839" w:rsidRPr="56B35C40">
        <w:rPr>
          <w:rFonts w:ascii="Times New Roman" w:hAnsi="Times New Roman" w:cs="Times New Roman"/>
        </w:rPr>
        <w:t>purposes</w:t>
      </w:r>
      <w:r w:rsidR="00041E52" w:rsidRPr="56B35C40">
        <w:rPr>
          <w:rFonts w:ascii="Times New Roman" w:hAnsi="Times New Roman" w:cs="Times New Roman"/>
        </w:rPr>
        <w:t xml:space="preserve"> </w:t>
      </w:r>
      <w:r w:rsidR="004C2839" w:rsidRPr="56B35C40">
        <w:rPr>
          <w:rFonts w:ascii="Times New Roman" w:hAnsi="Times New Roman" w:cs="Times New Roman"/>
        </w:rPr>
        <w:t>for game consoles</w:t>
      </w:r>
      <w:r w:rsidR="00F965FA" w:rsidRPr="56B35C40">
        <w:rPr>
          <w:rFonts w:ascii="Times New Roman" w:hAnsi="Times New Roman" w:cs="Times New Roman"/>
        </w:rPr>
        <w:t xml:space="preserve"> or televisions</w:t>
      </w:r>
      <w:r w:rsidR="00534A92" w:rsidRPr="56B35C40">
        <w:rPr>
          <w:rFonts w:ascii="Times New Roman" w:hAnsi="Times New Roman" w:cs="Times New Roman"/>
        </w:rPr>
        <w:t>.</w:t>
      </w:r>
    </w:p>
    <w:p w14:paraId="75A1E7D9" w14:textId="2CF373E2" w:rsidR="006318F5" w:rsidRDefault="00D6490B" w:rsidP="003C4E19">
      <w:pPr>
        <w:spacing w:line="240" w:lineRule="auto"/>
        <w:jc w:val="both"/>
        <w:rPr>
          <w:rFonts w:ascii="Times New Roman" w:hAnsi="Times New Roman" w:cs="Times New Roman"/>
        </w:rPr>
      </w:pPr>
      <w:r w:rsidRPr="56B35C40">
        <w:rPr>
          <w:rFonts w:ascii="Times New Roman" w:hAnsi="Times New Roman" w:cs="Times New Roman"/>
        </w:rPr>
        <w:t xml:space="preserve">All devices fundamentally differ from </w:t>
      </w:r>
      <w:r w:rsidR="00C52587" w:rsidRPr="56B35C40">
        <w:rPr>
          <w:rFonts w:ascii="Times New Roman" w:hAnsi="Times New Roman" w:cs="Times New Roman"/>
        </w:rPr>
        <w:t>the</w:t>
      </w:r>
      <w:r w:rsidR="00B96941" w:rsidRPr="56B35C40">
        <w:rPr>
          <w:rFonts w:ascii="Times New Roman" w:hAnsi="Times New Roman" w:cs="Times New Roman"/>
        </w:rPr>
        <w:t xml:space="preserve"> </w:t>
      </w:r>
      <w:proofErr w:type="spellStart"/>
      <w:r w:rsidR="00350079" w:rsidRPr="56B35C40">
        <w:rPr>
          <w:rFonts w:ascii="Times New Roman" w:hAnsi="Times New Roman" w:cs="Times New Roman"/>
        </w:rPr>
        <w:t>Turrellian</w:t>
      </w:r>
      <w:proofErr w:type="spellEnd"/>
      <w:r w:rsidR="00B96941" w:rsidRPr="56B35C40">
        <w:rPr>
          <w:rFonts w:ascii="Times New Roman" w:hAnsi="Times New Roman" w:cs="Times New Roman"/>
        </w:rPr>
        <w:t xml:space="preserve"> RGB</w:t>
      </w:r>
      <w:r w:rsidR="00350079" w:rsidRPr="56B35C40">
        <w:rPr>
          <w:rFonts w:ascii="Times New Roman" w:hAnsi="Times New Roman" w:cs="Times New Roman"/>
        </w:rPr>
        <w:t xml:space="preserve"> LED</w:t>
      </w:r>
      <w:r w:rsidR="00CC47B9" w:rsidRPr="56B35C40">
        <w:rPr>
          <w:rFonts w:ascii="Times New Roman" w:hAnsi="Times New Roman" w:cs="Times New Roman"/>
        </w:rPr>
        <w:t xml:space="preserve"> lamp</w:t>
      </w:r>
      <w:r w:rsidR="00350079" w:rsidRPr="56B35C40">
        <w:rPr>
          <w:rFonts w:ascii="Times New Roman" w:hAnsi="Times New Roman" w:cs="Times New Roman"/>
        </w:rPr>
        <w:t xml:space="preserve"> as none </w:t>
      </w:r>
      <w:commentRangeStart w:id="15"/>
      <w:r w:rsidR="00350079" w:rsidRPr="56B35C40">
        <w:rPr>
          <w:rFonts w:ascii="Times New Roman" w:hAnsi="Times New Roman" w:cs="Times New Roman"/>
        </w:rPr>
        <w:t xml:space="preserve">are tethered to </w:t>
      </w:r>
      <w:r w:rsidR="002C20E6" w:rsidRPr="56B35C40">
        <w:rPr>
          <w:rFonts w:ascii="Times New Roman" w:hAnsi="Times New Roman" w:cs="Times New Roman"/>
        </w:rPr>
        <w:t>users’</w:t>
      </w:r>
      <w:r w:rsidR="00350079" w:rsidRPr="56B35C40">
        <w:rPr>
          <w:rFonts w:ascii="Times New Roman" w:hAnsi="Times New Roman" w:cs="Times New Roman"/>
        </w:rPr>
        <w:t xml:space="preserve"> affective state</w:t>
      </w:r>
      <w:r w:rsidR="00B96941" w:rsidRPr="56B35C40">
        <w:rPr>
          <w:rFonts w:ascii="Times New Roman" w:hAnsi="Times New Roman" w:cs="Times New Roman"/>
        </w:rPr>
        <w:t xml:space="preserve"> </w:t>
      </w:r>
      <w:r w:rsidR="005C12E8" w:rsidRPr="56B35C40">
        <w:rPr>
          <w:rFonts w:ascii="Times New Roman" w:hAnsi="Times New Roman" w:cs="Times New Roman"/>
        </w:rPr>
        <w:t xml:space="preserve">or </w:t>
      </w:r>
      <w:r w:rsidR="002C20E6" w:rsidRPr="56B35C40">
        <w:rPr>
          <w:rFonts w:ascii="Times New Roman" w:hAnsi="Times New Roman" w:cs="Times New Roman"/>
        </w:rPr>
        <w:t>offer mood enhancement.</w:t>
      </w:r>
      <w:commentRangeEnd w:id="15"/>
      <w:r>
        <w:rPr>
          <w:rStyle w:val="CommentReference"/>
        </w:rPr>
        <w:commentReference w:id="15"/>
      </w:r>
      <w:r w:rsidR="002C20E6" w:rsidRPr="56B35C40">
        <w:rPr>
          <w:rFonts w:ascii="Times New Roman" w:hAnsi="Times New Roman" w:cs="Times New Roman"/>
        </w:rPr>
        <w:t xml:space="preserve"> Rather the devices offer </w:t>
      </w:r>
      <w:r w:rsidR="00604CC7" w:rsidRPr="56B35C40">
        <w:rPr>
          <w:rFonts w:ascii="Times New Roman" w:hAnsi="Times New Roman" w:cs="Times New Roman"/>
        </w:rPr>
        <w:t xml:space="preserve">a </w:t>
      </w:r>
      <w:r w:rsidR="002C20E6" w:rsidRPr="56B35C40">
        <w:rPr>
          <w:rFonts w:ascii="Times New Roman" w:hAnsi="Times New Roman" w:cs="Times New Roman"/>
        </w:rPr>
        <w:t>more functional purpose</w:t>
      </w:r>
      <w:r w:rsidR="00604CC7" w:rsidRPr="56B35C40">
        <w:rPr>
          <w:rFonts w:ascii="Times New Roman" w:hAnsi="Times New Roman" w:cs="Times New Roman"/>
        </w:rPr>
        <w:t xml:space="preserve"> </w:t>
      </w:r>
      <w:r w:rsidR="002C20E6" w:rsidRPr="56B35C40">
        <w:rPr>
          <w:rFonts w:ascii="Times New Roman" w:hAnsi="Times New Roman" w:cs="Times New Roman"/>
        </w:rPr>
        <w:t xml:space="preserve">– </w:t>
      </w:r>
      <w:r w:rsidR="0033790A" w:rsidRPr="56B35C40">
        <w:rPr>
          <w:rFonts w:ascii="Times New Roman" w:hAnsi="Times New Roman" w:cs="Times New Roman"/>
        </w:rPr>
        <w:t>providing</w:t>
      </w:r>
      <w:r w:rsidR="00604CC7" w:rsidRPr="56B35C40">
        <w:rPr>
          <w:rFonts w:ascii="Times New Roman" w:hAnsi="Times New Roman" w:cs="Times New Roman"/>
        </w:rPr>
        <w:t xml:space="preserve"> ambient lighting on command. This</w:t>
      </w:r>
      <w:r w:rsidR="00121F6F" w:rsidRPr="56B35C40">
        <w:rPr>
          <w:rFonts w:ascii="Times New Roman" w:hAnsi="Times New Roman" w:cs="Times New Roman"/>
        </w:rPr>
        <w:t xml:space="preserve"> </w:t>
      </w:r>
      <w:r w:rsidR="0096377D" w:rsidRPr="56B35C40">
        <w:rPr>
          <w:rFonts w:ascii="Times New Roman" w:hAnsi="Times New Roman" w:cs="Times New Roman"/>
        </w:rPr>
        <w:t xml:space="preserve">design </w:t>
      </w:r>
      <w:r w:rsidR="00121F6F" w:rsidRPr="56B35C40">
        <w:rPr>
          <w:rFonts w:ascii="Times New Roman" w:hAnsi="Times New Roman" w:cs="Times New Roman"/>
        </w:rPr>
        <w:t xml:space="preserve">oversight is </w:t>
      </w:r>
      <w:proofErr w:type="gramStart"/>
      <w:r w:rsidR="00121F6F" w:rsidRPr="56B35C40">
        <w:rPr>
          <w:rFonts w:ascii="Times New Roman" w:hAnsi="Times New Roman" w:cs="Times New Roman"/>
        </w:rPr>
        <w:t>all the more</w:t>
      </w:r>
      <w:proofErr w:type="gramEnd"/>
      <w:r w:rsidR="00121F6F" w:rsidRPr="56B35C40">
        <w:rPr>
          <w:rFonts w:ascii="Times New Roman" w:hAnsi="Times New Roman" w:cs="Times New Roman"/>
        </w:rPr>
        <w:t xml:space="preserve"> surprising</w:t>
      </w:r>
      <w:r w:rsidR="00604CC7" w:rsidRPr="56B35C40">
        <w:rPr>
          <w:rFonts w:ascii="Times New Roman" w:hAnsi="Times New Roman" w:cs="Times New Roman"/>
        </w:rPr>
        <w:t xml:space="preserve"> </w:t>
      </w:r>
      <w:r w:rsidR="0033790A" w:rsidRPr="56B35C40">
        <w:rPr>
          <w:rFonts w:ascii="Times New Roman" w:hAnsi="Times New Roman" w:cs="Times New Roman"/>
        </w:rPr>
        <w:t xml:space="preserve">with </w:t>
      </w:r>
      <w:r w:rsidR="00B96941" w:rsidRPr="56B35C40">
        <w:rPr>
          <w:rFonts w:ascii="Times New Roman" w:hAnsi="Times New Roman" w:cs="Times New Roman"/>
        </w:rPr>
        <w:t xml:space="preserve">the </w:t>
      </w:r>
      <w:r w:rsidR="00444FE9" w:rsidRPr="56B35C40">
        <w:rPr>
          <w:rFonts w:ascii="Times New Roman" w:hAnsi="Times New Roman" w:cs="Times New Roman"/>
        </w:rPr>
        <w:t>numerous</w:t>
      </w:r>
      <w:r w:rsidR="00604CC7" w:rsidRPr="56B35C40">
        <w:rPr>
          <w:rFonts w:ascii="Times New Roman" w:hAnsi="Times New Roman" w:cs="Times New Roman"/>
        </w:rPr>
        <w:t xml:space="preserve"> </w:t>
      </w:r>
      <w:r w:rsidR="00121F6F" w:rsidRPr="56B35C40">
        <w:rPr>
          <w:rFonts w:ascii="Times New Roman" w:hAnsi="Times New Roman" w:cs="Times New Roman"/>
        </w:rPr>
        <w:t xml:space="preserve">research </w:t>
      </w:r>
      <w:r w:rsidR="008264C6" w:rsidRPr="56B35C40">
        <w:rPr>
          <w:rFonts w:ascii="Times New Roman" w:hAnsi="Times New Roman" w:cs="Times New Roman"/>
        </w:rPr>
        <w:t xml:space="preserve">papers </w:t>
      </w:r>
      <w:r w:rsidR="00121F6F" w:rsidRPr="56B35C40">
        <w:rPr>
          <w:rFonts w:ascii="Times New Roman" w:hAnsi="Times New Roman" w:cs="Times New Roman"/>
        </w:rPr>
        <w:t>and art features exploring the role</w:t>
      </w:r>
      <w:r w:rsidR="0096377D" w:rsidRPr="56B35C40">
        <w:rPr>
          <w:rFonts w:ascii="Times New Roman" w:hAnsi="Times New Roman" w:cs="Times New Roman"/>
        </w:rPr>
        <w:t xml:space="preserve"> of light</w:t>
      </w:r>
      <w:r w:rsidR="00636C69" w:rsidRPr="56B35C40">
        <w:rPr>
          <w:rFonts w:ascii="Times New Roman" w:hAnsi="Times New Roman" w:cs="Times New Roman"/>
        </w:rPr>
        <w:t>, colour,</w:t>
      </w:r>
      <w:r w:rsidR="004A0D9B" w:rsidRPr="56B35C40">
        <w:rPr>
          <w:rFonts w:ascii="Times New Roman" w:hAnsi="Times New Roman" w:cs="Times New Roman"/>
        </w:rPr>
        <w:t xml:space="preserve"> and </w:t>
      </w:r>
      <w:r w:rsidR="00444FE9" w:rsidRPr="56B35C40">
        <w:rPr>
          <w:rFonts w:ascii="Times New Roman" w:hAnsi="Times New Roman" w:cs="Times New Roman"/>
        </w:rPr>
        <w:t>affect-sensitive computing</w:t>
      </w:r>
      <w:r w:rsidR="0096377D" w:rsidRPr="56B35C40">
        <w:rPr>
          <w:rFonts w:ascii="Times New Roman" w:hAnsi="Times New Roman" w:cs="Times New Roman"/>
        </w:rPr>
        <w:t xml:space="preserve"> </w:t>
      </w:r>
      <w:r w:rsidR="00636C69" w:rsidRPr="56B35C40">
        <w:rPr>
          <w:rFonts w:ascii="Times New Roman" w:hAnsi="Times New Roman" w:cs="Times New Roman"/>
        </w:rPr>
        <w:t>towards</w:t>
      </w:r>
      <w:r w:rsidR="0096377D" w:rsidRPr="56B35C40">
        <w:rPr>
          <w:rFonts w:ascii="Times New Roman" w:hAnsi="Times New Roman" w:cs="Times New Roman"/>
        </w:rPr>
        <w:t xml:space="preserve"> improving</w:t>
      </w:r>
      <w:r w:rsidR="004A0D9B" w:rsidRPr="56B35C40">
        <w:rPr>
          <w:rFonts w:ascii="Times New Roman" w:hAnsi="Times New Roman" w:cs="Times New Roman"/>
        </w:rPr>
        <w:t xml:space="preserve"> </w:t>
      </w:r>
      <w:r w:rsidR="00444FE9" w:rsidRPr="56B35C40">
        <w:rPr>
          <w:rFonts w:ascii="Times New Roman" w:hAnsi="Times New Roman" w:cs="Times New Roman"/>
        </w:rPr>
        <w:t>user’s</w:t>
      </w:r>
      <w:r w:rsidR="0096377D" w:rsidRPr="56B35C40">
        <w:rPr>
          <w:rFonts w:ascii="Times New Roman" w:hAnsi="Times New Roman" w:cs="Times New Roman"/>
        </w:rPr>
        <w:t xml:space="preserve"> mood. </w:t>
      </w:r>
      <w:r w:rsidR="001E1F14" w:rsidRPr="56B35C40">
        <w:rPr>
          <w:rFonts w:ascii="Times New Roman" w:hAnsi="Times New Roman" w:cs="Times New Roman"/>
        </w:rPr>
        <w:t>Perhaps t</w:t>
      </w:r>
      <w:r w:rsidR="0096377D" w:rsidRPr="56B35C40">
        <w:rPr>
          <w:rFonts w:ascii="Times New Roman" w:hAnsi="Times New Roman" w:cs="Times New Roman"/>
        </w:rPr>
        <w:t xml:space="preserve">he </w:t>
      </w:r>
      <w:r w:rsidR="00EF5B3E" w:rsidRPr="56B35C40">
        <w:rPr>
          <w:rFonts w:ascii="Times New Roman" w:hAnsi="Times New Roman" w:cs="Times New Roman"/>
        </w:rPr>
        <w:t>difficult</w:t>
      </w:r>
      <w:r w:rsidR="00636C69" w:rsidRPr="56B35C40">
        <w:rPr>
          <w:rFonts w:ascii="Times New Roman" w:hAnsi="Times New Roman" w:cs="Times New Roman"/>
        </w:rPr>
        <w:t>y</w:t>
      </w:r>
      <w:r w:rsidR="0096377D" w:rsidRPr="56B35C40">
        <w:rPr>
          <w:rFonts w:ascii="Times New Roman" w:hAnsi="Times New Roman" w:cs="Times New Roman"/>
        </w:rPr>
        <w:t xml:space="preserve"> affect-sensitive computing deters </w:t>
      </w:r>
      <w:r w:rsidR="00375589" w:rsidRPr="56B35C40">
        <w:rPr>
          <w:rFonts w:ascii="Times New Roman" w:hAnsi="Times New Roman" w:cs="Times New Roman"/>
        </w:rPr>
        <w:t>designers from</w:t>
      </w:r>
      <w:r w:rsidR="00EF5B3E" w:rsidRPr="56B35C40">
        <w:rPr>
          <w:rFonts w:ascii="Times New Roman" w:hAnsi="Times New Roman" w:cs="Times New Roman"/>
        </w:rPr>
        <w:t xml:space="preserve"> </w:t>
      </w:r>
      <w:r w:rsidR="001E1F14" w:rsidRPr="56B35C40">
        <w:rPr>
          <w:rFonts w:ascii="Times New Roman" w:hAnsi="Times New Roman" w:cs="Times New Roman"/>
        </w:rPr>
        <w:t>further exploring</w:t>
      </w:r>
      <w:r w:rsidR="00EF5B3E" w:rsidRPr="56B35C40">
        <w:rPr>
          <w:rFonts w:ascii="Times New Roman" w:hAnsi="Times New Roman" w:cs="Times New Roman"/>
        </w:rPr>
        <w:t xml:space="preserve"> mood-enhanced LED light</w:t>
      </w:r>
      <w:r w:rsidR="00291C67">
        <w:rPr>
          <w:rFonts w:ascii="Times New Roman" w:hAnsi="Times New Roman" w:cs="Times New Roman"/>
        </w:rPr>
        <w:t xml:space="preserve">, </w:t>
      </w:r>
      <w:r w:rsidR="00035614">
        <w:rPr>
          <w:rFonts w:ascii="Times New Roman" w:hAnsi="Times New Roman" w:cs="Times New Roman"/>
        </w:rPr>
        <w:t>the</w:t>
      </w:r>
      <w:r w:rsidR="00C54AC7">
        <w:rPr>
          <w:rFonts w:ascii="Times New Roman" w:hAnsi="Times New Roman" w:cs="Times New Roman"/>
        </w:rPr>
        <w:t xml:space="preserve"> difficulty of </w:t>
      </w:r>
      <w:r w:rsidR="00FF37CC">
        <w:rPr>
          <w:rFonts w:ascii="Times New Roman" w:hAnsi="Times New Roman" w:cs="Times New Roman"/>
        </w:rPr>
        <w:t xml:space="preserve">designing autonomous instead of on-command </w:t>
      </w:r>
      <w:r w:rsidR="00F77118">
        <w:rPr>
          <w:rFonts w:ascii="Times New Roman" w:hAnsi="Times New Roman" w:cs="Times New Roman"/>
        </w:rPr>
        <w:t>devices</w:t>
      </w:r>
      <w:r w:rsidR="001E1F14" w:rsidRPr="56B35C40">
        <w:rPr>
          <w:rFonts w:ascii="Times New Roman" w:hAnsi="Times New Roman" w:cs="Times New Roman"/>
        </w:rPr>
        <w:t xml:space="preserve">. </w:t>
      </w:r>
      <w:r w:rsidR="000B3B98" w:rsidRPr="56B35C40">
        <w:rPr>
          <w:rFonts w:ascii="Times New Roman" w:hAnsi="Times New Roman" w:cs="Times New Roman"/>
        </w:rPr>
        <w:t>Yet utilising embodied and scaffolded perspectives of the mind should admonish some of the</w:t>
      </w:r>
      <w:r w:rsidR="00444FE9" w:rsidRPr="56B35C40">
        <w:rPr>
          <w:rFonts w:ascii="Times New Roman" w:hAnsi="Times New Roman" w:cs="Times New Roman"/>
        </w:rPr>
        <w:t>se pre</w:t>
      </w:r>
      <w:r w:rsidR="00517FEF">
        <w:rPr>
          <w:rFonts w:ascii="Times New Roman" w:hAnsi="Times New Roman" w:cs="Times New Roman"/>
        </w:rPr>
        <w:t>-</w:t>
      </w:r>
      <w:r w:rsidR="00444FE9" w:rsidRPr="56B35C40">
        <w:rPr>
          <w:rFonts w:ascii="Times New Roman" w:hAnsi="Times New Roman" w:cs="Times New Roman"/>
        </w:rPr>
        <w:t>conceived</w:t>
      </w:r>
      <w:r w:rsidR="000B3B98" w:rsidRPr="56B35C40">
        <w:rPr>
          <w:rFonts w:ascii="Times New Roman" w:hAnsi="Times New Roman" w:cs="Times New Roman"/>
        </w:rPr>
        <w:t xml:space="preserve"> difficulties</w:t>
      </w:r>
      <w:r w:rsidR="00587786" w:rsidRPr="56B35C40">
        <w:rPr>
          <w:rFonts w:ascii="Times New Roman" w:hAnsi="Times New Roman" w:cs="Times New Roman"/>
        </w:rPr>
        <w:t xml:space="preserve"> (outlined in section 3.4 and 4)</w:t>
      </w:r>
      <w:r w:rsidR="000B3B98" w:rsidRPr="56B35C40">
        <w:rPr>
          <w:rFonts w:ascii="Times New Roman" w:hAnsi="Times New Roman" w:cs="Times New Roman"/>
        </w:rPr>
        <w:t>.</w:t>
      </w:r>
    </w:p>
    <w:p w14:paraId="60686915" w14:textId="6DF02F49" w:rsidR="00E53DF2" w:rsidRDefault="009A2EBF" w:rsidP="003C4E19">
      <w:pPr>
        <w:pStyle w:val="ListParagraph"/>
        <w:numPr>
          <w:ilvl w:val="2"/>
          <w:numId w:val="23"/>
        </w:numPr>
        <w:spacing w:line="240" w:lineRule="auto"/>
        <w:jc w:val="both"/>
        <w:rPr>
          <w:rFonts w:ascii="Times New Roman" w:hAnsi="Times New Roman" w:cs="Times New Roman"/>
          <w:b/>
          <w:bCs/>
        </w:rPr>
      </w:pPr>
      <w:r w:rsidRPr="009A2EBF">
        <w:rPr>
          <w:rFonts w:ascii="Times New Roman" w:hAnsi="Times New Roman" w:cs="Times New Roman"/>
          <w:b/>
          <w:bCs/>
        </w:rPr>
        <w:t>Similar</w:t>
      </w:r>
      <w:r>
        <w:rPr>
          <w:rFonts w:ascii="Times New Roman" w:hAnsi="Times New Roman" w:cs="Times New Roman"/>
          <w:b/>
          <w:bCs/>
        </w:rPr>
        <w:t xml:space="preserve"> mindful</w:t>
      </w:r>
      <w:r w:rsidR="00771E64">
        <w:rPr>
          <w:rFonts w:ascii="Times New Roman" w:hAnsi="Times New Roman" w:cs="Times New Roman"/>
          <w:b/>
          <w:bCs/>
        </w:rPr>
        <w:t xml:space="preserve"> </w:t>
      </w:r>
      <w:r w:rsidR="00950D84">
        <w:rPr>
          <w:rFonts w:ascii="Times New Roman" w:hAnsi="Times New Roman" w:cs="Times New Roman"/>
          <w:b/>
          <w:bCs/>
        </w:rPr>
        <w:t>journaling</w:t>
      </w:r>
      <w:r>
        <w:rPr>
          <w:rFonts w:ascii="Times New Roman" w:hAnsi="Times New Roman" w:cs="Times New Roman"/>
          <w:b/>
          <w:bCs/>
        </w:rPr>
        <w:t xml:space="preserve"> applications</w:t>
      </w:r>
      <w:r w:rsidR="00825490">
        <w:rPr>
          <w:rFonts w:ascii="Times New Roman" w:hAnsi="Times New Roman" w:cs="Times New Roman"/>
          <w:b/>
          <w:bCs/>
        </w:rPr>
        <w:t xml:space="preserve"> to the RGB lamp GUI</w:t>
      </w:r>
      <w:r>
        <w:rPr>
          <w:rFonts w:ascii="Times New Roman" w:hAnsi="Times New Roman" w:cs="Times New Roman"/>
          <w:b/>
          <w:bCs/>
        </w:rPr>
        <w:t xml:space="preserve"> </w:t>
      </w:r>
    </w:p>
    <w:p w14:paraId="6524B464" w14:textId="7647A2A8" w:rsidR="005513C2" w:rsidRPr="00825490" w:rsidRDefault="00825490" w:rsidP="003C4E19">
      <w:pPr>
        <w:spacing w:line="240" w:lineRule="auto"/>
        <w:jc w:val="both"/>
        <w:rPr>
          <w:rFonts w:ascii="Times New Roman" w:hAnsi="Times New Roman" w:cs="Times New Roman"/>
        </w:rPr>
      </w:pPr>
      <w:r w:rsidRPr="56B35C40">
        <w:rPr>
          <w:rFonts w:ascii="Times New Roman" w:hAnsi="Times New Roman" w:cs="Times New Roman"/>
        </w:rPr>
        <w:t xml:space="preserve">Several mindful applications are </w:t>
      </w:r>
      <w:proofErr w:type="gramStart"/>
      <w:r w:rsidRPr="56B35C40">
        <w:rPr>
          <w:rFonts w:ascii="Times New Roman" w:hAnsi="Times New Roman" w:cs="Times New Roman"/>
        </w:rPr>
        <w:t>similar to</w:t>
      </w:r>
      <w:proofErr w:type="gramEnd"/>
      <w:r w:rsidRPr="56B35C40">
        <w:rPr>
          <w:rFonts w:ascii="Times New Roman" w:hAnsi="Times New Roman" w:cs="Times New Roman"/>
        </w:rPr>
        <w:t xml:space="preserve"> the </w:t>
      </w:r>
      <w:proofErr w:type="spellStart"/>
      <w:r w:rsidRPr="56B35C40">
        <w:rPr>
          <w:rFonts w:ascii="Times New Roman" w:hAnsi="Times New Roman" w:cs="Times New Roman"/>
        </w:rPr>
        <w:t>Turrellian</w:t>
      </w:r>
      <w:proofErr w:type="spellEnd"/>
      <w:r w:rsidRPr="56B35C40">
        <w:rPr>
          <w:rFonts w:ascii="Times New Roman" w:hAnsi="Times New Roman" w:cs="Times New Roman"/>
        </w:rPr>
        <w:t xml:space="preserve"> RGB LED lamp GUI</w:t>
      </w:r>
      <w:r w:rsidR="00A705FD" w:rsidRPr="56B35C40">
        <w:rPr>
          <w:rFonts w:ascii="Times New Roman" w:hAnsi="Times New Roman" w:cs="Times New Roman"/>
        </w:rPr>
        <w:t xml:space="preserve"> and journaling parser</w:t>
      </w:r>
      <w:r w:rsidR="002868A1" w:rsidRPr="56B35C40">
        <w:rPr>
          <w:rFonts w:ascii="Times New Roman" w:hAnsi="Times New Roman" w:cs="Times New Roman"/>
        </w:rPr>
        <w:t xml:space="preserve">. </w:t>
      </w:r>
      <w:r w:rsidR="00372432" w:rsidRPr="56B35C40">
        <w:rPr>
          <w:rFonts w:ascii="Times New Roman" w:hAnsi="Times New Roman" w:cs="Times New Roman"/>
        </w:rPr>
        <w:t>With respect to journaling,</w:t>
      </w:r>
      <w:r w:rsidR="00265906" w:rsidRPr="56B35C40">
        <w:rPr>
          <w:rFonts w:ascii="Times New Roman" w:hAnsi="Times New Roman" w:cs="Times New Roman"/>
        </w:rPr>
        <w:t xml:space="preserve"> </w:t>
      </w:r>
      <w:r w:rsidR="00A705FD" w:rsidRPr="56B35C40">
        <w:rPr>
          <w:rFonts w:ascii="Times New Roman" w:hAnsi="Times New Roman" w:cs="Times New Roman"/>
        </w:rPr>
        <w:t>the application</w:t>
      </w:r>
      <w:r w:rsidR="00265906" w:rsidRPr="56B35C40">
        <w:rPr>
          <w:rFonts w:ascii="Times New Roman" w:hAnsi="Times New Roman" w:cs="Times New Roman"/>
        </w:rPr>
        <w:t xml:space="preserve"> </w:t>
      </w:r>
      <w:proofErr w:type="spellStart"/>
      <w:r w:rsidR="00265906" w:rsidRPr="56B35C40">
        <w:rPr>
          <w:rFonts w:ascii="Times New Roman" w:hAnsi="Times New Roman" w:cs="Times New Roman"/>
        </w:rPr>
        <w:t>Reflectfly</w:t>
      </w:r>
      <w:proofErr w:type="spellEnd"/>
      <w:r w:rsidR="00265906" w:rsidRPr="56B35C40">
        <w:rPr>
          <w:rFonts w:ascii="Times New Roman" w:hAnsi="Times New Roman" w:cs="Times New Roman"/>
        </w:rPr>
        <w:t xml:space="preserve"> </w:t>
      </w:r>
      <w:r w:rsidR="00F638C2" w:rsidRPr="56B35C40">
        <w:rPr>
          <w:rFonts w:ascii="Times New Roman" w:hAnsi="Times New Roman" w:cs="Times New Roman"/>
        </w:rPr>
        <w:t>utilises</w:t>
      </w:r>
      <w:r w:rsidR="003D6EC4" w:rsidRPr="56B35C40">
        <w:rPr>
          <w:rFonts w:ascii="Times New Roman" w:hAnsi="Times New Roman" w:cs="Times New Roman"/>
        </w:rPr>
        <w:t xml:space="preserve"> </w:t>
      </w:r>
      <w:r w:rsidR="00A705FD" w:rsidRPr="56B35C40">
        <w:rPr>
          <w:rFonts w:ascii="Times New Roman" w:hAnsi="Times New Roman" w:cs="Times New Roman"/>
        </w:rPr>
        <w:t xml:space="preserve">artificial intelligence </w:t>
      </w:r>
      <w:r w:rsidR="00F638C2" w:rsidRPr="56B35C40">
        <w:rPr>
          <w:rFonts w:ascii="Times New Roman" w:hAnsi="Times New Roman" w:cs="Times New Roman"/>
        </w:rPr>
        <w:t xml:space="preserve">to help </w:t>
      </w:r>
      <w:r w:rsidR="0020418B" w:rsidRPr="56B35C40">
        <w:rPr>
          <w:rFonts w:ascii="Times New Roman" w:hAnsi="Times New Roman" w:cs="Times New Roman"/>
        </w:rPr>
        <w:t>users’</w:t>
      </w:r>
      <w:r w:rsidR="00F638C2" w:rsidRPr="56B35C40">
        <w:rPr>
          <w:rFonts w:ascii="Times New Roman" w:hAnsi="Times New Roman" w:cs="Times New Roman"/>
        </w:rPr>
        <w:t xml:space="preserve"> structure and reflect upon </w:t>
      </w:r>
      <w:r w:rsidR="008620AE" w:rsidRPr="56B35C40">
        <w:rPr>
          <w:rFonts w:ascii="Times New Roman" w:hAnsi="Times New Roman" w:cs="Times New Roman"/>
        </w:rPr>
        <w:t xml:space="preserve">their </w:t>
      </w:r>
      <w:r w:rsidR="00F638C2" w:rsidRPr="56B35C40">
        <w:rPr>
          <w:rFonts w:ascii="Times New Roman" w:hAnsi="Times New Roman" w:cs="Times New Roman"/>
        </w:rPr>
        <w:t>daily thoughts and problems.</w:t>
      </w:r>
      <w:r w:rsidR="00DE071A" w:rsidRPr="56B35C40">
        <w:rPr>
          <w:rFonts w:ascii="Times New Roman" w:hAnsi="Times New Roman" w:cs="Times New Roman"/>
        </w:rPr>
        <w:t xml:space="preserve"> </w:t>
      </w:r>
      <w:proofErr w:type="spellStart"/>
      <w:r w:rsidR="691AA0AA" w:rsidRPr="56B35C40">
        <w:rPr>
          <w:rFonts w:ascii="Times New Roman" w:hAnsi="Times New Roman" w:cs="Times New Roman"/>
        </w:rPr>
        <w:t>Reflectfly</w:t>
      </w:r>
      <w:proofErr w:type="spellEnd"/>
      <w:r w:rsidR="691AA0AA" w:rsidRPr="56B35C40">
        <w:rPr>
          <w:rFonts w:ascii="Times New Roman" w:hAnsi="Times New Roman" w:cs="Times New Roman"/>
        </w:rPr>
        <w:t xml:space="preserve"> </w:t>
      </w:r>
      <w:r w:rsidR="00AD01F8" w:rsidRPr="56B35C40">
        <w:rPr>
          <w:rFonts w:ascii="Times New Roman" w:hAnsi="Times New Roman" w:cs="Times New Roman"/>
        </w:rPr>
        <w:t>t</w:t>
      </w:r>
      <w:r w:rsidR="00570D88" w:rsidRPr="56B35C40">
        <w:rPr>
          <w:rFonts w:ascii="Times New Roman" w:hAnsi="Times New Roman" w:cs="Times New Roman"/>
        </w:rPr>
        <w:t>rack</w:t>
      </w:r>
      <w:r w:rsidR="06128CB1" w:rsidRPr="56B35C40">
        <w:rPr>
          <w:rFonts w:ascii="Times New Roman" w:hAnsi="Times New Roman" w:cs="Times New Roman"/>
        </w:rPr>
        <w:t xml:space="preserve">s </w:t>
      </w:r>
      <w:r w:rsidR="00DE071A" w:rsidRPr="56B35C40">
        <w:rPr>
          <w:rFonts w:ascii="Times New Roman" w:hAnsi="Times New Roman" w:cs="Times New Roman"/>
        </w:rPr>
        <w:t>users’</w:t>
      </w:r>
      <w:r w:rsidR="00AD01F8" w:rsidRPr="56B35C40">
        <w:rPr>
          <w:rFonts w:ascii="Times New Roman" w:hAnsi="Times New Roman" w:cs="Times New Roman"/>
        </w:rPr>
        <w:t xml:space="preserve"> moods,</w:t>
      </w:r>
      <w:r w:rsidR="00570D88" w:rsidRPr="56B35C40">
        <w:rPr>
          <w:rFonts w:ascii="Times New Roman" w:hAnsi="Times New Roman" w:cs="Times New Roman"/>
        </w:rPr>
        <w:t xml:space="preserve"> content </w:t>
      </w:r>
      <w:r w:rsidR="000A353C" w:rsidRPr="56B35C40">
        <w:rPr>
          <w:rFonts w:ascii="Times New Roman" w:hAnsi="Times New Roman" w:cs="Times New Roman"/>
        </w:rPr>
        <w:t>progress and</w:t>
      </w:r>
      <w:r w:rsidR="00570D88" w:rsidRPr="56B35C40">
        <w:rPr>
          <w:rFonts w:ascii="Times New Roman" w:hAnsi="Times New Roman" w:cs="Times New Roman"/>
        </w:rPr>
        <w:t xml:space="preserve"> offering personalised motivational content</w:t>
      </w:r>
      <w:r w:rsidR="00AD01F8" w:rsidRPr="56B35C40">
        <w:rPr>
          <w:rFonts w:ascii="Times New Roman" w:hAnsi="Times New Roman" w:cs="Times New Roman"/>
        </w:rPr>
        <w:t xml:space="preserve">. </w:t>
      </w:r>
      <w:proofErr w:type="spellStart"/>
      <w:r w:rsidR="00DE071A" w:rsidRPr="56B35C40">
        <w:rPr>
          <w:rFonts w:ascii="Times New Roman" w:hAnsi="Times New Roman" w:cs="Times New Roman"/>
        </w:rPr>
        <w:t>Reflectfly</w:t>
      </w:r>
      <w:proofErr w:type="spellEnd"/>
      <w:r w:rsidR="00DE071A" w:rsidRPr="56B35C40">
        <w:rPr>
          <w:rFonts w:ascii="Times New Roman" w:hAnsi="Times New Roman" w:cs="Times New Roman"/>
        </w:rPr>
        <w:t xml:space="preserve"> has </w:t>
      </w:r>
      <w:r w:rsidR="00771E64" w:rsidRPr="56B35C40">
        <w:rPr>
          <w:rFonts w:ascii="Times New Roman" w:hAnsi="Times New Roman" w:cs="Times New Roman"/>
        </w:rPr>
        <w:t>an aesthetically desirable</w:t>
      </w:r>
      <w:r w:rsidR="00DE071A" w:rsidRPr="56B35C40">
        <w:rPr>
          <w:rFonts w:ascii="Times New Roman" w:hAnsi="Times New Roman" w:cs="Times New Roman"/>
        </w:rPr>
        <w:t xml:space="preserve"> UI</w:t>
      </w:r>
      <w:r w:rsidR="00CD33E2" w:rsidRPr="56B35C40">
        <w:rPr>
          <w:rFonts w:ascii="Times New Roman" w:hAnsi="Times New Roman" w:cs="Times New Roman"/>
        </w:rPr>
        <w:t>.</w:t>
      </w:r>
      <w:r w:rsidR="00DE071A" w:rsidRPr="56B35C40">
        <w:rPr>
          <w:rFonts w:ascii="Times New Roman" w:hAnsi="Times New Roman" w:cs="Times New Roman"/>
        </w:rPr>
        <w:t xml:space="preserve"> </w:t>
      </w:r>
      <w:r w:rsidR="00CD33E2" w:rsidRPr="56B35C40">
        <w:rPr>
          <w:rFonts w:ascii="Times New Roman" w:hAnsi="Times New Roman" w:cs="Times New Roman"/>
        </w:rPr>
        <w:t>Y</w:t>
      </w:r>
      <w:r w:rsidR="00DE071A" w:rsidRPr="56B35C40">
        <w:rPr>
          <w:rFonts w:ascii="Times New Roman" w:hAnsi="Times New Roman" w:cs="Times New Roman"/>
        </w:rPr>
        <w:t xml:space="preserve">et aside from </w:t>
      </w:r>
      <w:r w:rsidR="00CD33E2" w:rsidRPr="56B35C40">
        <w:rPr>
          <w:rFonts w:ascii="Times New Roman" w:hAnsi="Times New Roman" w:cs="Times New Roman"/>
        </w:rPr>
        <w:t xml:space="preserve">collecting </w:t>
      </w:r>
      <w:r w:rsidR="00057B46" w:rsidRPr="56B35C40">
        <w:rPr>
          <w:rFonts w:ascii="Times New Roman" w:hAnsi="Times New Roman" w:cs="Times New Roman"/>
        </w:rPr>
        <w:t xml:space="preserve">data </w:t>
      </w:r>
      <w:proofErr w:type="spellStart"/>
      <w:r w:rsidR="00CD33E2" w:rsidRPr="56B35C40">
        <w:rPr>
          <w:rFonts w:ascii="Times New Roman" w:hAnsi="Times New Roman" w:cs="Times New Roman"/>
        </w:rPr>
        <w:t>Reflectfly</w:t>
      </w:r>
      <w:proofErr w:type="spellEnd"/>
      <w:r w:rsidR="04A496E3" w:rsidRPr="56B35C40">
        <w:rPr>
          <w:rFonts w:ascii="Times New Roman" w:hAnsi="Times New Roman" w:cs="Times New Roman"/>
        </w:rPr>
        <w:t>,</w:t>
      </w:r>
      <w:r w:rsidR="00CD33E2" w:rsidRPr="56B35C40">
        <w:rPr>
          <w:rFonts w:ascii="Times New Roman" w:hAnsi="Times New Roman" w:cs="Times New Roman"/>
        </w:rPr>
        <w:t xml:space="preserve"> unlike the </w:t>
      </w:r>
      <w:r w:rsidR="3508B3E6" w:rsidRPr="56B35C40">
        <w:rPr>
          <w:rFonts w:ascii="Times New Roman" w:hAnsi="Times New Roman" w:cs="Times New Roman"/>
        </w:rPr>
        <w:t xml:space="preserve">proposed </w:t>
      </w:r>
      <w:proofErr w:type="spellStart"/>
      <w:r w:rsidR="00CD33E2" w:rsidRPr="56B35C40">
        <w:rPr>
          <w:rFonts w:ascii="Times New Roman" w:hAnsi="Times New Roman" w:cs="Times New Roman"/>
        </w:rPr>
        <w:t>Turrellian</w:t>
      </w:r>
      <w:proofErr w:type="spellEnd"/>
      <w:r w:rsidR="00CD33E2" w:rsidRPr="56B35C40">
        <w:rPr>
          <w:rFonts w:ascii="Times New Roman" w:hAnsi="Times New Roman" w:cs="Times New Roman"/>
        </w:rPr>
        <w:t xml:space="preserve"> RGB LED</w:t>
      </w:r>
      <w:r w:rsidR="4655AB8A" w:rsidRPr="56B35C40">
        <w:rPr>
          <w:rFonts w:ascii="Times New Roman" w:hAnsi="Times New Roman" w:cs="Times New Roman"/>
        </w:rPr>
        <w:t>,</w:t>
      </w:r>
      <w:r w:rsidR="00CD33E2" w:rsidRPr="56B35C40">
        <w:rPr>
          <w:rFonts w:ascii="Times New Roman" w:hAnsi="Times New Roman" w:cs="Times New Roman"/>
        </w:rPr>
        <w:t xml:space="preserve"> </w:t>
      </w:r>
      <w:r w:rsidR="00057B46" w:rsidRPr="56B35C40">
        <w:rPr>
          <w:rFonts w:ascii="Times New Roman" w:hAnsi="Times New Roman" w:cs="Times New Roman"/>
        </w:rPr>
        <w:t xml:space="preserve">does not </w:t>
      </w:r>
      <w:r w:rsidR="00276E5D" w:rsidRPr="56B35C40">
        <w:rPr>
          <w:rFonts w:ascii="Times New Roman" w:hAnsi="Times New Roman" w:cs="Times New Roman"/>
        </w:rPr>
        <w:t xml:space="preserve">collect </w:t>
      </w:r>
      <w:r w:rsidR="00CD33E2" w:rsidRPr="56B35C40">
        <w:rPr>
          <w:rFonts w:ascii="Times New Roman" w:hAnsi="Times New Roman" w:cs="Times New Roman"/>
        </w:rPr>
        <w:t xml:space="preserve">any </w:t>
      </w:r>
      <w:r w:rsidR="00FF6767" w:rsidRPr="56B35C40">
        <w:rPr>
          <w:rFonts w:ascii="Times New Roman" w:hAnsi="Times New Roman" w:cs="Times New Roman"/>
        </w:rPr>
        <w:t xml:space="preserve">physiological data </w:t>
      </w:r>
      <w:r w:rsidR="00276E5D" w:rsidRPr="56B35C40">
        <w:rPr>
          <w:rFonts w:ascii="Times New Roman" w:hAnsi="Times New Roman" w:cs="Times New Roman"/>
        </w:rPr>
        <w:t xml:space="preserve">or </w:t>
      </w:r>
      <w:r w:rsidR="00CD33E2" w:rsidRPr="56B35C40">
        <w:rPr>
          <w:rFonts w:ascii="Times New Roman" w:hAnsi="Times New Roman" w:cs="Times New Roman"/>
        </w:rPr>
        <w:t>positively</w:t>
      </w:r>
      <w:r w:rsidR="00FF6767" w:rsidRPr="56B35C40">
        <w:rPr>
          <w:rFonts w:ascii="Times New Roman" w:hAnsi="Times New Roman" w:cs="Times New Roman"/>
        </w:rPr>
        <w:t xml:space="preserve"> </w:t>
      </w:r>
      <w:r w:rsidR="00057B46" w:rsidRPr="56B35C40">
        <w:rPr>
          <w:rFonts w:ascii="Times New Roman" w:hAnsi="Times New Roman" w:cs="Times New Roman"/>
        </w:rPr>
        <w:t>orientat</w:t>
      </w:r>
      <w:r w:rsidR="00FF6767" w:rsidRPr="56B35C40">
        <w:rPr>
          <w:rFonts w:ascii="Times New Roman" w:hAnsi="Times New Roman" w:cs="Times New Roman"/>
        </w:rPr>
        <w:t>e</w:t>
      </w:r>
      <w:r w:rsidR="00057B46" w:rsidRPr="56B35C40">
        <w:rPr>
          <w:rFonts w:ascii="Times New Roman" w:hAnsi="Times New Roman" w:cs="Times New Roman"/>
        </w:rPr>
        <w:t xml:space="preserve"> </w:t>
      </w:r>
      <w:r w:rsidR="00CD33E2" w:rsidRPr="56B35C40">
        <w:rPr>
          <w:rFonts w:ascii="Times New Roman" w:hAnsi="Times New Roman" w:cs="Times New Roman"/>
        </w:rPr>
        <w:t>user’s</w:t>
      </w:r>
      <w:r w:rsidR="00057B46" w:rsidRPr="56B35C40">
        <w:rPr>
          <w:rFonts w:ascii="Times New Roman" w:hAnsi="Times New Roman" w:cs="Times New Roman"/>
        </w:rPr>
        <w:t xml:space="preserve"> </w:t>
      </w:r>
      <w:r w:rsidR="00636C69" w:rsidRPr="56B35C40">
        <w:rPr>
          <w:rFonts w:ascii="Times New Roman" w:hAnsi="Times New Roman" w:cs="Times New Roman"/>
        </w:rPr>
        <w:t>hardware</w:t>
      </w:r>
      <w:r w:rsidR="00CD33E2" w:rsidRPr="56B35C40">
        <w:rPr>
          <w:rFonts w:ascii="Times New Roman" w:hAnsi="Times New Roman" w:cs="Times New Roman"/>
        </w:rPr>
        <w:t xml:space="preserve"> and environment</w:t>
      </w:r>
      <w:r w:rsidR="00057B46" w:rsidRPr="56B35C40">
        <w:rPr>
          <w:rFonts w:ascii="Times New Roman" w:hAnsi="Times New Roman" w:cs="Times New Roman"/>
        </w:rPr>
        <w:t>.</w:t>
      </w:r>
    </w:p>
    <w:p w14:paraId="2F4EB27C" w14:textId="09849D47" w:rsidR="00FF143E" w:rsidRPr="00B860D0" w:rsidRDefault="00B860D0" w:rsidP="003C4E19">
      <w:pPr>
        <w:spacing w:line="240" w:lineRule="auto"/>
        <w:jc w:val="both"/>
        <w:rPr>
          <w:rFonts w:ascii="Times New Roman" w:hAnsi="Times New Roman" w:cs="Times New Roman"/>
          <w:b/>
          <w:bCs/>
        </w:rPr>
      </w:pPr>
      <w:r>
        <w:rPr>
          <w:rFonts w:ascii="Times New Roman" w:hAnsi="Times New Roman" w:cs="Times New Roman"/>
          <w:b/>
          <w:bCs/>
        </w:rPr>
        <w:t xml:space="preserve">3.4 </w:t>
      </w:r>
      <w:r w:rsidR="00FF143E" w:rsidRPr="00B860D0">
        <w:rPr>
          <w:rFonts w:ascii="Times New Roman" w:hAnsi="Times New Roman" w:cs="Times New Roman"/>
          <w:b/>
          <w:bCs/>
        </w:rPr>
        <w:t xml:space="preserve">Towards a physiological, </w:t>
      </w:r>
      <w:proofErr w:type="gramStart"/>
      <w:r w:rsidR="00FF143E" w:rsidRPr="00B860D0">
        <w:rPr>
          <w:rFonts w:ascii="Times New Roman" w:hAnsi="Times New Roman" w:cs="Times New Roman"/>
          <w:b/>
          <w:bCs/>
        </w:rPr>
        <w:t>embodied</w:t>
      </w:r>
      <w:proofErr w:type="gramEnd"/>
      <w:r w:rsidR="00FF143E" w:rsidRPr="00B860D0">
        <w:rPr>
          <w:rFonts w:ascii="Times New Roman" w:hAnsi="Times New Roman" w:cs="Times New Roman"/>
          <w:b/>
          <w:bCs/>
        </w:rPr>
        <w:t xml:space="preserve"> and scaffolded approach to multimodal computing</w:t>
      </w:r>
    </w:p>
    <w:p w14:paraId="79221224" w14:textId="6C6DC422" w:rsidR="00FF143E" w:rsidRPr="00800DA3" w:rsidRDefault="00FF143E" w:rsidP="003C4E19">
      <w:pPr>
        <w:spacing w:line="240" w:lineRule="auto"/>
        <w:jc w:val="both"/>
        <w:rPr>
          <w:rFonts w:ascii="Times New Roman" w:hAnsi="Times New Roman" w:cs="Times New Roman"/>
        </w:rPr>
      </w:pPr>
      <w:r w:rsidRPr="56B35C40">
        <w:rPr>
          <w:rFonts w:ascii="Times New Roman" w:hAnsi="Times New Roman" w:cs="Times New Roman"/>
        </w:rPr>
        <w:t xml:space="preserve">Despite </w:t>
      </w:r>
      <w:r w:rsidR="00FA3554" w:rsidRPr="56B35C40">
        <w:rPr>
          <w:rFonts w:ascii="Times New Roman" w:hAnsi="Times New Roman" w:cs="Times New Roman"/>
        </w:rPr>
        <w:t>the</w:t>
      </w:r>
      <w:r w:rsidRPr="56B35C40">
        <w:rPr>
          <w:rFonts w:ascii="Times New Roman" w:hAnsi="Times New Roman" w:cs="Times New Roman"/>
        </w:rPr>
        <w:t xml:space="preserve"> secondary role of physiological affect sensors</w:t>
      </w:r>
      <w:r w:rsidR="00435E31" w:rsidRPr="56B35C40">
        <w:rPr>
          <w:rFonts w:ascii="Times New Roman" w:hAnsi="Times New Roman" w:cs="Times New Roman"/>
        </w:rPr>
        <w:t xml:space="preserve"> as mentioned in </w:t>
      </w:r>
      <w:r w:rsidR="00DF2374" w:rsidRPr="56B35C40">
        <w:rPr>
          <w:rFonts w:ascii="Times New Roman" w:hAnsi="Times New Roman" w:cs="Times New Roman"/>
        </w:rPr>
        <w:t>s</w:t>
      </w:r>
      <w:r w:rsidR="00435E31" w:rsidRPr="56B35C40">
        <w:rPr>
          <w:rFonts w:ascii="Times New Roman" w:hAnsi="Times New Roman" w:cs="Times New Roman"/>
        </w:rPr>
        <w:t>ection 3.2</w:t>
      </w:r>
      <w:r w:rsidRPr="56B35C40">
        <w:rPr>
          <w:rFonts w:ascii="Times New Roman" w:hAnsi="Times New Roman" w:cs="Times New Roman"/>
        </w:rPr>
        <w:t xml:space="preserve">. In fact, automated physiological affect sensing is a strong and undervalued modality which </w:t>
      </w:r>
      <w:r w:rsidR="00DF2374" w:rsidRPr="56B35C40">
        <w:rPr>
          <w:rFonts w:ascii="Times New Roman" w:hAnsi="Times New Roman" w:cs="Times New Roman"/>
        </w:rPr>
        <w:t>should</w:t>
      </w:r>
      <w:r w:rsidRPr="56B35C40">
        <w:rPr>
          <w:rFonts w:ascii="Times New Roman" w:hAnsi="Times New Roman" w:cs="Times New Roman"/>
        </w:rPr>
        <w:t xml:space="preserve"> be used </w:t>
      </w:r>
      <w:r w:rsidR="00AD4A0C" w:rsidRPr="56B35C40">
        <w:rPr>
          <w:rFonts w:ascii="Times New Roman" w:hAnsi="Times New Roman" w:cs="Times New Roman"/>
        </w:rPr>
        <w:t>for future</w:t>
      </w:r>
      <w:r w:rsidRPr="56B35C40">
        <w:rPr>
          <w:rFonts w:ascii="Times New Roman" w:hAnsi="Times New Roman" w:cs="Times New Roman"/>
        </w:rPr>
        <w:t xml:space="preserve"> multimodal affect</w:t>
      </w:r>
      <w:r w:rsidR="00FD7648" w:rsidRPr="56B35C40">
        <w:rPr>
          <w:rFonts w:ascii="Times New Roman" w:hAnsi="Times New Roman" w:cs="Times New Roman"/>
        </w:rPr>
        <w:t>-</w:t>
      </w:r>
      <w:r w:rsidRPr="56B35C40">
        <w:rPr>
          <w:rFonts w:ascii="Times New Roman" w:hAnsi="Times New Roman" w:cs="Times New Roman"/>
        </w:rPr>
        <w:t>sensing comput</w:t>
      </w:r>
      <w:r w:rsidR="00AD4A0C" w:rsidRPr="56B35C40">
        <w:rPr>
          <w:rFonts w:ascii="Times New Roman" w:hAnsi="Times New Roman" w:cs="Times New Roman"/>
        </w:rPr>
        <w:t>er systems</w:t>
      </w:r>
      <w:r w:rsidRPr="56B35C40">
        <w:rPr>
          <w:rFonts w:ascii="Times New Roman" w:hAnsi="Times New Roman" w:cs="Times New Roman"/>
        </w:rPr>
        <w:t xml:space="preserve"> because of three clear reasons. Firstly, </w:t>
      </w:r>
      <w:proofErr w:type="spellStart"/>
      <w:r w:rsidRPr="56B35C40">
        <w:rPr>
          <w:rFonts w:ascii="Times New Roman" w:hAnsi="Times New Roman" w:cs="Times New Roman"/>
        </w:rPr>
        <w:t>Pantic</w:t>
      </w:r>
      <w:proofErr w:type="spellEnd"/>
      <w:r w:rsidRPr="56B35C40">
        <w:rPr>
          <w:rFonts w:ascii="Times New Roman" w:hAnsi="Times New Roman" w:cs="Times New Roman"/>
        </w:rPr>
        <w:t xml:space="preserve"> et al.’s earlier criticism centred on the discomfort of wearable computer devic</w:t>
      </w:r>
      <w:commentRangeStart w:id="16"/>
      <w:r w:rsidRPr="56B35C40">
        <w:rPr>
          <w:rFonts w:ascii="Times New Roman" w:hAnsi="Times New Roman" w:cs="Times New Roman"/>
        </w:rPr>
        <w:t>es no longer holds.</w:t>
      </w:r>
      <w:commentRangeEnd w:id="16"/>
      <w:r>
        <w:rPr>
          <w:rStyle w:val="CommentReference"/>
        </w:rPr>
        <w:commentReference w:id="16"/>
      </w:r>
      <w:r w:rsidRPr="56B35C40">
        <w:rPr>
          <w:rFonts w:ascii="Times New Roman" w:hAnsi="Times New Roman" w:cs="Times New Roman"/>
        </w:rPr>
        <w:t xml:space="preserve"> Secondly, studies and research into physiological affect sensing holds the </w:t>
      </w:r>
      <w:r w:rsidR="005562CD" w:rsidRPr="56B35C40">
        <w:rPr>
          <w:rFonts w:ascii="Times New Roman" w:hAnsi="Times New Roman" w:cs="Times New Roman"/>
        </w:rPr>
        <w:t>most</w:t>
      </w:r>
      <w:r w:rsidRPr="56B35C40">
        <w:rPr>
          <w:rFonts w:ascii="Times New Roman" w:hAnsi="Times New Roman" w:cs="Times New Roman"/>
        </w:rPr>
        <w:t xml:space="preserve"> feasibility aside from text-based sentiment analysis. Thirdly, insights from scaffolded affective cognition hold exciting future potential for physiological or embodied approaches towards affect-sensitive multimodal computing. </w:t>
      </w:r>
    </w:p>
    <w:p w14:paraId="2B1ED9C7" w14:textId="48C14D4A" w:rsidR="00FF143E" w:rsidRPr="00800DA3" w:rsidRDefault="00FF143E" w:rsidP="003C4E19">
      <w:pPr>
        <w:spacing w:line="240" w:lineRule="auto"/>
        <w:jc w:val="both"/>
        <w:rPr>
          <w:rFonts w:ascii="Times New Roman" w:hAnsi="Times New Roman" w:cs="Times New Roman"/>
        </w:rPr>
      </w:pPr>
      <w:r w:rsidRPr="56B35C40">
        <w:rPr>
          <w:rFonts w:ascii="Times New Roman" w:hAnsi="Times New Roman" w:cs="Times New Roman"/>
        </w:rPr>
        <w:t xml:space="preserve">Potentially, </w:t>
      </w:r>
      <w:proofErr w:type="spellStart"/>
      <w:r w:rsidRPr="56B35C40">
        <w:rPr>
          <w:rFonts w:ascii="Times New Roman" w:hAnsi="Times New Roman" w:cs="Times New Roman"/>
        </w:rPr>
        <w:t>Pantic</w:t>
      </w:r>
      <w:proofErr w:type="spellEnd"/>
      <w:r w:rsidRPr="56B35C40">
        <w:rPr>
          <w:rFonts w:ascii="Times New Roman" w:hAnsi="Times New Roman" w:cs="Times New Roman"/>
        </w:rPr>
        <w:t xml:space="preserve"> et al.</w:t>
      </w:r>
      <w:r w:rsidR="00C40F61" w:rsidRPr="56B35C40">
        <w:rPr>
          <w:rFonts w:ascii="Times New Roman" w:hAnsi="Times New Roman" w:cs="Times New Roman"/>
        </w:rPr>
        <w:t xml:space="preserve"> </w:t>
      </w:r>
      <w:r w:rsidRPr="56B35C40">
        <w:rPr>
          <w:rFonts w:ascii="Times New Roman" w:hAnsi="Times New Roman" w:cs="Times New Roman"/>
        </w:rPr>
        <w:t xml:space="preserve">were unable to foresee the continued exponential growth of Moore’s Law and advent of more non-intrusive, comfortable sensors and wearables for accurate </w:t>
      </w:r>
      <w:r w:rsidR="00074E83" w:rsidRPr="56B35C40">
        <w:rPr>
          <w:rFonts w:ascii="Times New Roman" w:hAnsi="Times New Roman" w:cs="Times New Roman"/>
        </w:rPr>
        <w:t>physiological data</w:t>
      </w:r>
      <w:r w:rsidRPr="56B35C40">
        <w:rPr>
          <w:rFonts w:ascii="Times New Roman" w:hAnsi="Times New Roman" w:cs="Times New Roman"/>
        </w:rPr>
        <w:t xml:space="preserve">. Indeed, the demand for smart, </w:t>
      </w:r>
      <w:proofErr w:type="gramStart"/>
      <w:r w:rsidRPr="56B35C40">
        <w:rPr>
          <w:rFonts w:ascii="Times New Roman" w:hAnsi="Times New Roman" w:cs="Times New Roman"/>
        </w:rPr>
        <w:t>ergonomic</w:t>
      </w:r>
      <w:proofErr w:type="gramEnd"/>
      <w:r w:rsidRPr="56B35C40">
        <w:rPr>
          <w:rFonts w:ascii="Times New Roman" w:hAnsi="Times New Roman" w:cs="Times New Roman"/>
        </w:rPr>
        <w:t xml:space="preserve"> and non-intrusive wearable </w:t>
      </w:r>
      <w:r w:rsidR="000506C6" w:rsidRPr="56B35C40">
        <w:rPr>
          <w:rFonts w:ascii="Times New Roman" w:hAnsi="Times New Roman" w:cs="Times New Roman"/>
        </w:rPr>
        <w:t>body sensor</w:t>
      </w:r>
      <w:r w:rsidR="00A3628E" w:rsidRPr="56B35C40">
        <w:rPr>
          <w:rFonts w:ascii="Times New Roman" w:hAnsi="Times New Roman" w:cs="Times New Roman"/>
        </w:rPr>
        <w:t>s</w:t>
      </w:r>
      <w:r w:rsidR="000506C6" w:rsidRPr="56B35C40">
        <w:rPr>
          <w:rFonts w:ascii="Times New Roman" w:hAnsi="Times New Roman" w:cs="Times New Roman"/>
        </w:rPr>
        <w:t xml:space="preserve"> </w:t>
      </w:r>
      <w:r w:rsidR="003B3DBD" w:rsidRPr="56B35C40">
        <w:rPr>
          <w:rFonts w:ascii="Times New Roman" w:hAnsi="Times New Roman" w:cs="Times New Roman"/>
        </w:rPr>
        <w:t>has grown in</w:t>
      </w:r>
      <w:r w:rsidRPr="56B35C40">
        <w:rPr>
          <w:rFonts w:ascii="Times New Roman" w:hAnsi="Times New Roman" w:cs="Times New Roman"/>
        </w:rPr>
        <w:t xml:space="preserve"> prominence. From mobile devices, watches, smart running trainers, to even jewellery – often-AI driven “smart” physiological sensors designed to collect data on sleep, heartrate, steps, respiration, bodily posture and </w:t>
      </w:r>
      <w:r w:rsidR="009F7C42" w:rsidRPr="56B35C40">
        <w:rPr>
          <w:rFonts w:ascii="Times New Roman" w:hAnsi="Times New Roman" w:cs="Times New Roman"/>
        </w:rPr>
        <w:t xml:space="preserve">so </w:t>
      </w:r>
      <w:r w:rsidRPr="56B35C40">
        <w:rPr>
          <w:rFonts w:ascii="Times New Roman" w:hAnsi="Times New Roman" w:cs="Times New Roman"/>
        </w:rPr>
        <w:t xml:space="preserve">much more. </w:t>
      </w:r>
      <w:r w:rsidR="6E131165" w:rsidRPr="56B35C40">
        <w:rPr>
          <w:rFonts w:ascii="Times New Roman" w:hAnsi="Times New Roman" w:cs="Times New Roman"/>
        </w:rPr>
        <w:t xml:space="preserve">User requirements and </w:t>
      </w:r>
      <w:r w:rsidR="54E8DB06" w:rsidRPr="56B35C40">
        <w:rPr>
          <w:rFonts w:ascii="Times New Roman" w:hAnsi="Times New Roman" w:cs="Times New Roman"/>
        </w:rPr>
        <w:t xml:space="preserve">competitive </w:t>
      </w:r>
      <w:r w:rsidR="6E131165" w:rsidRPr="56B35C40">
        <w:rPr>
          <w:rFonts w:ascii="Times New Roman" w:hAnsi="Times New Roman" w:cs="Times New Roman"/>
        </w:rPr>
        <w:t>market</w:t>
      </w:r>
      <w:r w:rsidR="0B47421F" w:rsidRPr="56B35C40">
        <w:rPr>
          <w:rFonts w:ascii="Times New Roman" w:hAnsi="Times New Roman" w:cs="Times New Roman"/>
        </w:rPr>
        <w:t>s</w:t>
      </w:r>
      <w:r w:rsidR="6E131165" w:rsidRPr="56B35C40">
        <w:rPr>
          <w:rFonts w:ascii="Times New Roman" w:hAnsi="Times New Roman" w:cs="Times New Roman"/>
        </w:rPr>
        <w:t xml:space="preserve"> will help to ensure these devices </w:t>
      </w:r>
      <w:r w:rsidRPr="56B35C40">
        <w:rPr>
          <w:rFonts w:ascii="Times New Roman" w:hAnsi="Times New Roman" w:cs="Times New Roman"/>
        </w:rPr>
        <w:t>get smarter, less obtrusive and collect better physiological data on their users</w:t>
      </w:r>
      <w:r w:rsidR="00671E50" w:rsidRPr="56B35C40">
        <w:rPr>
          <w:rFonts w:ascii="Times New Roman" w:hAnsi="Times New Roman" w:cs="Times New Roman"/>
        </w:rPr>
        <w:t>,</w:t>
      </w:r>
      <w:r w:rsidR="00B65430" w:rsidRPr="56B35C40">
        <w:rPr>
          <w:rFonts w:ascii="Times New Roman" w:hAnsi="Times New Roman" w:cs="Times New Roman"/>
        </w:rPr>
        <w:t xml:space="preserve"> which can then </w:t>
      </w:r>
      <w:r w:rsidR="00671E50" w:rsidRPr="56B35C40">
        <w:rPr>
          <w:rFonts w:ascii="Times New Roman" w:hAnsi="Times New Roman" w:cs="Times New Roman"/>
        </w:rPr>
        <w:t>subsequently</w:t>
      </w:r>
      <w:r w:rsidR="00B65430" w:rsidRPr="56B35C40">
        <w:rPr>
          <w:rFonts w:ascii="Times New Roman" w:hAnsi="Times New Roman" w:cs="Times New Roman"/>
        </w:rPr>
        <w:t xml:space="preserve"> be fed </w:t>
      </w:r>
      <w:r w:rsidR="003D6175" w:rsidRPr="56B35C40">
        <w:rPr>
          <w:rFonts w:ascii="Times New Roman" w:hAnsi="Times New Roman" w:cs="Times New Roman"/>
        </w:rPr>
        <w:t>to affect-driven</w:t>
      </w:r>
      <w:r w:rsidR="00671E50" w:rsidRPr="56B35C40">
        <w:rPr>
          <w:rFonts w:ascii="Times New Roman" w:hAnsi="Times New Roman" w:cs="Times New Roman"/>
        </w:rPr>
        <w:t xml:space="preserve"> computer</w:t>
      </w:r>
      <w:r w:rsidR="00B65430" w:rsidRPr="56B35C40">
        <w:rPr>
          <w:rFonts w:ascii="Times New Roman" w:hAnsi="Times New Roman" w:cs="Times New Roman"/>
        </w:rPr>
        <w:t xml:space="preserve"> devices such as the </w:t>
      </w:r>
      <w:r w:rsidR="0632788A" w:rsidRPr="56B35C40">
        <w:rPr>
          <w:rFonts w:ascii="Times New Roman" w:hAnsi="Times New Roman" w:cs="Times New Roman"/>
        </w:rPr>
        <w:t xml:space="preserve">proposed </w:t>
      </w:r>
      <w:proofErr w:type="spellStart"/>
      <w:r w:rsidR="00B65430" w:rsidRPr="56B35C40">
        <w:rPr>
          <w:rFonts w:ascii="Times New Roman" w:hAnsi="Times New Roman" w:cs="Times New Roman"/>
        </w:rPr>
        <w:t>Turrellian</w:t>
      </w:r>
      <w:proofErr w:type="spellEnd"/>
      <w:r w:rsidR="00B65430" w:rsidRPr="56B35C40">
        <w:rPr>
          <w:rFonts w:ascii="Times New Roman" w:hAnsi="Times New Roman" w:cs="Times New Roman"/>
        </w:rPr>
        <w:t xml:space="preserve"> RGB LED. </w:t>
      </w:r>
    </w:p>
    <w:p w14:paraId="599573F2" w14:textId="7532FA79" w:rsidR="00FF143E" w:rsidRPr="00800DA3" w:rsidRDefault="00FF143E" w:rsidP="003C4E19">
      <w:pPr>
        <w:spacing w:line="240" w:lineRule="auto"/>
        <w:jc w:val="both"/>
        <w:rPr>
          <w:rFonts w:ascii="Times New Roman" w:hAnsi="Times New Roman" w:cs="Times New Roman"/>
        </w:rPr>
      </w:pPr>
      <w:r w:rsidRPr="56B35C40">
        <w:rPr>
          <w:rFonts w:ascii="Times New Roman" w:hAnsi="Times New Roman" w:cs="Times New Roman"/>
        </w:rPr>
        <w:t xml:space="preserve">Although </w:t>
      </w:r>
      <w:r w:rsidR="00435E31" w:rsidRPr="56B35C40">
        <w:rPr>
          <w:rFonts w:ascii="Times New Roman" w:hAnsi="Times New Roman" w:cs="Times New Roman"/>
        </w:rPr>
        <w:t xml:space="preserve">this paper </w:t>
      </w:r>
      <w:r w:rsidRPr="56B35C40">
        <w:rPr>
          <w:rFonts w:ascii="Times New Roman" w:hAnsi="Times New Roman" w:cs="Times New Roman"/>
        </w:rPr>
        <w:t>accept</w:t>
      </w:r>
      <w:r w:rsidR="00435E31" w:rsidRPr="56B35C40">
        <w:rPr>
          <w:rFonts w:ascii="Times New Roman" w:hAnsi="Times New Roman" w:cs="Times New Roman"/>
        </w:rPr>
        <w:t>s</w:t>
      </w:r>
      <w:r w:rsidRPr="56B35C40">
        <w:rPr>
          <w:rFonts w:ascii="Times New Roman" w:hAnsi="Times New Roman" w:cs="Times New Roman"/>
        </w:rPr>
        <w:t xml:space="preserve"> that a </w:t>
      </w:r>
      <w:r w:rsidR="00435E31" w:rsidRPr="56B35C40">
        <w:rPr>
          <w:rFonts w:ascii="Times New Roman" w:hAnsi="Times New Roman" w:cs="Times New Roman"/>
        </w:rPr>
        <w:t>broad</w:t>
      </w:r>
      <w:r w:rsidRPr="56B35C40">
        <w:rPr>
          <w:rFonts w:ascii="Times New Roman" w:hAnsi="Times New Roman" w:cs="Times New Roman"/>
        </w:rPr>
        <w:t xml:space="preserve"> fusion of approaches discussed in </w:t>
      </w:r>
      <w:r w:rsidR="00CB652C" w:rsidRPr="56B35C40">
        <w:rPr>
          <w:rFonts w:ascii="Times New Roman" w:hAnsi="Times New Roman" w:cs="Times New Roman"/>
        </w:rPr>
        <w:t xml:space="preserve">section </w:t>
      </w:r>
      <w:r w:rsidRPr="56B35C40">
        <w:rPr>
          <w:rFonts w:ascii="Times New Roman" w:hAnsi="Times New Roman" w:cs="Times New Roman"/>
        </w:rPr>
        <w:t>3.</w:t>
      </w:r>
      <w:r w:rsidR="00453052" w:rsidRPr="56B35C40">
        <w:rPr>
          <w:rFonts w:ascii="Times New Roman" w:hAnsi="Times New Roman" w:cs="Times New Roman"/>
        </w:rPr>
        <w:t>2</w:t>
      </w:r>
      <w:r w:rsidRPr="56B35C40">
        <w:rPr>
          <w:rFonts w:ascii="Times New Roman" w:hAnsi="Times New Roman" w:cs="Times New Roman"/>
        </w:rPr>
        <w:t xml:space="preserve"> is</w:t>
      </w:r>
      <w:r w:rsidR="00671E50" w:rsidRPr="56B35C40">
        <w:rPr>
          <w:rFonts w:ascii="Times New Roman" w:hAnsi="Times New Roman" w:cs="Times New Roman"/>
        </w:rPr>
        <w:t xml:space="preserve"> ultimately</w:t>
      </w:r>
      <w:r w:rsidRPr="56B35C40">
        <w:rPr>
          <w:rFonts w:ascii="Times New Roman" w:hAnsi="Times New Roman" w:cs="Times New Roman"/>
        </w:rPr>
        <w:t xml:space="preserve"> most ideal, physiological </w:t>
      </w:r>
      <w:r w:rsidR="003D6175" w:rsidRPr="56B35C40">
        <w:rPr>
          <w:rFonts w:ascii="Times New Roman" w:hAnsi="Times New Roman" w:cs="Times New Roman"/>
        </w:rPr>
        <w:t>data collection</w:t>
      </w:r>
      <w:r w:rsidRPr="56B35C40">
        <w:rPr>
          <w:rFonts w:ascii="Times New Roman" w:hAnsi="Times New Roman" w:cs="Times New Roman"/>
        </w:rPr>
        <w:t xml:space="preserve"> should become more central in future developments towards affect-sensitive multimodal computing. Physiological approaches avoid the potential difficulties of facial recognition and auditory approaches </w:t>
      </w:r>
      <w:r w:rsidR="00A3628E" w:rsidRPr="56B35C40">
        <w:rPr>
          <w:rFonts w:ascii="Times New Roman" w:hAnsi="Times New Roman" w:cs="Times New Roman"/>
        </w:rPr>
        <w:t>as they are</w:t>
      </w:r>
      <w:r w:rsidRPr="56B35C40">
        <w:rPr>
          <w:rFonts w:ascii="Times New Roman" w:hAnsi="Times New Roman" w:cs="Times New Roman"/>
        </w:rPr>
        <w:t xml:space="preserve"> easier to employ automatically and accurate</w:t>
      </w:r>
      <w:r w:rsidR="00A3628E" w:rsidRPr="56B35C40">
        <w:rPr>
          <w:rFonts w:ascii="Times New Roman" w:hAnsi="Times New Roman" w:cs="Times New Roman"/>
        </w:rPr>
        <w:t>ly</w:t>
      </w:r>
      <w:r w:rsidRPr="56B35C40">
        <w:rPr>
          <w:rFonts w:ascii="Times New Roman" w:hAnsi="Times New Roman" w:cs="Times New Roman"/>
        </w:rPr>
        <w:t xml:space="preserve">. Research by </w:t>
      </w:r>
      <w:proofErr w:type="spellStart"/>
      <w:r w:rsidRPr="56B35C40">
        <w:rPr>
          <w:rFonts w:ascii="Times New Roman" w:hAnsi="Times New Roman" w:cs="Times New Roman"/>
        </w:rPr>
        <w:t>Goshvarpour</w:t>
      </w:r>
      <w:proofErr w:type="spellEnd"/>
      <w:r w:rsidRPr="56B35C40">
        <w:rPr>
          <w:rFonts w:ascii="Times New Roman" w:hAnsi="Times New Roman" w:cs="Times New Roman"/>
        </w:rPr>
        <w:t xml:space="preserve"> et al. using heart rate and respiratory volume demonstrated affective </w:t>
      </w:r>
      <w:r w:rsidRPr="56B35C40">
        <w:rPr>
          <w:rFonts w:ascii="Times New Roman" w:hAnsi="Times New Roman" w:cs="Times New Roman"/>
        </w:rPr>
        <w:lastRenderedPageBreak/>
        <w:t xml:space="preserve">classification rates of up to 92% (sensitivity: 95% and specificity: 83.33%) utilising heart rate variability and pulse rate </w:t>
      </w:r>
      <w:r w:rsidR="00453052" w:rsidRPr="56B35C40">
        <w:rPr>
          <w:rFonts w:ascii="Times New Roman" w:hAnsi="Times New Roman" w:cs="Times New Roman"/>
        </w:rPr>
        <w:t>alone</w:t>
      </w:r>
      <w:r w:rsidRPr="56B35C40">
        <w:rPr>
          <w:rFonts w:ascii="Times New Roman" w:hAnsi="Times New Roman" w:cs="Times New Roman"/>
        </w:rPr>
        <w:t xml:space="preserve">. </w:t>
      </w:r>
      <w:r w:rsidR="00EE71DE" w:rsidRPr="56B35C40">
        <w:rPr>
          <w:rFonts w:ascii="Times New Roman" w:hAnsi="Times New Roman" w:cs="Times New Roman"/>
        </w:rPr>
        <w:t>Also, h</w:t>
      </w:r>
      <w:r w:rsidRPr="56B35C40">
        <w:rPr>
          <w:rFonts w:ascii="Times New Roman" w:hAnsi="Times New Roman" w:cs="Times New Roman"/>
        </w:rPr>
        <w:t>igh accuracy was observed in research by Jang et al. of 84.7% for recognition of boredom, pain and surprise emotions utilising physiological signals. E</w:t>
      </w:r>
      <w:r w:rsidR="00F56C6F" w:rsidRPr="56B35C40">
        <w:rPr>
          <w:rFonts w:ascii="Times New Roman" w:hAnsi="Times New Roman" w:cs="Times New Roman"/>
        </w:rPr>
        <w:t>ven</w:t>
      </w:r>
      <w:r w:rsidRPr="56B35C40">
        <w:rPr>
          <w:rFonts w:ascii="Times New Roman" w:hAnsi="Times New Roman" w:cs="Times New Roman"/>
        </w:rPr>
        <w:t xml:space="preserve"> body posture and movement has also been recognised as an effective expressive modality for human emotion. Li et al. utilising Microsoft Kinect found that a walker’s gait was </w:t>
      </w:r>
      <w:r w:rsidR="00453052" w:rsidRPr="56B35C40">
        <w:rPr>
          <w:rFonts w:ascii="Times New Roman" w:hAnsi="Times New Roman" w:cs="Times New Roman"/>
        </w:rPr>
        <w:t>successful</w:t>
      </w:r>
      <w:r w:rsidRPr="56B35C40">
        <w:rPr>
          <w:rFonts w:ascii="Times New Roman" w:hAnsi="Times New Roman" w:cs="Times New Roman"/>
        </w:rPr>
        <w:t xml:space="preserve"> in determining participants emotional state.</w:t>
      </w:r>
      <w:r w:rsidR="00060A7D" w:rsidRPr="56B35C40">
        <w:rPr>
          <w:rFonts w:ascii="Times New Roman" w:hAnsi="Times New Roman" w:cs="Times New Roman"/>
        </w:rPr>
        <w:t xml:space="preserve"> </w:t>
      </w:r>
      <w:r w:rsidR="00F07DE1" w:rsidRPr="56B35C40">
        <w:rPr>
          <w:rFonts w:ascii="Times New Roman" w:hAnsi="Times New Roman" w:cs="Times New Roman"/>
        </w:rPr>
        <w:t>Accordingly,</w:t>
      </w:r>
      <w:r w:rsidR="00060A7D" w:rsidRPr="56B35C40">
        <w:rPr>
          <w:rFonts w:ascii="Times New Roman" w:hAnsi="Times New Roman" w:cs="Times New Roman"/>
        </w:rPr>
        <w:t xml:space="preserve"> the</w:t>
      </w:r>
      <w:r w:rsidR="00840654" w:rsidRPr="56B35C40">
        <w:rPr>
          <w:rFonts w:ascii="Times New Roman" w:hAnsi="Times New Roman" w:cs="Times New Roman"/>
        </w:rPr>
        <w:t xml:space="preserve"> </w:t>
      </w:r>
      <w:r w:rsidR="0121EE2E" w:rsidRPr="56B35C40">
        <w:rPr>
          <w:rFonts w:ascii="Times New Roman" w:hAnsi="Times New Roman" w:cs="Times New Roman"/>
        </w:rPr>
        <w:t xml:space="preserve">proposed </w:t>
      </w:r>
      <w:proofErr w:type="spellStart"/>
      <w:r w:rsidR="00840654" w:rsidRPr="56B35C40">
        <w:rPr>
          <w:rFonts w:ascii="Times New Roman" w:hAnsi="Times New Roman" w:cs="Times New Roman"/>
        </w:rPr>
        <w:t>Turrellian</w:t>
      </w:r>
      <w:proofErr w:type="spellEnd"/>
      <w:r w:rsidR="00840654" w:rsidRPr="56B35C40">
        <w:rPr>
          <w:rFonts w:ascii="Times New Roman" w:hAnsi="Times New Roman" w:cs="Times New Roman"/>
        </w:rPr>
        <w:t xml:space="preserve"> RGB LED </w:t>
      </w:r>
      <w:r w:rsidR="00007E07" w:rsidRPr="56B35C40">
        <w:rPr>
          <w:rFonts w:ascii="Times New Roman" w:hAnsi="Times New Roman" w:cs="Times New Roman"/>
        </w:rPr>
        <w:t>should</w:t>
      </w:r>
      <w:r w:rsidR="00060A7D" w:rsidRPr="56B35C40">
        <w:rPr>
          <w:rFonts w:ascii="Times New Roman" w:hAnsi="Times New Roman" w:cs="Times New Roman"/>
        </w:rPr>
        <w:t xml:space="preserve"> perform </w:t>
      </w:r>
      <w:r w:rsidR="00553E2D" w:rsidRPr="56B35C40">
        <w:rPr>
          <w:rFonts w:ascii="Times New Roman" w:hAnsi="Times New Roman" w:cs="Times New Roman"/>
        </w:rPr>
        <w:t>well in affect-detection</w:t>
      </w:r>
      <w:r w:rsidR="2B311FA0" w:rsidRPr="56B35C40">
        <w:rPr>
          <w:rFonts w:ascii="Times New Roman" w:hAnsi="Times New Roman" w:cs="Times New Roman"/>
        </w:rPr>
        <w:t xml:space="preserve"> because it will combine </w:t>
      </w:r>
      <w:r w:rsidR="00C2607F">
        <w:rPr>
          <w:rFonts w:ascii="Times New Roman" w:hAnsi="Times New Roman" w:cs="Times New Roman"/>
        </w:rPr>
        <w:t xml:space="preserve">the above </w:t>
      </w:r>
      <w:r w:rsidR="00C86107">
        <w:rPr>
          <w:rFonts w:ascii="Times New Roman" w:hAnsi="Times New Roman" w:cs="Times New Roman"/>
        </w:rPr>
        <w:t xml:space="preserve">physiological </w:t>
      </w:r>
      <w:r w:rsidR="00954215">
        <w:rPr>
          <w:rFonts w:ascii="Times New Roman" w:hAnsi="Times New Roman" w:cs="Times New Roman"/>
        </w:rPr>
        <w:t>approaches.</w:t>
      </w:r>
    </w:p>
    <w:p w14:paraId="558DDDC9" w14:textId="5BD4B5AF" w:rsidR="00FF143E" w:rsidRPr="00800DA3" w:rsidRDefault="00FF143E" w:rsidP="003C4E19">
      <w:pPr>
        <w:spacing w:line="240" w:lineRule="auto"/>
        <w:jc w:val="both"/>
        <w:rPr>
          <w:rFonts w:ascii="Times New Roman" w:hAnsi="Times New Roman" w:cs="Times New Roman"/>
        </w:rPr>
      </w:pPr>
      <w:r w:rsidRPr="56B35C40">
        <w:rPr>
          <w:rFonts w:ascii="Times New Roman" w:hAnsi="Times New Roman" w:cs="Times New Roman"/>
        </w:rPr>
        <w:t>There is further reason to support physiological and embodied approaches to multimodal affect sensing for computing</w:t>
      </w:r>
      <w:r w:rsidR="00553E2D" w:rsidRPr="56B35C40">
        <w:rPr>
          <w:rFonts w:ascii="Times New Roman" w:hAnsi="Times New Roman" w:cs="Times New Roman"/>
        </w:rPr>
        <w:t xml:space="preserve"> and smart IoT devices</w:t>
      </w:r>
      <w:r w:rsidRPr="56B35C40">
        <w:rPr>
          <w:rFonts w:ascii="Times New Roman" w:hAnsi="Times New Roman" w:cs="Times New Roman"/>
        </w:rPr>
        <w:t>.</w:t>
      </w:r>
      <w:r w:rsidR="00EC76A8" w:rsidRPr="56B35C40">
        <w:rPr>
          <w:rFonts w:ascii="Times New Roman" w:hAnsi="Times New Roman" w:cs="Times New Roman"/>
        </w:rPr>
        <w:t xml:space="preserve"> Many prominent</w:t>
      </w:r>
      <w:r w:rsidRPr="56B35C40">
        <w:rPr>
          <w:rFonts w:ascii="Times New Roman" w:hAnsi="Times New Roman" w:cs="Times New Roman"/>
        </w:rPr>
        <w:t xml:space="preserve"> neurologists and </w:t>
      </w:r>
      <w:proofErr w:type="spellStart"/>
      <w:r w:rsidRPr="56B35C40">
        <w:rPr>
          <w:rFonts w:ascii="Times New Roman" w:hAnsi="Times New Roman" w:cs="Times New Roman"/>
        </w:rPr>
        <w:t>enactivists</w:t>
      </w:r>
      <w:proofErr w:type="spellEnd"/>
      <w:r w:rsidRPr="56B35C40">
        <w:rPr>
          <w:rFonts w:ascii="Times New Roman" w:hAnsi="Times New Roman" w:cs="Times New Roman"/>
        </w:rPr>
        <w:t xml:space="preserve"> have </w:t>
      </w:r>
      <w:r w:rsidR="00EC76A8" w:rsidRPr="56B35C40">
        <w:rPr>
          <w:rFonts w:ascii="Times New Roman" w:hAnsi="Times New Roman" w:cs="Times New Roman"/>
        </w:rPr>
        <w:t>argued</w:t>
      </w:r>
      <w:r w:rsidRPr="56B35C40">
        <w:rPr>
          <w:rFonts w:ascii="Times New Roman" w:hAnsi="Times New Roman" w:cs="Times New Roman"/>
        </w:rPr>
        <w:t xml:space="preserve"> that emotion is embodied and induced by bodily events. </w:t>
      </w:r>
      <w:r w:rsidR="0092781F" w:rsidRPr="56B35C40">
        <w:rPr>
          <w:rFonts w:ascii="Times New Roman" w:hAnsi="Times New Roman" w:cs="Times New Roman"/>
        </w:rPr>
        <w:t>E</w:t>
      </w:r>
      <w:r w:rsidRPr="56B35C40">
        <w:rPr>
          <w:rFonts w:ascii="Times New Roman" w:hAnsi="Times New Roman" w:cs="Times New Roman"/>
        </w:rPr>
        <w:t xml:space="preserve">motion-theorist William James </w:t>
      </w:r>
      <w:r w:rsidR="00850CFE" w:rsidRPr="56B35C40">
        <w:rPr>
          <w:rFonts w:ascii="Times New Roman" w:hAnsi="Times New Roman" w:cs="Times New Roman"/>
        </w:rPr>
        <w:t>argued that</w:t>
      </w:r>
      <w:r w:rsidRPr="56B35C40">
        <w:rPr>
          <w:rFonts w:ascii="Times New Roman" w:hAnsi="Times New Roman" w:cs="Times New Roman"/>
        </w:rPr>
        <w:t xml:space="preserve"> autonomic bodily changes preced</w:t>
      </w:r>
      <w:r w:rsidR="00850CFE" w:rsidRPr="56B35C40">
        <w:rPr>
          <w:rFonts w:ascii="Times New Roman" w:hAnsi="Times New Roman" w:cs="Times New Roman"/>
        </w:rPr>
        <w:t xml:space="preserve">e </w:t>
      </w:r>
      <w:r w:rsidRPr="56B35C40">
        <w:rPr>
          <w:rFonts w:ascii="Times New Roman" w:hAnsi="Times New Roman" w:cs="Times New Roman"/>
        </w:rPr>
        <w:t>our emotional experiences. Indeed, James convincingly states that emotional experience abstracted from all physical bodily feelings is simply nothing but “feelingless cognition”. In addition, Levenson, Ekman and Friesen found that for the six basic emotions each of these corresponds to a unique bodily pattern.</w:t>
      </w:r>
      <w:r w:rsidR="0DCE0BD8" w:rsidRPr="56B35C40">
        <w:rPr>
          <w:rFonts w:ascii="Times New Roman" w:hAnsi="Times New Roman" w:cs="Times New Roman"/>
        </w:rPr>
        <w:t xml:space="preserve"> </w:t>
      </w:r>
      <w:r w:rsidR="00BA32EB">
        <w:rPr>
          <w:rFonts w:ascii="Times New Roman" w:hAnsi="Times New Roman" w:cs="Times New Roman"/>
        </w:rPr>
        <w:t xml:space="preserve">Therefore, physiological affect-sensing has </w:t>
      </w:r>
      <w:r w:rsidR="001A4A5A">
        <w:rPr>
          <w:rFonts w:ascii="Times New Roman" w:hAnsi="Times New Roman" w:cs="Times New Roman"/>
        </w:rPr>
        <w:t xml:space="preserve">been widely </w:t>
      </w:r>
      <w:r w:rsidR="006E1439">
        <w:rPr>
          <w:rFonts w:ascii="Times New Roman" w:hAnsi="Times New Roman" w:cs="Times New Roman"/>
        </w:rPr>
        <w:t>recognised even</w:t>
      </w:r>
      <w:r w:rsidR="009F0485">
        <w:rPr>
          <w:rFonts w:ascii="Times New Roman" w:hAnsi="Times New Roman" w:cs="Times New Roman"/>
        </w:rPr>
        <w:t xml:space="preserve"> from</w:t>
      </w:r>
      <w:r w:rsidR="006E1439">
        <w:rPr>
          <w:rFonts w:ascii="Times New Roman" w:hAnsi="Times New Roman" w:cs="Times New Roman"/>
        </w:rPr>
        <w:t xml:space="preserve"> researchers </w:t>
      </w:r>
      <w:r w:rsidR="009F0485">
        <w:rPr>
          <w:rFonts w:ascii="Times New Roman" w:hAnsi="Times New Roman" w:cs="Times New Roman"/>
        </w:rPr>
        <w:t xml:space="preserve">utilising </w:t>
      </w:r>
      <w:r w:rsidR="00982FCD">
        <w:rPr>
          <w:rFonts w:ascii="Times New Roman" w:hAnsi="Times New Roman" w:cs="Times New Roman"/>
        </w:rPr>
        <w:t>visual depictions of facial actions for studying emotion</w:t>
      </w:r>
      <w:r w:rsidR="009F0485">
        <w:rPr>
          <w:rFonts w:ascii="Times New Roman" w:hAnsi="Times New Roman" w:cs="Times New Roman"/>
        </w:rPr>
        <w:t>.</w:t>
      </w:r>
    </w:p>
    <w:p w14:paraId="3E823DD0" w14:textId="17B3F24D" w:rsidR="00FF143E" w:rsidRPr="00800DA3" w:rsidRDefault="00FF143E" w:rsidP="003C4E19">
      <w:pPr>
        <w:spacing w:line="240" w:lineRule="auto"/>
        <w:jc w:val="both"/>
        <w:rPr>
          <w:rFonts w:ascii="Times New Roman" w:hAnsi="Times New Roman" w:cs="Times New Roman"/>
        </w:rPr>
      </w:pPr>
      <w:r w:rsidRPr="00800DA3">
        <w:rPr>
          <w:rFonts w:ascii="Times New Roman" w:hAnsi="Times New Roman" w:cs="Times New Roman"/>
        </w:rPr>
        <w:t>Other compelling support for physiological</w:t>
      </w:r>
      <w:r w:rsidR="00382944">
        <w:rPr>
          <w:rFonts w:ascii="Times New Roman" w:hAnsi="Times New Roman" w:cs="Times New Roman"/>
        </w:rPr>
        <w:t xml:space="preserve"> </w:t>
      </w:r>
      <w:r w:rsidR="00157D96">
        <w:rPr>
          <w:rFonts w:ascii="Times New Roman" w:hAnsi="Times New Roman" w:cs="Times New Roman"/>
        </w:rPr>
        <w:t>approaches</w:t>
      </w:r>
      <w:r w:rsidRPr="00800DA3">
        <w:rPr>
          <w:rFonts w:ascii="Times New Roman" w:hAnsi="Times New Roman" w:cs="Times New Roman"/>
        </w:rPr>
        <w:t xml:space="preserve"> </w:t>
      </w:r>
      <w:r w:rsidR="002567A3">
        <w:rPr>
          <w:rFonts w:ascii="Times New Roman" w:hAnsi="Times New Roman" w:cs="Times New Roman"/>
        </w:rPr>
        <w:t>becoming</w:t>
      </w:r>
      <w:r w:rsidRPr="00800DA3">
        <w:rPr>
          <w:rFonts w:ascii="Times New Roman" w:hAnsi="Times New Roman" w:cs="Times New Roman"/>
        </w:rPr>
        <w:t xml:space="preserve"> central to the design and implementation of affect-sensitive multimodal computer systems </w:t>
      </w:r>
      <w:r w:rsidR="0086674D">
        <w:rPr>
          <w:rFonts w:ascii="Times New Roman" w:hAnsi="Times New Roman" w:cs="Times New Roman"/>
        </w:rPr>
        <w:t xml:space="preserve">and IoT devices </w:t>
      </w:r>
      <w:r w:rsidRPr="00800DA3">
        <w:rPr>
          <w:rFonts w:ascii="Times New Roman" w:hAnsi="Times New Roman" w:cs="Times New Roman"/>
        </w:rPr>
        <w:t xml:space="preserve">includes research into unconscious emotion. Within </w:t>
      </w:r>
      <w:proofErr w:type="spellStart"/>
      <w:r w:rsidRPr="00800DA3">
        <w:rPr>
          <w:rFonts w:ascii="Times New Roman" w:hAnsi="Times New Roman" w:cs="Times New Roman"/>
        </w:rPr>
        <w:t>Scarantino’s</w:t>
      </w:r>
      <w:proofErr w:type="spellEnd"/>
      <w:r w:rsidRPr="00800DA3">
        <w:rPr>
          <w:rFonts w:ascii="Times New Roman" w:hAnsi="Times New Roman" w:cs="Times New Roman"/>
        </w:rPr>
        <w:t xml:space="preserve"> </w:t>
      </w:r>
      <w:proofErr w:type="spellStart"/>
      <w:r w:rsidRPr="00800DA3">
        <w:rPr>
          <w:rFonts w:ascii="Times New Roman" w:hAnsi="Times New Roman" w:cs="Times New Roman"/>
          <w:i/>
          <w:iCs/>
        </w:rPr>
        <w:t>blindfright</w:t>
      </w:r>
      <w:proofErr w:type="spellEnd"/>
      <w:r w:rsidRPr="00800DA3">
        <w:rPr>
          <w:rFonts w:ascii="Times New Roman" w:hAnsi="Times New Roman" w:cs="Times New Roman"/>
          <w:i/>
          <w:iCs/>
        </w:rPr>
        <w:t xml:space="preserve"> </w:t>
      </w:r>
      <w:r w:rsidRPr="00800DA3">
        <w:rPr>
          <w:rFonts w:ascii="Times New Roman" w:hAnsi="Times New Roman" w:cs="Times New Roman"/>
        </w:rPr>
        <w:t>experiments he was able to activate subject’s neurophysiological fear system – inspiring consciously</w:t>
      </w:r>
      <w:r w:rsidRPr="00800DA3">
        <w:rPr>
          <w:rFonts w:ascii="Times New Roman" w:hAnsi="Times New Roman" w:cs="Times New Roman"/>
          <w:i/>
          <w:iCs/>
        </w:rPr>
        <w:t xml:space="preserve"> unfelt</w:t>
      </w:r>
      <w:r w:rsidRPr="00800DA3">
        <w:rPr>
          <w:rFonts w:ascii="Times New Roman" w:hAnsi="Times New Roman" w:cs="Times New Roman"/>
        </w:rPr>
        <w:t xml:space="preserve"> yet empirically measurable physiological, </w:t>
      </w:r>
      <w:proofErr w:type="gramStart"/>
      <w:r w:rsidRPr="00800DA3">
        <w:rPr>
          <w:rFonts w:ascii="Times New Roman" w:hAnsi="Times New Roman" w:cs="Times New Roman"/>
        </w:rPr>
        <w:t>facial</w:t>
      </w:r>
      <w:proofErr w:type="gramEnd"/>
      <w:r w:rsidRPr="00800DA3">
        <w:rPr>
          <w:rFonts w:ascii="Times New Roman" w:hAnsi="Times New Roman" w:cs="Times New Roman"/>
        </w:rPr>
        <w:t xml:space="preserve"> and bodily changes coherent with the emotion of fear. Indeed, in response to unseen stimuli and without conscious awareness subjects demonstrated: enhanced SCRs, potentiated startle reflex and differential </w:t>
      </w:r>
      <w:proofErr w:type="spellStart"/>
      <w:r w:rsidRPr="00800DA3">
        <w:rPr>
          <w:rFonts w:ascii="Times New Roman" w:hAnsi="Times New Roman" w:cs="Times New Roman"/>
        </w:rPr>
        <w:t>amydala</w:t>
      </w:r>
      <w:proofErr w:type="spellEnd"/>
      <w:r w:rsidRPr="00800DA3">
        <w:rPr>
          <w:rFonts w:ascii="Times New Roman" w:hAnsi="Times New Roman" w:cs="Times New Roman"/>
        </w:rPr>
        <w:t xml:space="preserve"> activation. Enabling the development of computer systems which can automatically respond to emotion </w:t>
      </w:r>
      <w:r w:rsidR="00922075">
        <w:rPr>
          <w:rFonts w:ascii="Times New Roman" w:hAnsi="Times New Roman" w:cs="Times New Roman"/>
        </w:rPr>
        <w:t>sour</w:t>
      </w:r>
      <w:r w:rsidR="00453052">
        <w:rPr>
          <w:rFonts w:ascii="Times New Roman" w:hAnsi="Times New Roman" w:cs="Times New Roman"/>
        </w:rPr>
        <w:t>c</w:t>
      </w:r>
      <w:r w:rsidR="00922075">
        <w:rPr>
          <w:rFonts w:ascii="Times New Roman" w:hAnsi="Times New Roman" w:cs="Times New Roman"/>
        </w:rPr>
        <w:t xml:space="preserve">ed from </w:t>
      </w:r>
      <w:r w:rsidRPr="00800DA3">
        <w:rPr>
          <w:rFonts w:ascii="Times New Roman" w:hAnsi="Times New Roman" w:cs="Times New Roman"/>
        </w:rPr>
        <w:t xml:space="preserve">bodily change and even anticipate users emotional state from their unconscious bodily changes and emotions. </w:t>
      </w:r>
      <w:r w:rsidR="001425B3">
        <w:rPr>
          <w:rFonts w:ascii="Times New Roman" w:hAnsi="Times New Roman" w:cs="Times New Roman"/>
        </w:rPr>
        <w:t>Hence, i</w:t>
      </w:r>
      <w:r w:rsidR="0086674D">
        <w:rPr>
          <w:rFonts w:ascii="Times New Roman" w:hAnsi="Times New Roman" w:cs="Times New Roman"/>
        </w:rPr>
        <w:t xml:space="preserve">t will be exciting to determine if </w:t>
      </w:r>
      <w:r w:rsidR="00EC1546">
        <w:rPr>
          <w:rFonts w:ascii="Times New Roman" w:hAnsi="Times New Roman" w:cs="Times New Roman"/>
        </w:rPr>
        <w:t xml:space="preserve">the RGB LED offers anticipatory </w:t>
      </w:r>
      <w:r w:rsidR="001425B3">
        <w:rPr>
          <w:rFonts w:ascii="Times New Roman" w:hAnsi="Times New Roman" w:cs="Times New Roman"/>
        </w:rPr>
        <w:t>performance.</w:t>
      </w:r>
    </w:p>
    <w:p w14:paraId="79D1A64C" w14:textId="16C3925C" w:rsidR="00503A7A" w:rsidRDefault="005562CD" w:rsidP="003C4E19">
      <w:pPr>
        <w:spacing w:line="240" w:lineRule="auto"/>
        <w:jc w:val="both"/>
        <w:rPr>
          <w:rFonts w:ascii="Times New Roman" w:hAnsi="Times New Roman" w:cs="Times New Roman"/>
        </w:rPr>
      </w:pPr>
      <w:r w:rsidRPr="56B35C40">
        <w:rPr>
          <w:rFonts w:ascii="Times New Roman" w:hAnsi="Times New Roman" w:cs="Times New Roman"/>
        </w:rPr>
        <w:t>Lastly</w:t>
      </w:r>
      <w:r w:rsidR="00FF143E" w:rsidRPr="56B35C40">
        <w:rPr>
          <w:rFonts w:ascii="Times New Roman" w:hAnsi="Times New Roman" w:cs="Times New Roman"/>
        </w:rPr>
        <w:t xml:space="preserve"> research from emotion theorists </w:t>
      </w:r>
      <w:proofErr w:type="spellStart"/>
      <w:r w:rsidR="00FF143E" w:rsidRPr="56B35C40">
        <w:rPr>
          <w:rFonts w:ascii="Times New Roman" w:hAnsi="Times New Roman" w:cs="Times New Roman"/>
        </w:rPr>
        <w:t>Colombetti</w:t>
      </w:r>
      <w:proofErr w:type="spellEnd"/>
      <w:r w:rsidR="00FF143E" w:rsidRPr="56B35C40">
        <w:rPr>
          <w:rFonts w:ascii="Times New Roman" w:hAnsi="Times New Roman" w:cs="Times New Roman"/>
        </w:rPr>
        <w:t xml:space="preserve"> and Krueger into </w:t>
      </w:r>
      <w:commentRangeStart w:id="17"/>
      <w:r w:rsidR="00FF143E" w:rsidRPr="001858B6">
        <w:rPr>
          <w:rFonts w:ascii="Times New Roman" w:hAnsi="Times New Roman" w:cs="Times New Roman"/>
          <w:i/>
          <w:iCs/>
        </w:rPr>
        <w:t>scaffolded emotion theory</w:t>
      </w:r>
      <w:commentRangeEnd w:id="17"/>
      <w:r>
        <w:rPr>
          <w:rStyle w:val="CommentReference"/>
        </w:rPr>
        <w:commentReference w:id="17"/>
      </w:r>
      <w:r w:rsidR="00FF143E" w:rsidRPr="56B35C40">
        <w:rPr>
          <w:rFonts w:ascii="Times New Roman" w:hAnsi="Times New Roman" w:cs="Times New Roman"/>
        </w:rPr>
        <w:t xml:space="preserve"> ha</w:t>
      </w:r>
      <w:r w:rsidR="00685749" w:rsidRPr="56B35C40">
        <w:rPr>
          <w:rFonts w:ascii="Times New Roman" w:hAnsi="Times New Roman" w:cs="Times New Roman"/>
        </w:rPr>
        <w:t>s</w:t>
      </w:r>
      <w:r w:rsidR="00FF143E" w:rsidRPr="56B35C40">
        <w:rPr>
          <w:rFonts w:ascii="Times New Roman" w:hAnsi="Times New Roman" w:cs="Times New Roman"/>
        </w:rPr>
        <w:t xml:space="preserve"> demonstrated exciting potential for the </w:t>
      </w:r>
      <w:r w:rsidRPr="56B35C40">
        <w:rPr>
          <w:rFonts w:ascii="Times New Roman" w:hAnsi="Times New Roman" w:cs="Times New Roman"/>
        </w:rPr>
        <w:t>RGB LED</w:t>
      </w:r>
      <w:r w:rsidR="00FF143E" w:rsidRPr="56B35C40">
        <w:rPr>
          <w:rFonts w:ascii="Times New Roman" w:hAnsi="Times New Roman" w:cs="Times New Roman"/>
        </w:rPr>
        <w:t xml:space="preserve"> and other affect</w:t>
      </w:r>
      <w:r w:rsidR="00685749" w:rsidRPr="56B35C40">
        <w:rPr>
          <w:rFonts w:ascii="Times New Roman" w:hAnsi="Times New Roman" w:cs="Times New Roman"/>
        </w:rPr>
        <w:t xml:space="preserve">-sensitive </w:t>
      </w:r>
      <w:r w:rsidR="00FF143E" w:rsidRPr="56B35C40">
        <w:rPr>
          <w:rFonts w:ascii="Times New Roman" w:hAnsi="Times New Roman" w:cs="Times New Roman"/>
        </w:rPr>
        <w:t xml:space="preserve">computer </w:t>
      </w:r>
      <w:r w:rsidRPr="56B35C40">
        <w:rPr>
          <w:rFonts w:ascii="Times New Roman" w:hAnsi="Times New Roman" w:cs="Times New Roman"/>
        </w:rPr>
        <w:t>devices</w:t>
      </w:r>
      <w:r w:rsidR="00FF143E" w:rsidRPr="56B35C40">
        <w:rPr>
          <w:rFonts w:ascii="Times New Roman" w:hAnsi="Times New Roman" w:cs="Times New Roman"/>
        </w:rPr>
        <w:t xml:space="preserve">. Extending </w:t>
      </w:r>
      <w:proofErr w:type="spellStart"/>
      <w:r w:rsidR="00FF143E" w:rsidRPr="56B35C40">
        <w:rPr>
          <w:rFonts w:ascii="Times New Roman" w:hAnsi="Times New Roman" w:cs="Times New Roman"/>
        </w:rPr>
        <w:t>Sterelny’s</w:t>
      </w:r>
      <w:proofErr w:type="spellEnd"/>
      <w:r w:rsidR="00FF143E" w:rsidRPr="56B35C40">
        <w:rPr>
          <w:rFonts w:ascii="Times New Roman" w:hAnsi="Times New Roman" w:cs="Times New Roman"/>
        </w:rPr>
        <w:t xml:space="preserve"> scaffolded framework for the mind they have found strong empirical </w:t>
      </w:r>
      <w:r w:rsidR="006318F5" w:rsidRPr="56B35C40">
        <w:rPr>
          <w:rFonts w:ascii="Times New Roman" w:hAnsi="Times New Roman" w:cs="Times New Roman"/>
        </w:rPr>
        <w:t xml:space="preserve">and </w:t>
      </w:r>
      <w:r w:rsidR="00FF143E" w:rsidRPr="56B35C40">
        <w:rPr>
          <w:rFonts w:ascii="Times New Roman" w:hAnsi="Times New Roman" w:cs="Times New Roman"/>
        </w:rPr>
        <w:t xml:space="preserve">phenomenological evidence that affective states are environmentally supported. With this consideration, the </w:t>
      </w:r>
      <w:r w:rsidR="1603AEE4" w:rsidRPr="56B35C40">
        <w:rPr>
          <w:rFonts w:ascii="Times New Roman" w:hAnsi="Times New Roman" w:cs="Times New Roman"/>
        </w:rPr>
        <w:t xml:space="preserve">proposed </w:t>
      </w:r>
      <w:proofErr w:type="spellStart"/>
      <w:r w:rsidR="00FF143E" w:rsidRPr="56B35C40">
        <w:rPr>
          <w:rFonts w:ascii="Times New Roman" w:hAnsi="Times New Roman" w:cs="Times New Roman"/>
        </w:rPr>
        <w:t>Turrellian</w:t>
      </w:r>
      <w:proofErr w:type="spellEnd"/>
      <w:r w:rsidR="00FF143E" w:rsidRPr="56B35C40">
        <w:rPr>
          <w:rFonts w:ascii="Times New Roman" w:hAnsi="Times New Roman" w:cs="Times New Roman"/>
        </w:rPr>
        <w:t xml:space="preserve"> </w:t>
      </w:r>
      <w:r w:rsidR="00081989" w:rsidRPr="56B35C40">
        <w:rPr>
          <w:rFonts w:ascii="Times New Roman" w:hAnsi="Times New Roman" w:cs="Times New Roman"/>
        </w:rPr>
        <w:t xml:space="preserve">RGB </w:t>
      </w:r>
      <w:r w:rsidR="00FF143E" w:rsidRPr="56B35C40">
        <w:rPr>
          <w:rFonts w:ascii="Times New Roman" w:hAnsi="Times New Roman" w:cs="Times New Roman"/>
        </w:rPr>
        <w:t xml:space="preserve">LED should certainly help improve user’s mood by providing a comforting environment </w:t>
      </w:r>
      <w:r w:rsidR="00A037D5" w:rsidRPr="56B35C40">
        <w:rPr>
          <w:rFonts w:ascii="Times New Roman" w:hAnsi="Times New Roman" w:cs="Times New Roman"/>
        </w:rPr>
        <w:t>conducive to</w:t>
      </w:r>
      <w:r w:rsidR="00FF143E" w:rsidRPr="56B35C40">
        <w:rPr>
          <w:rFonts w:ascii="Times New Roman" w:hAnsi="Times New Roman" w:cs="Times New Roman"/>
        </w:rPr>
        <w:t xml:space="preserve"> users present mental state. Indeed, MHCI researchers have been keen to emphasise the importance of affect-sensitive computer devices to help improve users experience, </w:t>
      </w:r>
      <w:proofErr w:type="gramStart"/>
      <w:r w:rsidR="00FF143E" w:rsidRPr="56B35C40">
        <w:rPr>
          <w:rFonts w:ascii="Times New Roman" w:hAnsi="Times New Roman" w:cs="Times New Roman"/>
        </w:rPr>
        <w:t>mood</w:t>
      </w:r>
      <w:proofErr w:type="gramEnd"/>
      <w:r w:rsidR="00FF143E" w:rsidRPr="56B35C40">
        <w:rPr>
          <w:rFonts w:ascii="Times New Roman" w:hAnsi="Times New Roman" w:cs="Times New Roman"/>
        </w:rPr>
        <w:t xml:space="preserve"> and mental health. Particularly with modern lifestyles centred on high computer screen time and usage. </w:t>
      </w:r>
    </w:p>
    <w:p w14:paraId="0ACC2C1B" w14:textId="403AF935" w:rsidR="004C77B6" w:rsidRPr="00B65124" w:rsidRDefault="004C77B6" w:rsidP="003C4E19">
      <w:pPr>
        <w:pStyle w:val="ListParagraph"/>
        <w:numPr>
          <w:ilvl w:val="0"/>
          <w:numId w:val="23"/>
        </w:numPr>
        <w:spacing w:line="240" w:lineRule="auto"/>
        <w:jc w:val="both"/>
        <w:rPr>
          <w:rFonts w:ascii="Times New Roman" w:hAnsi="Times New Roman" w:cs="Times New Roman"/>
        </w:rPr>
      </w:pPr>
      <w:r w:rsidRPr="004C77B6">
        <w:rPr>
          <w:rFonts w:ascii="Times New Roman" w:hAnsi="Times New Roman" w:cs="Times New Roman"/>
          <w:b/>
          <w:bCs/>
        </w:rPr>
        <w:t xml:space="preserve">Proposed </w:t>
      </w:r>
      <w:r w:rsidR="00CF264D">
        <w:rPr>
          <w:rFonts w:ascii="Times New Roman" w:hAnsi="Times New Roman" w:cs="Times New Roman"/>
          <w:b/>
          <w:bCs/>
        </w:rPr>
        <w:t>a</w:t>
      </w:r>
      <w:r w:rsidRPr="004C77B6">
        <w:rPr>
          <w:rFonts w:ascii="Times New Roman" w:hAnsi="Times New Roman" w:cs="Times New Roman"/>
          <w:b/>
          <w:bCs/>
        </w:rPr>
        <w:t>pproach</w:t>
      </w:r>
    </w:p>
    <w:p w14:paraId="4E0E790A" w14:textId="6CAC9D78" w:rsidR="00B65124" w:rsidRPr="00784B24" w:rsidRDefault="00B65124" w:rsidP="003C4E19">
      <w:pPr>
        <w:pStyle w:val="ListParagraph"/>
        <w:numPr>
          <w:ilvl w:val="1"/>
          <w:numId w:val="23"/>
        </w:numPr>
        <w:spacing w:line="240" w:lineRule="auto"/>
        <w:jc w:val="both"/>
        <w:rPr>
          <w:rFonts w:ascii="Times New Roman" w:hAnsi="Times New Roman" w:cs="Times New Roman"/>
        </w:rPr>
      </w:pPr>
      <w:r>
        <w:rPr>
          <w:rFonts w:ascii="Times New Roman" w:hAnsi="Times New Roman" w:cs="Times New Roman"/>
          <w:b/>
          <w:bCs/>
        </w:rPr>
        <w:t>Introduction</w:t>
      </w:r>
    </w:p>
    <w:p w14:paraId="1BA26F84" w14:textId="137A1C24" w:rsidR="00E84C7A" w:rsidRDefault="00560472" w:rsidP="003C4E19">
      <w:pPr>
        <w:spacing w:line="240" w:lineRule="auto"/>
        <w:jc w:val="both"/>
        <w:rPr>
          <w:rFonts w:ascii="Times New Roman" w:hAnsi="Times New Roman" w:cs="Times New Roman"/>
        </w:rPr>
      </w:pPr>
      <w:r>
        <w:rPr>
          <w:rFonts w:ascii="Times New Roman" w:hAnsi="Times New Roman" w:cs="Times New Roman"/>
        </w:rPr>
        <w:t>This section will</w:t>
      </w:r>
      <w:r w:rsidR="00E84C7A">
        <w:rPr>
          <w:rFonts w:ascii="Times New Roman" w:hAnsi="Times New Roman" w:cs="Times New Roman"/>
        </w:rPr>
        <w:t xml:space="preserve"> sequentially</w:t>
      </w:r>
      <w:r>
        <w:rPr>
          <w:rFonts w:ascii="Times New Roman" w:hAnsi="Times New Roman" w:cs="Times New Roman"/>
        </w:rPr>
        <w:t xml:space="preserve"> discus</w:t>
      </w:r>
      <w:r w:rsidR="00E84C7A">
        <w:rPr>
          <w:rFonts w:ascii="Times New Roman" w:hAnsi="Times New Roman" w:cs="Times New Roman"/>
        </w:rPr>
        <w:t>s and evaluate</w:t>
      </w:r>
      <w:r>
        <w:rPr>
          <w:rFonts w:ascii="Times New Roman" w:hAnsi="Times New Roman" w:cs="Times New Roman"/>
        </w:rPr>
        <w:t xml:space="preserve"> </w:t>
      </w:r>
      <w:r w:rsidR="00CE008B">
        <w:rPr>
          <w:rFonts w:ascii="Times New Roman" w:hAnsi="Times New Roman" w:cs="Times New Roman"/>
        </w:rPr>
        <w:t>this papers’</w:t>
      </w:r>
      <w:r>
        <w:rPr>
          <w:rFonts w:ascii="Times New Roman" w:hAnsi="Times New Roman" w:cs="Times New Roman"/>
        </w:rPr>
        <w:t xml:space="preserve"> proposed approach to achieve the </w:t>
      </w:r>
      <w:r w:rsidR="00D66277">
        <w:rPr>
          <w:rFonts w:ascii="Times New Roman" w:hAnsi="Times New Roman" w:cs="Times New Roman"/>
        </w:rPr>
        <w:t xml:space="preserve">core </w:t>
      </w:r>
      <w:r>
        <w:rPr>
          <w:rFonts w:ascii="Times New Roman" w:hAnsi="Times New Roman" w:cs="Times New Roman"/>
        </w:rPr>
        <w:t>object</w:t>
      </w:r>
      <w:r w:rsidR="00656A59">
        <w:rPr>
          <w:rFonts w:ascii="Times New Roman" w:hAnsi="Times New Roman" w:cs="Times New Roman"/>
        </w:rPr>
        <w:t xml:space="preserve">ives outlined in </w:t>
      </w:r>
      <w:r w:rsidR="00E84C7A">
        <w:rPr>
          <w:rFonts w:ascii="Times New Roman" w:hAnsi="Times New Roman" w:cs="Times New Roman"/>
        </w:rPr>
        <w:t xml:space="preserve">section </w:t>
      </w:r>
      <w:r w:rsidR="00656A59">
        <w:rPr>
          <w:rFonts w:ascii="Times New Roman" w:hAnsi="Times New Roman" w:cs="Times New Roman"/>
        </w:rPr>
        <w:t>2.</w:t>
      </w:r>
      <w:r w:rsidR="00D66277">
        <w:rPr>
          <w:rFonts w:ascii="Times New Roman" w:hAnsi="Times New Roman" w:cs="Times New Roman"/>
        </w:rPr>
        <w:t>4.2</w:t>
      </w:r>
      <w:r w:rsidR="00E84C7A">
        <w:rPr>
          <w:rFonts w:ascii="Times New Roman" w:hAnsi="Times New Roman" w:cs="Times New Roman"/>
        </w:rPr>
        <w:t>.</w:t>
      </w:r>
    </w:p>
    <w:p w14:paraId="38AA494A" w14:textId="08CA027D" w:rsidR="00B860D0" w:rsidRDefault="00B4413E"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 xml:space="preserve">RGB LED </w:t>
      </w:r>
      <w:r w:rsidR="00CF264D">
        <w:rPr>
          <w:rFonts w:ascii="Times New Roman" w:hAnsi="Times New Roman" w:cs="Times New Roman"/>
          <w:b/>
          <w:bCs/>
        </w:rPr>
        <w:t>h</w:t>
      </w:r>
      <w:r w:rsidRPr="00B4413E">
        <w:rPr>
          <w:rFonts w:ascii="Times New Roman" w:hAnsi="Times New Roman" w:cs="Times New Roman"/>
          <w:b/>
          <w:bCs/>
        </w:rPr>
        <w:t xml:space="preserve">ardware </w:t>
      </w:r>
      <w:r w:rsidR="00B02627">
        <w:rPr>
          <w:rFonts w:ascii="Times New Roman" w:hAnsi="Times New Roman" w:cs="Times New Roman"/>
          <w:b/>
          <w:bCs/>
        </w:rPr>
        <w:t>development</w:t>
      </w:r>
    </w:p>
    <w:p w14:paraId="73074A9C" w14:textId="0C7CEBC1" w:rsidR="005B2358" w:rsidRDefault="006431A5" w:rsidP="003C4E19">
      <w:pPr>
        <w:spacing w:line="240" w:lineRule="auto"/>
        <w:jc w:val="both"/>
        <w:rPr>
          <w:rFonts w:ascii="Times New Roman" w:hAnsi="Times New Roman" w:cs="Times New Roman"/>
        </w:rPr>
      </w:pPr>
      <w:r>
        <w:rPr>
          <w:rFonts w:ascii="Times New Roman" w:hAnsi="Times New Roman" w:cs="Times New Roman"/>
        </w:rPr>
        <w:t>For this paper there are four</w:t>
      </w:r>
      <w:r w:rsidR="00E237B9">
        <w:rPr>
          <w:rFonts w:ascii="Times New Roman" w:hAnsi="Times New Roman" w:cs="Times New Roman"/>
        </w:rPr>
        <w:t xml:space="preserve"> clear steps in the hardware development cycle</w:t>
      </w:r>
      <w:r w:rsidR="0039220F">
        <w:rPr>
          <w:rFonts w:ascii="Times New Roman" w:hAnsi="Times New Roman" w:cs="Times New Roman"/>
        </w:rPr>
        <w:t xml:space="preserve">. </w:t>
      </w:r>
      <w:r>
        <w:rPr>
          <w:rFonts w:ascii="Times New Roman" w:hAnsi="Times New Roman" w:cs="Times New Roman"/>
        </w:rPr>
        <w:t>Step one</w:t>
      </w:r>
      <w:r w:rsidR="006E16AC">
        <w:rPr>
          <w:rFonts w:ascii="Times New Roman" w:hAnsi="Times New Roman" w:cs="Times New Roman"/>
        </w:rPr>
        <w:t xml:space="preserve"> will involve wiring and soldering RGB LEDs to</w:t>
      </w:r>
      <w:r w:rsidR="00F23D87">
        <w:rPr>
          <w:rFonts w:ascii="Times New Roman" w:hAnsi="Times New Roman" w:cs="Times New Roman"/>
        </w:rPr>
        <w:t xml:space="preserve"> </w:t>
      </w:r>
      <w:r>
        <w:rPr>
          <w:rFonts w:ascii="Times New Roman" w:hAnsi="Times New Roman" w:cs="Times New Roman"/>
        </w:rPr>
        <w:t xml:space="preserve">a </w:t>
      </w:r>
      <w:r w:rsidR="00AE5152">
        <w:rPr>
          <w:rFonts w:ascii="Times New Roman" w:hAnsi="Times New Roman" w:cs="Times New Roman"/>
        </w:rPr>
        <w:t>single</w:t>
      </w:r>
      <w:r w:rsidR="00681249">
        <w:rPr>
          <w:rFonts w:ascii="Times New Roman" w:hAnsi="Times New Roman" w:cs="Times New Roman"/>
        </w:rPr>
        <w:t>-b</w:t>
      </w:r>
      <w:r w:rsidR="004C4C43">
        <w:rPr>
          <w:rFonts w:ascii="Times New Roman" w:hAnsi="Times New Roman" w:cs="Times New Roman"/>
        </w:rPr>
        <w:t>oard microcontroller.</w:t>
      </w:r>
      <w:r w:rsidR="00C3721F">
        <w:rPr>
          <w:rFonts w:ascii="Times New Roman" w:hAnsi="Times New Roman" w:cs="Times New Roman"/>
        </w:rPr>
        <w:t xml:space="preserve"> </w:t>
      </w:r>
      <w:r w:rsidR="008D651C">
        <w:rPr>
          <w:rFonts w:ascii="Times New Roman" w:hAnsi="Times New Roman" w:cs="Times New Roman"/>
        </w:rPr>
        <w:t>Single-board m</w:t>
      </w:r>
      <w:r w:rsidR="00C3721F">
        <w:rPr>
          <w:rFonts w:ascii="Times New Roman" w:hAnsi="Times New Roman" w:cs="Times New Roman"/>
        </w:rPr>
        <w:t>icrocontrollers</w:t>
      </w:r>
      <w:r w:rsidR="008D651C">
        <w:rPr>
          <w:rFonts w:ascii="Times New Roman" w:hAnsi="Times New Roman" w:cs="Times New Roman"/>
        </w:rPr>
        <w:t xml:space="preserve"> such as the Raspberry Pi</w:t>
      </w:r>
      <w:r w:rsidR="00C3721F">
        <w:rPr>
          <w:rFonts w:ascii="Times New Roman" w:hAnsi="Times New Roman" w:cs="Times New Roman"/>
        </w:rPr>
        <w:t xml:space="preserve"> have been chosen to enable the device to </w:t>
      </w:r>
      <w:r w:rsidR="008D651C">
        <w:rPr>
          <w:rFonts w:ascii="Times New Roman" w:hAnsi="Times New Roman" w:cs="Times New Roman"/>
        </w:rPr>
        <w:t>be opensource and accessible for other</w:t>
      </w:r>
      <w:r w:rsidR="00F64804">
        <w:rPr>
          <w:rFonts w:ascii="Times New Roman" w:hAnsi="Times New Roman" w:cs="Times New Roman"/>
        </w:rPr>
        <w:t xml:space="preserve"> MHCI</w:t>
      </w:r>
      <w:r w:rsidR="008D651C">
        <w:rPr>
          <w:rFonts w:ascii="Times New Roman" w:hAnsi="Times New Roman" w:cs="Times New Roman"/>
        </w:rPr>
        <w:t xml:space="preserve"> researchers. </w:t>
      </w:r>
      <w:r w:rsidR="009A3A47">
        <w:rPr>
          <w:rFonts w:ascii="Times New Roman" w:hAnsi="Times New Roman" w:cs="Times New Roman"/>
        </w:rPr>
        <w:t xml:space="preserve">RGB LEDs will be used to </w:t>
      </w:r>
      <w:r w:rsidR="006011F8">
        <w:rPr>
          <w:rFonts w:ascii="Times New Roman" w:hAnsi="Times New Roman" w:cs="Times New Roman"/>
        </w:rPr>
        <w:t>make</w:t>
      </w:r>
      <w:r w:rsidR="009A3A47">
        <w:rPr>
          <w:rFonts w:ascii="Times New Roman" w:hAnsi="Times New Roman" w:cs="Times New Roman"/>
        </w:rPr>
        <w:t xml:space="preserve"> the device produce </w:t>
      </w:r>
      <w:r w:rsidR="006011F8">
        <w:rPr>
          <w:rFonts w:ascii="Times New Roman" w:hAnsi="Times New Roman" w:cs="Times New Roman"/>
        </w:rPr>
        <w:t xml:space="preserve">the </w:t>
      </w:r>
      <w:r w:rsidR="00C37EAC">
        <w:rPr>
          <w:rFonts w:ascii="Times New Roman" w:hAnsi="Times New Roman" w:cs="Times New Roman"/>
          <w:color w:val="000000" w:themeColor="text1"/>
        </w:rPr>
        <w:t xml:space="preserve">colour ranges </w:t>
      </w:r>
      <w:r w:rsidR="006C37D2">
        <w:rPr>
          <w:rFonts w:ascii="Times New Roman" w:hAnsi="Times New Roman" w:cs="Times New Roman"/>
          <w:color w:val="000000" w:themeColor="text1"/>
        </w:rPr>
        <w:t xml:space="preserve">formulated by </w:t>
      </w:r>
      <w:r w:rsidR="00C37EAC">
        <w:rPr>
          <w:rFonts w:ascii="Times New Roman" w:hAnsi="Times New Roman" w:cs="Times New Roman"/>
          <w:color w:val="000000" w:themeColor="text1"/>
        </w:rPr>
        <w:t xml:space="preserve">psychologists </w:t>
      </w:r>
      <w:r w:rsidR="00C41134">
        <w:rPr>
          <w:rFonts w:ascii="Times New Roman" w:hAnsi="Times New Roman" w:cs="Times New Roman"/>
          <w:color w:val="000000" w:themeColor="text1"/>
        </w:rPr>
        <w:t>Valdez</w:t>
      </w:r>
      <w:r w:rsidR="00C37EAC">
        <w:rPr>
          <w:rFonts w:ascii="Times New Roman" w:hAnsi="Times New Roman" w:cs="Times New Roman"/>
          <w:color w:val="000000" w:themeColor="text1"/>
        </w:rPr>
        <w:t xml:space="preserve"> and </w:t>
      </w:r>
      <w:proofErr w:type="spellStart"/>
      <w:r w:rsidR="00C37EAC">
        <w:rPr>
          <w:rFonts w:ascii="Times New Roman" w:hAnsi="Times New Roman" w:cs="Times New Roman"/>
          <w:color w:val="000000" w:themeColor="text1"/>
        </w:rPr>
        <w:t>Biggam</w:t>
      </w:r>
      <w:proofErr w:type="spellEnd"/>
      <w:r w:rsidR="00C37EAC">
        <w:rPr>
          <w:rFonts w:ascii="Times New Roman" w:hAnsi="Times New Roman" w:cs="Times New Roman"/>
          <w:color w:val="000000" w:themeColor="text1"/>
        </w:rPr>
        <w:t xml:space="preserve"> et al. </w:t>
      </w:r>
      <w:r w:rsidR="006C37D2">
        <w:rPr>
          <w:rFonts w:ascii="Times New Roman" w:hAnsi="Times New Roman" w:cs="Times New Roman"/>
          <w:color w:val="000000" w:themeColor="text1"/>
        </w:rPr>
        <w:t>–</w:t>
      </w:r>
      <w:r w:rsidR="003F0E55">
        <w:rPr>
          <w:rFonts w:ascii="Times New Roman" w:hAnsi="Times New Roman" w:cs="Times New Roman"/>
        </w:rPr>
        <w:t xml:space="preserve"> </w:t>
      </w:r>
      <w:r w:rsidR="006011F8">
        <w:rPr>
          <w:rFonts w:ascii="Times New Roman" w:hAnsi="Times New Roman" w:cs="Times New Roman"/>
        </w:rPr>
        <w:t>permitting</w:t>
      </w:r>
      <w:r w:rsidR="008325F0">
        <w:rPr>
          <w:rFonts w:ascii="Times New Roman" w:hAnsi="Times New Roman" w:cs="Times New Roman"/>
        </w:rPr>
        <w:t xml:space="preserve"> </w:t>
      </w:r>
      <w:r w:rsidR="0085527A">
        <w:rPr>
          <w:rFonts w:ascii="Times New Roman" w:hAnsi="Times New Roman" w:cs="Times New Roman"/>
        </w:rPr>
        <w:t>research towards</w:t>
      </w:r>
      <w:r w:rsidR="008325F0">
        <w:rPr>
          <w:rFonts w:ascii="Times New Roman" w:hAnsi="Times New Roman" w:cs="Times New Roman"/>
        </w:rPr>
        <w:t xml:space="preserve"> my first hypothesis on the </w:t>
      </w:r>
      <w:r w:rsidR="0058542B">
        <w:rPr>
          <w:rFonts w:ascii="Times New Roman" w:hAnsi="Times New Roman" w:cs="Times New Roman"/>
        </w:rPr>
        <w:t>role of light and mood</w:t>
      </w:r>
      <w:r w:rsidR="0085527A">
        <w:rPr>
          <w:rFonts w:ascii="Times New Roman" w:hAnsi="Times New Roman" w:cs="Times New Roman"/>
        </w:rPr>
        <w:t xml:space="preserve"> (</w:t>
      </w:r>
      <w:r w:rsidR="00D10FCB">
        <w:rPr>
          <w:rFonts w:ascii="Times New Roman" w:hAnsi="Times New Roman" w:cs="Times New Roman"/>
        </w:rPr>
        <w:t xml:space="preserve">in </w:t>
      </w:r>
      <w:r w:rsidR="0085527A">
        <w:rPr>
          <w:rFonts w:ascii="Times New Roman" w:hAnsi="Times New Roman" w:cs="Times New Roman"/>
        </w:rPr>
        <w:t>section 2</w:t>
      </w:r>
      <w:r w:rsidR="00D10FCB">
        <w:rPr>
          <w:rFonts w:ascii="Times New Roman" w:hAnsi="Times New Roman" w:cs="Times New Roman"/>
        </w:rPr>
        <w:t>.3</w:t>
      </w:r>
      <w:r w:rsidR="0085527A">
        <w:rPr>
          <w:rFonts w:ascii="Times New Roman" w:hAnsi="Times New Roman" w:cs="Times New Roman"/>
        </w:rPr>
        <w:t>.2)</w:t>
      </w:r>
      <w:r w:rsidR="0058542B">
        <w:rPr>
          <w:rFonts w:ascii="Times New Roman" w:hAnsi="Times New Roman" w:cs="Times New Roman"/>
        </w:rPr>
        <w:t>.</w:t>
      </w:r>
    </w:p>
    <w:p w14:paraId="1B209543" w14:textId="1348B1C9" w:rsidR="005B2358" w:rsidRDefault="006431A5" w:rsidP="003C4E19">
      <w:pPr>
        <w:spacing w:line="240" w:lineRule="auto"/>
        <w:jc w:val="both"/>
        <w:rPr>
          <w:rFonts w:ascii="Times New Roman" w:hAnsi="Times New Roman" w:cs="Times New Roman"/>
        </w:rPr>
      </w:pPr>
      <w:r w:rsidRPr="56B35C40">
        <w:rPr>
          <w:rFonts w:ascii="Times New Roman" w:hAnsi="Times New Roman" w:cs="Times New Roman"/>
        </w:rPr>
        <w:t xml:space="preserve">Step two will </w:t>
      </w:r>
      <w:r w:rsidR="00A5274A" w:rsidRPr="56B35C40">
        <w:rPr>
          <w:rFonts w:ascii="Times New Roman" w:hAnsi="Times New Roman" w:cs="Times New Roman"/>
        </w:rPr>
        <w:t xml:space="preserve">concentrate </w:t>
      </w:r>
      <w:r w:rsidRPr="56B35C40">
        <w:rPr>
          <w:rFonts w:ascii="Times New Roman" w:hAnsi="Times New Roman" w:cs="Times New Roman"/>
        </w:rPr>
        <w:t>on making th</w:t>
      </w:r>
      <w:commentRangeStart w:id="18"/>
      <w:r w:rsidRPr="56B35C40">
        <w:rPr>
          <w:rFonts w:ascii="Times New Roman" w:hAnsi="Times New Roman" w:cs="Times New Roman"/>
        </w:rPr>
        <w:t>e</w:t>
      </w:r>
      <w:r w:rsidR="00AE5152" w:rsidRPr="56B35C40">
        <w:rPr>
          <w:rFonts w:ascii="Times New Roman" w:hAnsi="Times New Roman" w:cs="Times New Roman"/>
        </w:rPr>
        <w:t xml:space="preserve"> </w:t>
      </w:r>
      <w:r w:rsidR="005A3813" w:rsidRPr="56B35C40">
        <w:rPr>
          <w:rFonts w:ascii="Times New Roman" w:hAnsi="Times New Roman" w:cs="Times New Roman"/>
        </w:rPr>
        <w:t>RGB LED device</w:t>
      </w:r>
      <w:r w:rsidR="00AE5152" w:rsidRPr="56B35C40">
        <w:rPr>
          <w:rFonts w:ascii="Times New Roman" w:hAnsi="Times New Roman" w:cs="Times New Roman"/>
        </w:rPr>
        <w:t xml:space="preserve"> communicative</w:t>
      </w:r>
      <w:r w:rsidR="00475152" w:rsidRPr="56B35C40">
        <w:rPr>
          <w:rFonts w:ascii="Times New Roman" w:hAnsi="Times New Roman" w:cs="Times New Roman"/>
        </w:rPr>
        <w:t>.</w:t>
      </w:r>
      <w:commentRangeEnd w:id="18"/>
      <w:r>
        <w:rPr>
          <w:rStyle w:val="CommentReference"/>
        </w:rPr>
        <w:commentReference w:id="18"/>
      </w:r>
      <w:r w:rsidR="00AE5152" w:rsidRPr="56B35C40">
        <w:rPr>
          <w:rFonts w:ascii="Times New Roman" w:hAnsi="Times New Roman" w:cs="Times New Roman"/>
        </w:rPr>
        <w:t xml:space="preserve"> </w:t>
      </w:r>
      <w:r w:rsidR="00475152" w:rsidRPr="56B35C40">
        <w:rPr>
          <w:rFonts w:ascii="Times New Roman" w:hAnsi="Times New Roman" w:cs="Times New Roman"/>
        </w:rPr>
        <w:t>T</w:t>
      </w:r>
      <w:r w:rsidR="002570CD" w:rsidRPr="56B35C40">
        <w:rPr>
          <w:rFonts w:ascii="Times New Roman" w:hAnsi="Times New Roman" w:cs="Times New Roman"/>
        </w:rPr>
        <w:t>his</w:t>
      </w:r>
      <w:r w:rsidR="00475152" w:rsidRPr="56B35C40">
        <w:rPr>
          <w:rFonts w:ascii="Times New Roman" w:hAnsi="Times New Roman" w:cs="Times New Roman"/>
        </w:rPr>
        <w:t xml:space="preserve"> will be achievable</w:t>
      </w:r>
      <w:r w:rsidR="002570CD" w:rsidRPr="56B35C40">
        <w:rPr>
          <w:rFonts w:ascii="Times New Roman" w:hAnsi="Times New Roman" w:cs="Times New Roman"/>
        </w:rPr>
        <w:t xml:space="preserve"> </w:t>
      </w:r>
      <w:r w:rsidRPr="56B35C40">
        <w:rPr>
          <w:rFonts w:ascii="Times New Roman" w:hAnsi="Times New Roman" w:cs="Times New Roman"/>
        </w:rPr>
        <w:t>by</w:t>
      </w:r>
      <w:r w:rsidR="002570CD" w:rsidRPr="56B35C40">
        <w:rPr>
          <w:rFonts w:ascii="Times New Roman" w:hAnsi="Times New Roman" w:cs="Times New Roman"/>
        </w:rPr>
        <w:t xml:space="preserve"> </w:t>
      </w:r>
      <w:r w:rsidR="00651D37" w:rsidRPr="56B35C40">
        <w:rPr>
          <w:rFonts w:ascii="Times New Roman" w:hAnsi="Times New Roman" w:cs="Times New Roman"/>
        </w:rPr>
        <w:t xml:space="preserve">adding </w:t>
      </w:r>
      <w:r w:rsidRPr="56B35C40">
        <w:rPr>
          <w:rFonts w:ascii="Times New Roman" w:hAnsi="Times New Roman" w:cs="Times New Roman"/>
        </w:rPr>
        <w:t xml:space="preserve">relevant </w:t>
      </w:r>
      <w:r w:rsidR="00FB05B9" w:rsidRPr="56B35C40">
        <w:rPr>
          <w:rFonts w:ascii="Times New Roman" w:hAnsi="Times New Roman" w:cs="Times New Roman"/>
        </w:rPr>
        <w:t>Wi-Fi</w:t>
      </w:r>
      <w:r w:rsidR="00651D37" w:rsidRPr="56B35C40">
        <w:rPr>
          <w:rFonts w:ascii="Times New Roman" w:hAnsi="Times New Roman" w:cs="Times New Roman"/>
        </w:rPr>
        <w:t xml:space="preserve"> and </w:t>
      </w:r>
      <w:r w:rsidR="00B134CA" w:rsidRPr="56B35C40">
        <w:rPr>
          <w:rFonts w:ascii="Times New Roman" w:hAnsi="Times New Roman" w:cs="Times New Roman"/>
        </w:rPr>
        <w:t>B</w:t>
      </w:r>
      <w:r w:rsidR="00651D37" w:rsidRPr="56B35C40">
        <w:rPr>
          <w:rFonts w:ascii="Times New Roman" w:hAnsi="Times New Roman" w:cs="Times New Roman"/>
        </w:rPr>
        <w:t xml:space="preserve">luetooth modules </w:t>
      </w:r>
      <w:r w:rsidR="005B1ED6" w:rsidRPr="56B35C40">
        <w:rPr>
          <w:rFonts w:ascii="Times New Roman" w:hAnsi="Times New Roman" w:cs="Times New Roman"/>
        </w:rPr>
        <w:t>to the single-board microcontroller</w:t>
      </w:r>
      <w:r w:rsidR="00651D37" w:rsidRPr="56B35C40">
        <w:rPr>
          <w:rFonts w:ascii="Times New Roman" w:hAnsi="Times New Roman" w:cs="Times New Roman"/>
        </w:rPr>
        <w:t>.</w:t>
      </w:r>
      <w:r w:rsidR="001C3396" w:rsidRPr="56B35C40">
        <w:rPr>
          <w:rFonts w:ascii="Times New Roman" w:hAnsi="Times New Roman" w:cs="Times New Roman"/>
        </w:rPr>
        <w:t xml:space="preserve"> </w:t>
      </w:r>
      <w:r w:rsidR="00133FBB" w:rsidRPr="56B35C40">
        <w:rPr>
          <w:rFonts w:ascii="Times New Roman" w:hAnsi="Times New Roman" w:cs="Times New Roman"/>
        </w:rPr>
        <w:t>Step</w:t>
      </w:r>
      <w:r w:rsidRPr="56B35C40">
        <w:rPr>
          <w:rFonts w:ascii="Times New Roman" w:hAnsi="Times New Roman" w:cs="Times New Roman"/>
        </w:rPr>
        <w:t xml:space="preserve"> three of the</w:t>
      </w:r>
      <w:r w:rsidR="00522632" w:rsidRPr="56B35C40">
        <w:rPr>
          <w:rFonts w:ascii="Times New Roman" w:hAnsi="Times New Roman" w:cs="Times New Roman"/>
        </w:rPr>
        <w:t xml:space="preserve"> </w:t>
      </w:r>
      <w:r w:rsidR="006B1FF0" w:rsidRPr="56B35C40">
        <w:rPr>
          <w:rFonts w:ascii="Times New Roman" w:hAnsi="Times New Roman" w:cs="Times New Roman"/>
        </w:rPr>
        <w:t xml:space="preserve">hardware </w:t>
      </w:r>
      <w:r w:rsidR="00522632" w:rsidRPr="56B35C40">
        <w:rPr>
          <w:rFonts w:ascii="Times New Roman" w:hAnsi="Times New Roman" w:cs="Times New Roman"/>
        </w:rPr>
        <w:t xml:space="preserve">development cycle will </w:t>
      </w:r>
      <w:r w:rsidR="006B1FF0" w:rsidRPr="56B35C40">
        <w:rPr>
          <w:rFonts w:ascii="Times New Roman" w:hAnsi="Times New Roman" w:cs="Times New Roman"/>
        </w:rPr>
        <w:t>focus</w:t>
      </w:r>
      <w:r w:rsidR="00522632" w:rsidRPr="56B35C40">
        <w:rPr>
          <w:rFonts w:ascii="Times New Roman" w:hAnsi="Times New Roman" w:cs="Times New Roman"/>
        </w:rPr>
        <w:t xml:space="preserve"> on having the device receive data</w:t>
      </w:r>
      <w:r w:rsidR="006B1FF0" w:rsidRPr="56B35C40">
        <w:rPr>
          <w:rFonts w:ascii="Times New Roman" w:hAnsi="Times New Roman" w:cs="Times New Roman"/>
        </w:rPr>
        <w:t xml:space="preserve"> </w:t>
      </w:r>
      <w:r w:rsidR="00522632" w:rsidRPr="56B35C40">
        <w:rPr>
          <w:rFonts w:ascii="Times New Roman" w:hAnsi="Times New Roman" w:cs="Times New Roman"/>
        </w:rPr>
        <w:t xml:space="preserve">from </w:t>
      </w:r>
      <w:r w:rsidR="005E2E1D" w:rsidRPr="56B35C40">
        <w:rPr>
          <w:rFonts w:ascii="Times New Roman" w:hAnsi="Times New Roman" w:cs="Times New Roman"/>
        </w:rPr>
        <w:t xml:space="preserve">physiological </w:t>
      </w:r>
      <w:r w:rsidR="00C51BE1" w:rsidRPr="56B35C40">
        <w:rPr>
          <w:rFonts w:ascii="Times New Roman" w:hAnsi="Times New Roman" w:cs="Times New Roman"/>
        </w:rPr>
        <w:t>monitors</w:t>
      </w:r>
      <w:r w:rsidR="00A5274A" w:rsidRPr="56B35C40">
        <w:rPr>
          <w:rFonts w:ascii="Times New Roman" w:hAnsi="Times New Roman" w:cs="Times New Roman"/>
        </w:rPr>
        <w:t xml:space="preserve"> from wearable </w:t>
      </w:r>
      <w:r w:rsidR="00817D4E" w:rsidRPr="56B35C40">
        <w:rPr>
          <w:rFonts w:ascii="Times New Roman" w:hAnsi="Times New Roman" w:cs="Times New Roman"/>
        </w:rPr>
        <w:t>processors</w:t>
      </w:r>
      <w:r w:rsidR="00C51BE1" w:rsidRPr="56B35C40">
        <w:rPr>
          <w:rFonts w:ascii="Times New Roman" w:hAnsi="Times New Roman" w:cs="Times New Roman"/>
        </w:rPr>
        <w:t xml:space="preserve">. </w:t>
      </w:r>
      <w:r w:rsidR="00F835A0" w:rsidRPr="56B35C40">
        <w:rPr>
          <w:rFonts w:ascii="Times New Roman" w:hAnsi="Times New Roman" w:cs="Times New Roman"/>
        </w:rPr>
        <w:t xml:space="preserve">Physiological sensors will tether the device to </w:t>
      </w:r>
      <w:r w:rsidR="00C22C8B" w:rsidRPr="56B35C40">
        <w:rPr>
          <w:rFonts w:ascii="Times New Roman" w:hAnsi="Times New Roman" w:cs="Times New Roman"/>
        </w:rPr>
        <w:t>users’</w:t>
      </w:r>
      <w:r w:rsidR="008C57E6" w:rsidRPr="56B35C40">
        <w:rPr>
          <w:rFonts w:ascii="Times New Roman" w:hAnsi="Times New Roman" w:cs="Times New Roman"/>
        </w:rPr>
        <w:t xml:space="preserve"> </w:t>
      </w:r>
      <w:r w:rsidR="00F835A0" w:rsidRPr="56B35C40">
        <w:rPr>
          <w:rFonts w:ascii="Times New Roman" w:hAnsi="Times New Roman" w:cs="Times New Roman"/>
        </w:rPr>
        <w:t>affective signals –</w:t>
      </w:r>
      <w:r w:rsidR="00094F04" w:rsidRPr="56B35C40">
        <w:rPr>
          <w:rFonts w:ascii="Times New Roman" w:hAnsi="Times New Roman" w:cs="Times New Roman"/>
        </w:rPr>
        <w:t xml:space="preserve"> providing </w:t>
      </w:r>
      <w:r w:rsidR="00F835A0" w:rsidRPr="56B35C40">
        <w:rPr>
          <w:rFonts w:ascii="Times New Roman" w:hAnsi="Times New Roman" w:cs="Times New Roman"/>
        </w:rPr>
        <w:t>research</w:t>
      </w:r>
      <w:r w:rsidR="00EE2BCD" w:rsidRPr="56B35C40">
        <w:rPr>
          <w:rFonts w:ascii="Times New Roman" w:hAnsi="Times New Roman" w:cs="Times New Roman"/>
        </w:rPr>
        <w:t xml:space="preserve"> and data for my first hypothesis and </w:t>
      </w:r>
      <w:r w:rsidR="000F4E43" w:rsidRPr="56B35C40">
        <w:rPr>
          <w:rFonts w:ascii="Times New Roman" w:hAnsi="Times New Roman" w:cs="Times New Roman"/>
        </w:rPr>
        <w:t xml:space="preserve">for </w:t>
      </w:r>
      <w:r w:rsidR="00094F04" w:rsidRPr="56B35C40">
        <w:rPr>
          <w:rFonts w:ascii="Times New Roman" w:hAnsi="Times New Roman" w:cs="Times New Roman"/>
        </w:rPr>
        <w:t>a</w:t>
      </w:r>
      <w:r w:rsidR="00C22C8B" w:rsidRPr="56B35C40">
        <w:rPr>
          <w:rFonts w:ascii="Times New Roman" w:hAnsi="Times New Roman" w:cs="Times New Roman"/>
        </w:rPr>
        <w:t>ffect-</w:t>
      </w:r>
      <w:r w:rsidR="00A9257B" w:rsidRPr="56B35C40">
        <w:rPr>
          <w:rFonts w:ascii="Times New Roman" w:hAnsi="Times New Roman" w:cs="Times New Roman"/>
        </w:rPr>
        <w:t>enhanced</w:t>
      </w:r>
      <w:r w:rsidR="00C22C8B" w:rsidRPr="56B35C40">
        <w:rPr>
          <w:rFonts w:ascii="Times New Roman" w:hAnsi="Times New Roman" w:cs="Times New Roman"/>
        </w:rPr>
        <w:t xml:space="preserve"> computing</w:t>
      </w:r>
      <w:r w:rsidR="00CF264D" w:rsidRPr="56B35C40">
        <w:rPr>
          <w:rFonts w:ascii="Times New Roman" w:hAnsi="Times New Roman" w:cs="Times New Roman"/>
        </w:rPr>
        <w:t xml:space="preserve"> research</w:t>
      </w:r>
      <w:r w:rsidR="00C22C8B" w:rsidRPr="56B35C40">
        <w:rPr>
          <w:rFonts w:ascii="Times New Roman" w:hAnsi="Times New Roman" w:cs="Times New Roman"/>
        </w:rPr>
        <w:t>.</w:t>
      </w:r>
      <w:r w:rsidR="00F5391A" w:rsidRPr="56B35C40">
        <w:rPr>
          <w:rFonts w:ascii="Times New Roman" w:hAnsi="Times New Roman" w:cs="Times New Roman"/>
        </w:rPr>
        <w:t xml:space="preserve"> </w:t>
      </w:r>
      <w:r w:rsidR="0072063D" w:rsidRPr="56B35C40">
        <w:rPr>
          <w:rFonts w:ascii="Times New Roman" w:hAnsi="Times New Roman" w:cs="Times New Roman"/>
        </w:rPr>
        <w:t>Lastly,</w:t>
      </w:r>
      <w:r w:rsidR="00817D4E" w:rsidRPr="56B35C40">
        <w:rPr>
          <w:rFonts w:ascii="Times New Roman" w:hAnsi="Times New Roman" w:cs="Times New Roman"/>
        </w:rPr>
        <w:t xml:space="preserve"> </w:t>
      </w:r>
      <w:r w:rsidR="00817D4E" w:rsidRPr="56B35C40">
        <w:rPr>
          <w:rFonts w:ascii="Times New Roman" w:hAnsi="Times New Roman" w:cs="Times New Roman"/>
        </w:rPr>
        <w:lastRenderedPageBreak/>
        <w:t>step four centres on building an</w:t>
      </w:r>
      <w:r w:rsidR="0072063D" w:rsidRPr="56B35C40">
        <w:rPr>
          <w:rFonts w:ascii="Times New Roman" w:hAnsi="Times New Roman" w:cs="Times New Roman"/>
        </w:rPr>
        <w:t xml:space="preserve"> encasing for the IoT device</w:t>
      </w:r>
      <w:r w:rsidR="00817D4E" w:rsidRPr="56B35C40">
        <w:rPr>
          <w:rFonts w:ascii="Times New Roman" w:hAnsi="Times New Roman" w:cs="Times New Roman"/>
        </w:rPr>
        <w:t xml:space="preserve">. </w:t>
      </w:r>
      <w:r w:rsidR="001334B7" w:rsidRPr="56B35C40">
        <w:rPr>
          <w:rFonts w:ascii="Times New Roman" w:hAnsi="Times New Roman" w:cs="Times New Roman"/>
        </w:rPr>
        <w:t xml:space="preserve">Generating a professional encasing utilising a </w:t>
      </w:r>
      <w:r w:rsidR="0072063D" w:rsidRPr="56B35C40">
        <w:rPr>
          <w:rFonts w:ascii="Times New Roman" w:hAnsi="Times New Roman" w:cs="Times New Roman"/>
        </w:rPr>
        <w:t xml:space="preserve">3D </w:t>
      </w:r>
      <w:r w:rsidR="00B134CA" w:rsidRPr="56B35C40">
        <w:rPr>
          <w:rFonts w:ascii="Times New Roman" w:hAnsi="Times New Roman" w:cs="Times New Roman"/>
        </w:rPr>
        <w:t>printer</w:t>
      </w:r>
      <w:r w:rsidR="005E2E1D" w:rsidRPr="56B35C40">
        <w:rPr>
          <w:rFonts w:ascii="Times New Roman" w:hAnsi="Times New Roman" w:cs="Times New Roman"/>
        </w:rPr>
        <w:t xml:space="preserve"> would be a</w:t>
      </w:r>
      <w:r w:rsidR="005A3813" w:rsidRPr="56B35C40">
        <w:rPr>
          <w:rFonts w:ascii="Times New Roman" w:hAnsi="Times New Roman" w:cs="Times New Roman"/>
        </w:rPr>
        <w:t>n aesthetic and desirable feature</w:t>
      </w:r>
      <w:r w:rsidR="00453052" w:rsidRPr="56B35C40">
        <w:rPr>
          <w:rFonts w:ascii="Times New Roman" w:hAnsi="Times New Roman" w:cs="Times New Roman"/>
        </w:rPr>
        <w:t>,</w:t>
      </w:r>
      <w:r w:rsidR="001334B7" w:rsidRPr="56B35C40">
        <w:rPr>
          <w:rFonts w:ascii="Times New Roman" w:hAnsi="Times New Roman" w:cs="Times New Roman"/>
        </w:rPr>
        <w:t xml:space="preserve"> although may be challenging during the present international crisis (see section 4.4)</w:t>
      </w:r>
      <w:r w:rsidR="005A3813" w:rsidRPr="56B35C40">
        <w:rPr>
          <w:rFonts w:ascii="Times New Roman" w:hAnsi="Times New Roman" w:cs="Times New Roman"/>
        </w:rPr>
        <w:t>.</w:t>
      </w:r>
    </w:p>
    <w:p w14:paraId="6C1949E4" w14:textId="2850C0DD" w:rsidR="00B4413E" w:rsidRDefault="00B4413E"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 xml:space="preserve">Integration of </w:t>
      </w:r>
      <w:r w:rsidR="00CF264D">
        <w:rPr>
          <w:rFonts w:ascii="Times New Roman" w:hAnsi="Times New Roman" w:cs="Times New Roman"/>
          <w:b/>
          <w:bCs/>
        </w:rPr>
        <w:t>s</w:t>
      </w:r>
      <w:r>
        <w:rPr>
          <w:rFonts w:ascii="Times New Roman" w:hAnsi="Times New Roman" w:cs="Times New Roman"/>
          <w:b/>
          <w:bCs/>
        </w:rPr>
        <w:t xml:space="preserve">oftware </w:t>
      </w:r>
      <w:r w:rsidR="0072063D">
        <w:rPr>
          <w:rFonts w:ascii="Times New Roman" w:hAnsi="Times New Roman" w:cs="Times New Roman"/>
          <w:b/>
          <w:bCs/>
        </w:rPr>
        <w:t xml:space="preserve">and </w:t>
      </w:r>
      <w:r w:rsidR="00420E44">
        <w:rPr>
          <w:rFonts w:ascii="Times New Roman" w:hAnsi="Times New Roman" w:cs="Times New Roman"/>
          <w:b/>
          <w:bCs/>
        </w:rPr>
        <w:t xml:space="preserve">GUI </w:t>
      </w:r>
      <w:r w:rsidR="00CF264D">
        <w:rPr>
          <w:rFonts w:ascii="Times New Roman" w:hAnsi="Times New Roman" w:cs="Times New Roman"/>
          <w:b/>
          <w:bCs/>
        </w:rPr>
        <w:t>a</w:t>
      </w:r>
      <w:r w:rsidR="0072063D">
        <w:rPr>
          <w:rFonts w:ascii="Times New Roman" w:hAnsi="Times New Roman" w:cs="Times New Roman"/>
          <w:b/>
          <w:bCs/>
        </w:rPr>
        <w:t>pplication</w:t>
      </w:r>
    </w:p>
    <w:p w14:paraId="7C0B8E3F" w14:textId="75937148" w:rsidR="00B860D0" w:rsidRDefault="0074656C" w:rsidP="003C4E19">
      <w:pPr>
        <w:spacing w:line="240" w:lineRule="auto"/>
        <w:jc w:val="both"/>
        <w:rPr>
          <w:rFonts w:ascii="Times New Roman" w:hAnsi="Times New Roman" w:cs="Times New Roman"/>
        </w:rPr>
      </w:pPr>
      <w:r w:rsidRPr="56B35C40">
        <w:rPr>
          <w:rFonts w:ascii="Times New Roman" w:hAnsi="Times New Roman" w:cs="Times New Roman"/>
        </w:rPr>
        <w:t>After</w:t>
      </w:r>
      <w:r w:rsidR="00C00651" w:rsidRPr="56B35C40">
        <w:rPr>
          <w:rFonts w:ascii="Times New Roman" w:hAnsi="Times New Roman" w:cs="Times New Roman"/>
        </w:rPr>
        <w:t xml:space="preserve"> hardware developmen</w:t>
      </w:r>
      <w:r w:rsidR="009D41B6" w:rsidRPr="56B35C40">
        <w:rPr>
          <w:rFonts w:ascii="Times New Roman" w:hAnsi="Times New Roman" w:cs="Times New Roman"/>
        </w:rPr>
        <w:t>t</w:t>
      </w:r>
      <w:r w:rsidR="0002087A" w:rsidRPr="56B35C40">
        <w:rPr>
          <w:rFonts w:ascii="Times New Roman" w:hAnsi="Times New Roman" w:cs="Times New Roman"/>
        </w:rPr>
        <w:t>,</w:t>
      </w:r>
      <w:r w:rsidR="00626345" w:rsidRPr="56B35C40">
        <w:rPr>
          <w:rFonts w:ascii="Times New Roman" w:hAnsi="Times New Roman" w:cs="Times New Roman"/>
        </w:rPr>
        <w:t xml:space="preserve"> </w:t>
      </w:r>
      <w:r w:rsidR="0002087A" w:rsidRPr="56B35C40">
        <w:rPr>
          <w:rFonts w:ascii="Times New Roman" w:hAnsi="Times New Roman" w:cs="Times New Roman"/>
        </w:rPr>
        <w:t>a</w:t>
      </w:r>
      <w:r w:rsidR="00626345" w:rsidRPr="56B35C40">
        <w:rPr>
          <w:rFonts w:ascii="Times New Roman" w:hAnsi="Times New Roman" w:cs="Times New Roman"/>
        </w:rPr>
        <w:t xml:space="preserve">gile and </w:t>
      </w:r>
      <w:r w:rsidR="00F36582" w:rsidRPr="56B35C40">
        <w:rPr>
          <w:rFonts w:ascii="Times New Roman" w:hAnsi="Times New Roman" w:cs="Times New Roman"/>
        </w:rPr>
        <w:t xml:space="preserve">intently user-focused </w:t>
      </w:r>
      <w:r w:rsidR="00B5341B" w:rsidRPr="56B35C40">
        <w:rPr>
          <w:rFonts w:ascii="Times New Roman" w:hAnsi="Times New Roman" w:cs="Times New Roman"/>
        </w:rPr>
        <w:t xml:space="preserve">software development </w:t>
      </w:r>
      <w:r w:rsidR="00EF6674" w:rsidRPr="56B35C40">
        <w:rPr>
          <w:rFonts w:ascii="Times New Roman" w:hAnsi="Times New Roman" w:cs="Times New Roman"/>
        </w:rPr>
        <w:t xml:space="preserve">will </w:t>
      </w:r>
      <w:r w:rsidR="003D4109" w:rsidRPr="56B35C40">
        <w:rPr>
          <w:rFonts w:ascii="Times New Roman" w:hAnsi="Times New Roman" w:cs="Times New Roman"/>
        </w:rPr>
        <w:t xml:space="preserve">compromise the dominant approach for </w:t>
      </w:r>
      <w:r w:rsidR="0002087A" w:rsidRPr="56B35C40">
        <w:rPr>
          <w:rFonts w:ascii="Times New Roman" w:hAnsi="Times New Roman" w:cs="Times New Roman"/>
        </w:rPr>
        <w:t>developing</w:t>
      </w:r>
      <w:r w:rsidR="003D4109" w:rsidRPr="56B35C40">
        <w:rPr>
          <w:rFonts w:ascii="Times New Roman" w:hAnsi="Times New Roman" w:cs="Times New Roman"/>
        </w:rPr>
        <w:t xml:space="preserve"> RGB LED</w:t>
      </w:r>
      <w:r w:rsidR="0002087A" w:rsidRPr="56B35C40">
        <w:rPr>
          <w:rFonts w:ascii="Times New Roman" w:hAnsi="Times New Roman" w:cs="Times New Roman"/>
        </w:rPr>
        <w:t xml:space="preserve"> software</w:t>
      </w:r>
      <w:r w:rsidR="003D4109" w:rsidRPr="56B35C40">
        <w:rPr>
          <w:rFonts w:ascii="Times New Roman" w:hAnsi="Times New Roman" w:cs="Times New Roman"/>
        </w:rPr>
        <w:t>.</w:t>
      </w:r>
      <w:r w:rsidR="005C3BCB" w:rsidRPr="56B35C40">
        <w:rPr>
          <w:rFonts w:ascii="Times New Roman" w:hAnsi="Times New Roman" w:cs="Times New Roman"/>
        </w:rPr>
        <w:t xml:space="preserve"> </w:t>
      </w:r>
      <w:r w:rsidR="00906248" w:rsidRPr="56B35C40">
        <w:rPr>
          <w:rFonts w:ascii="Times New Roman" w:hAnsi="Times New Roman" w:cs="Times New Roman"/>
        </w:rPr>
        <w:t>Presently, a</w:t>
      </w:r>
      <w:r w:rsidR="005C3BCB" w:rsidRPr="56B35C40">
        <w:rPr>
          <w:rFonts w:ascii="Times New Roman" w:hAnsi="Times New Roman" w:cs="Times New Roman"/>
        </w:rPr>
        <w:t xml:space="preserve">gile </w:t>
      </w:r>
      <w:r w:rsidR="00906248" w:rsidRPr="56B35C40">
        <w:rPr>
          <w:rFonts w:ascii="Times New Roman" w:hAnsi="Times New Roman" w:cs="Times New Roman"/>
        </w:rPr>
        <w:t xml:space="preserve">software </w:t>
      </w:r>
      <w:r w:rsidR="005C3BCB" w:rsidRPr="56B35C40">
        <w:rPr>
          <w:rFonts w:ascii="Times New Roman" w:hAnsi="Times New Roman" w:cs="Times New Roman"/>
        </w:rPr>
        <w:t>development is considere</w:t>
      </w:r>
      <w:r w:rsidR="00166624" w:rsidRPr="56B35C40">
        <w:rPr>
          <w:rFonts w:ascii="Times New Roman" w:hAnsi="Times New Roman" w:cs="Times New Roman"/>
        </w:rPr>
        <w:t>d</w:t>
      </w:r>
      <w:r w:rsidR="005C3BCB" w:rsidRPr="56B35C40">
        <w:rPr>
          <w:rFonts w:ascii="Times New Roman" w:hAnsi="Times New Roman" w:cs="Times New Roman"/>
        </w:rPr>
        <w:t xml:space="preserve"> the optimum approach </w:t>
      </w:r>
      <w:r w:rsidR="00166624" w:rsidRPr="56B35C40">
        <w:rPr>
          <w:rFonts w:ascii="Times New Roman" w:hAnsi="Times New Roman" w:cs="Times New Roman"/>
        </w:rPr>
        <w:t xml:space="preserve">to enable </w:t>
      </w:r>
      <w:r w:rsidR="00CB652C" w:rsidRPr="56B35C40">
        <w:rPr>
          <w:rFonts w:ascii="Times New Roman" w:hAnsi="Times New Roman" w:cs="Times New Roman"/>
        </w:rPr>
        <w:t>fast</w:t>
      </w:r>
      <w:r w:rsidR="00166624" w:rsidRPr="56B35C40">
        <w:rPr>
          <w:rFonts w:ascii="Times New Roman" w:hAnsi="Times New Roman" w:cs="Times New Roman"/>
        </w:rPr>
        <w:t xml:space="preserve"> development </w:t>
      </w:r>
      <w:r w:rsidR="00CB652C" w:rsidRPr="56B35C40">
        <w:rPr>
          <w:rFonts w:ascii="Times New Roman" w:hAnsi="Times New Roman" w:cs="Times New Roman"/>
        </w:rPr>
        <w:t xml:space="preserve">and </w:t>
      </w:r>
      <w:r w:rsidR="00906248" w:rsidRPr="56B35C40">
        <w:rPr>
          <w:rFonts w:ascii="Times New Roman" w:hAnsi="Times New Roman" w:cs="Times New Roman"/>
        </w:rPr>
        <w:t>client satisfaction</w:t>
      </w:r>
      <w:r w:rsidR="00C103F1" w:rsidRPr="56B35C40">
        <w:rPr>
          <w:rFonts w:ascii="Times New Roman" w:hAnsi="Times New Roman" w:cs="Times New Roman"/>
        </w:rPr>
        <w:t xml:space="preserve"> </w:t>
      </w:r>
      <w:r w:rsidR="00906248" w:rsidRPr="56B35C40">
        <w:rPr>
          <w:rFonts w:ascii="Times New Roman" w:hAnsi="Times New Roman" w:cs="Times New Roman"/>
        </w:rPr>
        <w:t xml:space="preserve">however this </w:t>
      </w:r>
      <w:r w:rsidR="00306EDD" w:rsidRPr="56B35C40">
        <w:rPr>
          <w:rFonts w:ascii="Times New Roman" w:hAnsi="Times New Roman" w:cs="Times New Roman"/>
        </w:rPr>
        <w:t xml:space="preserve">development process </w:t>
      </w:r>
      <w:r w:rsidR="00906248" w:rsidRPr="56B35C40">
        <w:rPr>
          <w:rFonts w:ascii="Times New Roman" w:hAnsi="Times New Roman" w:cs="Times New Roman"/>
        </w:rPr>
        <w:t>will</w:t>
      </w:r>
      <w:r w:rsidR="0002087A" w:rsidRPr="56B35C40">
        <w:rPr>
          <w:rFonts w:ascii="Times New Roman" w:hAnsi="Times New Roman" w:cs="Times New Roman"/>
        </w:rPr>
        <w:t xml:space="preserve"> ultimately be</w:t>
      </w:r>
      <w:r w:rsidR="00906248" w:rsidRPr="56B35C40">
        <w:rPr>
          <w:rFonts w:ascii="Times New Roman" w:hAnsi="Times New Roman" w:cs="Times New Roman"/>
        </w:rPr>
        <w:t xml:space="preserve"> evaluated.</w:t>
      </w:r>
      <w:r w:rsidR="00121EE5">
        <w:rPr>
          <w:rFonts w:ascii="Times New Roman" w:hAnsi="Times New Roman" w:cs="Times New Roman"/>
        </w:rPr>
        <w:t xml:space="preserve"> </w:t>
      </w:r>
      <w:r w:rsidR="009467FB">
        <w:rPr>
          <w:rFonts w:ascii="Times New Roman" w:hAnsi="Times New Roman" w:cs="Times New Roman"/>
        </w:rPr>
        <w:t xml:space="preserve">Three key </w:t>
      </w:r>
      <w:r w:rsidR="0036745A">
        <w:rPr>
          <w:rFonts w:ascii="Times New Roman" w:hAnsi="Times New Roman" w:cs="Times New Roman"/>
        </w:rPr>
        <w:t xml:space="preserve">procedures </w:t>
      </w:r>
      <w:r w:rsidR="006274BF">
        <w:rPr>
          <w:rFonts w:ascii="Times New Roman" w:hAnsi="Times New Roman" w:cs="Times New Roman"/>
        </w:rPr>
        <w:t>mus</w:t>
      </w:r>
      <w:r w:rsidR="005C3BCB">
        <w:rPr>
          <w:rFonts w:ascii="Times New Roman" w:hAnsi="Times New Roman" w:cs="Times New Roman"/>
        </w:rPr>
        <w:t xml:space="preserve">t be </w:t>
      </w:r>
      <w:r w:rsidR="00906248">
        <w:rPr>
          <w:rFonts w:ascii="Times New Roman" w:hAnsi="Times New Roman" w:cs="Times New Roman"/>
        </w:rPr>
        <w:t>mitigat</w:t>
      </w:r>
      <w:r w:rsidR="004E5C48">
        <w:rPr>
          <w:rFonts w:ascii="Times New Roman" w:hAnsi="Times New Roman" w:cs="Times New Roman"/>
        </w:rPr>
        <w:t>ed</w:t>
      </w:r>
      <w:r w:rsidR="005C3BCB">
        <w:rPr>
          <w:rFonts w:ascii="Times New Roman" w:hAnsi="Times New Roman" w:cs="Times New Roman"/>
        </w:rPr>
        <w:t xml:space="preserve"> within the </w:t>
      </w:r>
      <w:r w:rsidR="00906248">
        <w:rPr>
          <w:rFonts w:ascii="Times New Roman" w:hAnsi="Times New Roman" w:cs="Times New Roman"/>
        </w:rPr>
        <w:t xml:space="preserve">RGB LED </w:t>
      </w:r>
      <w:r w:rsidR="005C3BCB">
        <w:rPr>
          <w:rFonts w:ascii="Times New Roman" w:hAnsi="Times New Roman" w:cs="Times New Roman"/>
        </w:rPr>
        <w:t xml:space="preserve">software development cycle. </w:t>
      </w:r>
      <w:r w:rsidR="003D4109">
        <w:rPr>
          <w:rFonts w:ascii="Times New Roman" w:hAnsi="Times New Roman" w:cs="Times New Roman"/>
        </w:rPr>
        <w:t>Firstly</w:t>
      </w:r>
      <w:r w:rsidR="006274BF">
        <w:rPr>
          <w:rFonts w:ascii="Times New Roman" w:hAnsi="Times New Roman" w:cs="Times New Roman"/>
        </w:rPr>
        <w:t>,</w:t>
      </w:r>
      <w:r w:rsidR="006B30B9">
        <w:rPr>
          <w:rFonts w:ascii="Times New Roman" w:hAnsi="Times New Roman" w:cs="Times New Roman"/>
        </w:rPr>
        <w:t xml:space="preserve"> effective </w:t>
      </w:r>
      <w:r w:rsidR="00626294">
        <w:rPr>
          <w:rFonts w:ascii="Times New Roman" w:hAnsi="Times New Roman" w:cs="Times New Roman"/>
        </w:rPr>
        <w:t>programming</w:t>
      </w:r>
      <w:r w:rsidR="003921C3">
        <w:rPr>
          <w:rFonts w:ascii="Times New Roman" w:hAnsi="Times New Roman" w:cs="Times New Roman"/>
        </w:rPr>
        <w:t xml:space="preserve"> </w:t>
      </w:r>
      <w:r w:rsidR="005B3F60">
        <w:rPr>
          <w:rFonts w:ascii="Times New Roman" w:hAnsi="Times New Roman" w:cs="Times New Roman"/>
        </w:rPr>
        <w:t xml:space="preserve">of </w:t>
      </w:r>
      <w:r w:rsidR="003921C3">
        <w:rPr>
          <w:rFonts w:ascii="Times New Roman" w:hAnsi="Times New Roman" w:cs="Times New Roman"/>
        </w:rPr>
        <w:t xml:space="preserve">the microcontroller to produce </w:t>
      </w:r>
      <w:r w:rsidR="00320A2A">
        <w:rPr>
          <w:rFonts w:ascii="Times New Roman" w:hAnsi="Times New Roman" w:cs="Times New Roman"/>
        </w:rPr>
        <w:t xml:space="preserve">lighting and </w:t>
      </w:r>
      <w:r w:rsidR="000551C4">
        <w:rPr>
          <w:rFonts w:ascii="Times New Roman" w:hAnsi="Times New Roman" w:cs="Times New Roman"/>
        </w:rPr>
        <w:t xml:space="preserve">process physiological data input </w:t>
      </w:r>
      <w:r w:rsidR="00690F38">
        <w:rPr>
          <w:rFonts w:ascii="Times New Roman" w:hAnsi="Times New Roman" w:cs="Times New Roman"/>
        </w:rPr>
        <w:t xml:space="preserve">– </w:t>
      </w:r>
      <w:r w:rsidR="004C2F1A">
        <w:rPr>
          <w:rFonts w:ascii="Times New Roman" w:hAnsi="Times New Roman" w:cs="Times New Roman"/>
        </w:rPr>
        <w:t>enabling constant</w:t>
      </w:r>
      <w:r w:rsidR="005B3F60">
        <w:rPr>
          <w:rFonts w:ascii="Times New Roman" w:hAnsi="Times New Roman" w:cs="Times New Roman"/>
        </w:rPr>
        <w:t xml:space="preserve"> calibrati</w:t>
      </w:r>
      <w:r w:rsidR="004C2F1A">
        <w:rPr>
          <w:rFonts w:ascii="Times New Roman" w:hAnsi="Times New Roman" w:cs="Times New Roman"/>
        </w:rPr>
        <w:t xml:space="preserve">on and </w:t>
      </w:r>
      <w:r w:rsidR="009A44AD">
        <w:rPr>
          <w:rFonts w:ascii="Times New Roman" w:hAnsi="Times New Roman" w:cs="Times New Roman"/>
        </w:rPr>
        <w:t>coherent lighting for the user</w:t>
      </w:r>
      <w:r w:rsidR="00E13692">
        <w:rPr>
          <w:rFonts w:ascii="Times New Roman" w:hAnsi="Times New Roman" w:cs="Times New Roman"/>
        </w:rPr>
        <w:t xml:space="preserve"> as well as providing data for my first hypothesis</w:t>
      </w:r>
      <w:r w:rsidR="009A44AD">
        <w:rPr>
          <w:rFonts w:ascii="Times New Roman" w:hAnsi="Times New Roman" w:cs="Times New Roman"/>
        </w:rPr>
        <w:t>.</w:t>
      </w:r>
      <w:r w:rsidR="00D87D14">
        <w:rPr>
          <w:rFonts w:ascii="Times New Roman" w:hAnsi="Times New Roman" w:cs="Times New Roman"/>
        </w:rPr>
        <w:t xml:space="preserve"> </w:t>
      </w:r>
      <w:r w:rsidR="009467FB">
        <w:rPr>
          <w:rFonts w:ascii="Times New Roman" w:hAnsi="Times New Roman" w:cs="Times New Roman"/>
        </w:rPr>
        <w:t xml:space="preserve">Secondly, </w:t>
      </w:r>
      <w:r w:rsidR="00E278DE">
        <w:rPr>
          <w:rFonts w:ascii="Times New Roman" w:hAnsi="Times New Roman" w:cs="Times New Roman"/>
        </w:rPr>
        <w:t xml:space="preserve">integration of </w:t>
      </w:r>
      <w:r w:rsidR="00B006BA">
        <w:rPr>
          <w:rFonts w:ascii="Times New Roman" w:hAnsi="Times New Roman" w:cs="Times New Roman"/>
        </w:rPr>
        <w:t xml:space="preserve">an emoji-based parser </w:t>
      </w:r>
      <w:r w:rsidR="00FC1B80">
        <w:rPr>
          <w:rFonts w:ascii="Times New Roman" w:hAnsi="Times New Roman" w:cs="Times New Roman"/>
        </w:rPr>
        <w:t>and</w:t>
      </w:r>
      <w:r w:rsidR="00B006BA">
        <w:rPr>
          <w:rFonts w:ascii="Times New Roman" w:hAnsi="Times New Roman" w:cs="Times New Roman"/>
        </w:rPr>
        <w:t xml:space="preserve"> emoji or</w:t>
      </w:r>
      <w:r w:rsidR="00FC1B80">
        <w:rPr>
          <w:rFonts w:ascii="Times New Roman" w:hAnsi="Times New Roman" w:cs="Times New Roman"/>
        </w:rPr>
        <w:t xml:space="preserve"> journal application </w:t>
      </w:r>
      <w:r w:rsidR="00A23EFB">
        <w:rPr>
          <w:rFonts w:ascii="Times New Roman" w:hAnsi="Times New Roman" w:cs="Times New Roman"/>
        </w:rPr>
        <w:t xml:space="preserve">to </w:t>
      </w:r>
      <w:r w:rsidR="000376FB">
        <w:rPr>
          <w:rFonts w:ascii="Times New Roman" w:hAnsi="Times New Roman" w:cs="Times New Roman"/>
        </w:rPr>
        <w:t>determine</w:t>
      </w:r>
      <w:r w:rsidR="00950142">
        <w:rPr>
          <w:rFonts w:ascii="Times New Roman" w:hAnsi="Times New Roman" w:cs="Times New Roman"/>
        </w:rPr>
        <w:t xml:space="preserve"> the </w:t>
      </w:r>
      <w:r w:rsidR="00250489">
        <w:rPr>
          <w:rFonts w:ascii="Times New Roman" w:hAnsi="Times New Roman" w:cs="Times New Roman"/>
        </w:rPr>
        <w:t xml:space="preserve">written </w:t>
      </w:r>
      <w:r w:rsidR="00950142">
        <w:rPr>
          <w:rFonts w:ascii="Times New Roman" w:hAnsi="Times New Roman" w:cs="Times New Roman"/>
        </w:rPr>
        <w:t>affective signals of the user</w:t>
      </w:r>
      <w:r w:rsidR="00047F50">
        <w:rPr>
          <w:rFonts w:ascii="Times New Roman" w:hAnsi="Times New Roman" w:cs="Times New Roman"/>
        </w:rPr>
        <w:t xml:space="preserve"> for the RGB LED</w:t>
      </w:r>
      <w:r w:rsidR="005A12A6">
        <w:rPr>
          <w:rFonts w:ascii="Times New Roman" w:hAnsi="Times New Roman" w:cs="Times New Roman"/>
        </w:rPr>
        <w:t xml:space="preserve"> utilising </w:t>
      </w:r>
      <w:r w:rsidR="008A4F0E">
        <w:rPr>
          <w:rFonts w:ascii="Times New Roman" w:hAnsi="Times New Roman" w:cs="Times New Roman"/>
        </w:rPr>
        <w:t xml:space="preserve">APIs </w:t>
      </w:r>
      <w:r w:rsidR="00F40A71">
        <w:rPr>
          <w:rFonts w:ascii="Times New Roman" w:hAnsi="Times New Roman" w:cs="Times New Roman"/>
        </w:rPr>
        <w:t xml:space="preserve">such as </w:t>
      </w:r>
      <w:r w:rsidR="005A12A6">
        <w:rPr>
          <w:rFonts w:ascii="Times New Roman" w:hAnsi="Times New Roman" w:cs="Times New Roman"/>
        </w:rPr>
        <w:t>Microsoft Azure</w:t>
      </w:r>
      <w:r w:rsidR="00F436AC">
        <w:rPr>
          <w:rFonts w:ascii="Times New Roman" w:hAnsi="Times New Roman" w:cs="Times New Roman"/>
        </w:rPr>
        <w:t xml:space="preserve">. </w:t>
      </w:r>
      <w:r w:rsidR="00DC1594">
        <w:rPr>
          <w:rFonts w:ascii="Times New Roman" w:hAnsi="Times New Roman" w:cs="Times New Roman"/>
        </w:rPr>
        <w:t xml:space="preserve">Thirdly </w:t>
      </w:r>
      <w:r w:rsidR="000376FB">
        <w:rPr>
          <w:rFonts w:ascii="Times New Roman" w:hAnsi="Times New Roman" w:cs="Times New Roman"/>
        </w:rPr>
        <w:t xml:space="preserve">and finally </w:t>
      </w:r>
      <w:r w:rsidR="00DC1594">
        <w:rPr>
          <w:rFonts w:ascii="Times New Roman" w:hAnsi="Times New Roman" w:cs="Times New Roman"/>
        </w:rPr>
        <w:t xml:space="preserve">tying </w:t>
      </w:r>
      <w:r w:rsidR="00FC1B80">
        <w:rPr>
          <w:rFonts w:ascii="Times New Roman" w:hAnsi="Times New Roman" w:cs="Times New Roman"/>
        </w:rPr>
        <w:t>the three procedures</w:t>
      </w:r>
      <w:r w:rsidR="00DC1594">
        <w:rPr>
          <w:rFonts w:ascii="Times New Roman" w:hAnsi="Times New Roman" w:cs="Times New Roman"/>
        </w:rPr>
        <w:t xml:space="preserve"> toget</w:t>
      </w:r>
      <w:r w:rsidR="009467FB">
        <w:rPr>
          <w:rFonts w:ascii="Times New Roman" w:hAnsi="Times New Roman" w:cs="Times New Roman"/>
        </w:rPr>
        <w:t xml:space="preserve">her with the </w:t>
      </w:r>
      <w:r w:rsidR="00C960B2">
        <w:rPr>
          <w:rFonts w:ascii="Times New Roman" w:hAnsi="Times New Roman" w:cs="Times New Roman"/>
        </w:rPr>
        <w:t xml:space="preserve">development of </w:t>
      </w:r>
      <w:r w:rsidR="003D137B">
        <w:rPr>
          <w:rFonts w:ascii="Times New Roman" w:hAnsi="Times New Roman" w:cs="Times New Roman"/>
        </w:rPr>
        <w:t>a GUI application to enable ease of us</w:t>
      </w:r>
      <w:r w:rsidR="002932E3">
        <w:rPr>
          <w:rFonts w:ascii="Times New Roman" w:hAnsi="Times New Roman" w:cs="Times New Roman"/>
        </w:rPr>
        <w:t>e</w:t>
      </w:r>
      <w:r w:rsidR="00082AD9">
        <w:rPr>
          <w:rFonts w:ascii="Times New Roman" w:hAnsi="Times New Roman" w:cs="Times New Roman"/>
        </w:rPr>
        <w:t xml:space="preserve">. </w:t>
      </w:r>
    </w:p>
    <w:p w14:paraId="596F2BA2" w14:textId="65B761CC" w:rsidR="00261AA4" w:rsidRDefault="00261AA4" w:rsidP="003C4E19">
      <w:pPr>
        <w:pStyle w:val="ListParagraph"/>
        <w:numPr>
          <w:ilvl w:val="1"/>
          <w:numId w:val="23"/>
        </w:numPr>
        <w:spacing w:line="240" w:lineRule="auto"/>
        <w:jc w:val="both"/>
        <w:rPr>
          <w:rFonts w:ascii="Times New Roman" w:hAnsi="Times New Roman" w:cs="Times New Roman"/>
          <w:b/>
          <w:bCs/>
        </w:rPr>
      </w:pPr>
      <w:r w:rsidRPr="00261AA4">
        <w:rPr>
          <w:rFonts w:ascii="Times New Roman" w:hAnsi="Times New Roman" w:cs="Times New Roman"/>
          <w:b/>
          <w:bCs/>
        </w:rPr>
        <w:t xml:space="preserve">User </w:t>
      </w:r>
      <w:r w:rsidR="00BA3CFF">
        <w:rPr>
          <w:rFonts w:ascii="Times New Roman" w:hAnsi="Times New Roman" w:cs="Times New Roman"/>
          <w:b/>
          <w:bCs/>
        </w:rPr>
        <w:t>e</w:t>
      </w:r>
      <w:r w:rsidRPr="00261AA4">
        <w:rPr>
          <w:rFonts w:ascii="Times New Roman" w:hAnsi="Times New Roman" w:cs="Times New Roman"/>
          <w:b/>
          <w:bCs/>
        </w:rPr>
        <w:t xml:space="preserve">xperience </w:t>
      </w:r>
      <w:r w:rsidR="00BA3CFF">
        <w:rPr>
          <w:rFonts w:ascii="Times New Roman" w:hAnsi="Times New Roman" w:cs="Times New Roman"/>
          <w:b/>
          <w:bCs/>
        </w:rPr>
        <w:t>t</w:t>
      </w:r>
      <w:r w:rsidRPr="00261AA4">
        <w:rPr>
          <w:rFonts w:ascii="Times New Roman" w:hAnsi="Times New Roman" w:cs="Times New Roman"/>
          <w:b/>
          <w:bCs/>
        </w:rPr>
        <w:t xml:space="preserve">esting of the RGB LED </w:t>
      </w:r>
    </w:p>
    <w:p w14:paraId="7E2E0E81" w14:textId="53EB532E" w:rsidR="00F3286F" w:rsidRDefault="00364A09" w:rsidP="003C4E19">
      <w:pPr>
        <w:spacing w:line="240" w:lineRule="auto"/>
        <w:jc w:val="both"/>
        <w:rPr>
          <w:rFonts w:ascii="Times New Roman" w:hAnsi="Times New Roman" w:cs="Times New Roman"/>
        </w:rPr>
      </w:pPr>
      <w:r w:rsidRPr="56B35C40">
        <w:rPr>
          <w:rFonts w:ascii="Times New Roman" w:hAnsi="Times New Roman" w:cs="Times New Roman"/>
        </w:rPr>
        <w:t>Once the</w:t>
      </w:r>
      <w:r w:rsidR="00077C8E" w:rsidRPr="56B35C40">
        <w:rPr>
          <w:rFonts w:ascii="Times New Roman" w:hAnsi="Times New Roman" w:cs="Times New Roman"/>
        </w:rPr>
        <w:t xml:space="preserve"> </w:t>
      </w:r>
      <w:proofErr w:type="spellStart"/>
      <w:r w:rsidR="00077C8E" w:rsidRPr="56B35C40">
        <w:rPr>
          <w:rFonts w:ascii="Times New Roman" w:hAnsi="Times New Roman" w:cs="Times New Roman"/>
        </w:rPr>
        <w:t>Turrellian</w:t>
      </w:r>
      <w:proofErr w:type="spellEnd"/>
      <w:r w:rsidRPr="56B35C40">
        <w:rPr>
          <w:rFonts w:ascii="Times New Roman" w:hAnsi="Times New Roman" w:cs="Times New Roman"/>
        </w:rPr>
        <w:t xml:space="preserve"> RGB LED </w:t>
      </w:r>
      <w:r w:rsidR="00077C8E" w:rsidRPr="56B35C40">
        <w:rPr>
          <w:rFonts w:ascii="Times New Roman" w:hAnsi="Times New Roman" w:cs="Times New Roman"/>
        </w:rPr>
        <w:t xml:space="preserve">has been fully </w:t>
      </w:r>
      <w:r w:rsidR="000363BA" w:rsidRPr="56B35C40">
        <w:rPr>
          <w:rFonts w:ascii="Times New Roman" w:hAnsi="Times New Roman" w:cs="Times New Roman"/>
        </w:rPr>
        <w:t>developed</w:t>
      </w:r>
      <w:r w:rsidR="00A37A90" w:rsidRPr="56B35C40">
        <w:rPr>
          <w:rFonts w:ascii="Times New Roman" w:hAnsi="Times New Roman" w:cs="Times New Roman"/>
        </w:rPr>
        <w:t xml:space="preserve"> as outlined in the</w:t>
      </w:r>
      <w:commentRangeStart w:id="19"/>
      <w:r w:rsidR="00777856" w:rsidRPr="56B35C40">
        <w:rPr>
          <w:rFonts w:ascii="Times New Roman" w:hAnsi="Times New Roman" w:cs="Times New Roman"/>
        </w:rPr>
        <w:t xml:space="preserve"> seven </w:t>
      </w:r>
      <w:r w:rsidR="00A37A90" w:rsidRPr="56B35C40">
        <w:rPr>
          <w:rFonts w:ascii="Times New Roman" w:hAnsi="Times New Roman" w:cs="Times New Roman"/>
        </w:rPr>
        <w:t>key ste</w:t>
      </w:r>
      <w:commentRangeEnd w:id="19"/>
      <w:r>
        <w:rPr>
          <w:rStyle w:val="CommentReference"/>
        </w:rPr>
        <w:commentReference w:id="19"/>
      </w:r>
      <w:r w:rsidR="00A37A90" w:rsidRPr="56B35C40">
        <w:rPr>
          <w:rFonts w:ascii="Times New Roman" w:hAnsi="Times New Roman" w:cs="Times New Roman"/>
        </w:rPr>
        <w:t>ps noted in</w:t>
      </w:r>
      <w:r w:rsidR="005D7110" w:rsidRPr="56B35C40">
        <w:rPr>
          <w:rFonts w:ascii="Times New Roman" w:hAnsi="Times New Roman" w:cs="Times New Roman"/>
        </w:rPr>
        <w:t xml:space="preserve"> pr</w:t>
      </w:r>
      <w:r w:rsidR="002810BF" w:rsidRPr="56B35C40">
        <w:rPr>
          <w:rFonts w:ascii="Times New Roman" w:hAnsi="Times New Roman" w:cs="Times New Roman"/>
        </w:rPr>
        <w:t>ior</w:t>
      </w:r>
      <w:r w:rsidR="00A37A90" w:rsidRPr="56B35C40">
        <w:rPr>
          <w:rFonts w:ascii="Times New Roman" w:hAnsi="Times New Roman" w:cs="Times New Roman"/>
        </w:rPr>
        <w:t xml:space="preserve"> </w:t>
      </w:r>
      <w:r w:rsidR="002810BF" w:rsidRPr="56B35C40">
        <w:rPr>
          <w:rFonts w:ascii="Times New Roman" w:hAnsi="Times New Roman" w:cs="Times New Roman"/>
        </w:rPr>
        <w:t>s</w:t>
      </w:r>
      <w:r w:rsidR="00856922" w:rsidRPr="56B35C40">
        <w:rPr>
          <w:rFonts w:ascii="Times New Roman" w:hAnsi="Times New Roman" w:cs="Times New Roman"/>
        </w:rPr>
        <w:t>ection</w:t>
      </w:r>
      <w:r w:rsidR="005D7110" w:rsidRPr="56B35C40">
        <w:rPr>
          <w:rFonts w:ascii="Times New Roman" w:hAnsi="Times New Roman" w:cs="Times New Roman"/>
        </w:rPr>
        <w:t>s</w:t>
      </w:r>
      <w:r w:rsidR="00856922" w:rsidRPr="56B35C40">
        <w:rPr>
          <w:rFonts w:ascii="Times New Roman" w:hAnsi="Times New Roman" w:cs="Times New Roman"/>
        </w:rPr>
        <w:t xml:space="preserve"> 4.</w:t>
      </w:r>
      <w:r w:rsidR="00453052" w:rsidRPr="56B35C40">
        <w:rPr>
          <w:rFonts w:ascii="Times New Roman" w:hAnsi="Times New Roman" w:cs="Times New Roman"/>
        </w:rPr>
        <w:t>2</w:t>
      </w:r>
      <w:r w:rsidR="00856922" w:rsidRPr="56B35C40">
        <w:rPr>
          <w:rFonts w:ascii="Times New Roman" w:hAnsi="Times New Roman" w:cs="Times New Roman"/>
        </w:rPr>
        <w:t xml:space="preserve"> and 4.</w:t>
      </w:r>
      <w:r w:rsidR="00453052" w:rsidRPr="56B35C40">
        <w:rPr>
          <w:rFonts w:ascii="Times New Roman" w:hAnsi="Times New Roman" w:cs="Times New Roman"/>
        </w:rPr>
        <w:t>3</w:t>
      </w:r>
      <w:r w:rsidR="0090331E" w:rsidRPr="56B35C40">
        <w:rPr>
          <w:rFonts w:ascii="Times New Roman" w:hAnsi="Times New Roman" w:cs="Times New Roman"/>
        </w:rPr>
        <w:t xml:space="preserve"> </w:t>
      </w:r>
      <w:r w:rsidR="000363BA" w:rsidRPr="56B35C40">
        <w:rPr>
          <w:rFonts w:ascii="Times New Roman" w:hAnsi="Times New Roman" w:cs="Times New Roman"/>
        </w:rPr>
        <w:t xml:space="preserve">– </w:t>
      </w:r>
      <w:r w:rsidR="0090331E" w:rsidRPr="56B35C40">
        <w:rPr>
          <w:rFonts w:ascii="Times New Roman" w:hAnsi="Times New Roman" w:cs="Times New Roman"/>
        </w:rPr>
        <w:t xml:space="preserve">testing of the effectiveness of the device can commence. </w:t>
      </w:r>
      <w:r w:rsidR="00B27D0B" w:rsidRPr="56B35C40">
        <w:rPr>
          <w:rFonts w:ascii="Times New Roman" w:hAnsi="Times New Roman" w:cs="Times New Roman"/>
        </w:rPr>
        <w:t xml:space="preserve">Resolution </w:t>
      </w:r>
      <w:r w:rsidR="0010705E" w:rsidRPr="56B35C40">
        <w:rPr>
          <w:rFonts w:ascii="Times New Roman" w:hAnsi="Times New Roman" w:cs="Times New Roman"/>
        </w:rPr>
        <w:t xml:space="preserve">and data analysis </w:t>
      </w:r>
      <w:r w:rsidR="00453052" w:rsidRPr="56B35C40">
        <w:rPr>
          <w:rFonts w:ascii="Times New Roman" w:hAnsi="Times New Roman" w:cs="Times New Roman"/>
        </w:rPr>
        <w:t xml:space="preserve">collected </w:t>
      </w:r>
      <w:r w:rsidR="00B27D0B" w:rsidRPr="56B35C40">
        <w:rPr>
          <w:rFonts w:ascii="Times New Roman" w:hAnsi="Times New Roman" w:cs="Times New Roman"/>
        </w:rPr>
        <w:t>for my two hypotheses will be</w:t>
      </w:r>
      <w:r w:rsidR="009F1182" w:rsidRPr="56B35C40">
        <w:rPr>
          <w:rFonts w:ascii="Times New Roman" w:hAnsi="Times New Roman" w:cs="Times New Roman"/>
        </w:rPr>
        <w:t xml:space="preserve"> </w:t>
      </w:r>
      <w:r w:rsidR="00A872D2" w:rsidRPr="56B35C40">
        <w:rPr>
          <w:rFonts w:ascii="Times New Roman" w:hAnsi="Times New Roman" w:cs="Times New Roman"/>
        </w:rPr>
        <w:t xml:space="preserve">evaluated and </w:t>
      </w:r>
      <w:r w:rsidR="009F1182" w:rsidRPr="56B35C40">
        <w:rPr>
          <w:rFonts w:ascii="Times New Roman" w:hAnsi="Times New Roman" w:cs="Times New Roman"/>
        </w:rPr>
        <w:t>determined</w:t>
      </w:r>
      <w:r w:rsidR="00B67D4D" w:rsidRPr="56B35C40">
        <w:rPr>
          <w:rFonts w:ascii="Times New Roman" w:hAnsi="Times New Roman" w:cs="Times New Roman"/>
        </w:rPr>
        <w:t>. A user-centric approach will be adopted in the</w:t>
      </w:r>
      <w:r w:rsidR="00E074B1" w:rsidRPr="56B35C40">
        <w:rPr>
          <w:rFonts w:ascii="Times New Roman" w:hAnsi="Times New Roman" w:cs="Times New Roman"/>
        </w:rPr>
        <w:t xml:space="preserve"> testing</w:t>
      </w:r>
      <w:r w:rsidR="00EA595B" w:rsidRPr="56B35C40">
        <w:rPr>
          <w:rFonts w:ascii="Times New Roman" w:hAnsi="Times New Roman" w:cs="Times New Roman"/>
        </w:rPr>
        <w:t xml:space="preserve"> of the device.</w:t>
      </w:r>
      <w:r w:rsidR="00927277" w:rsidRPr="56B35C40">
        <w:rPr>
          <w:rFonts w:ascii="Times New Roman" w:hAnsi="Times New Roman" w:cs="Times New Roman"/>
        </w:rPr>
        <w:t xml:space="preserve"> </w:t>
      </w:r>
      <w:r w:rsidR="002A29A8" w:rsidRPr="56B35C40">
        <w:rPr>
          <w:rFonts w:ascii="Times New Roman" w:hAnsi="Times New Roman" w:cs="Times New Roman"/>
        </w:rPr>
        <w:t xml:space="preserve">Users will be </w:t>
      </w:r>
      <w:r w:rsidR="00752807" w:rsidRPr="56B35C40">
        <w:rPr>
          <w:rFonts w:ascii="Times New Roman" w:hAnsi="Times New Roman" w:cs="Times New Roman"/>
        </w:rPr>
        <w:t>aided</w:t>
      </w:r>
      <w:r w:rsidR="002A29A8" w:rsidRPr="56B35C40">
        <w:rPr>
          <w:rFonts w:ascii="Times New Roman" w:hAnsi="Times New Roman" w:cs="Times New Roman"/>
        </w:rPr>
        <w:t xml:space="preserve"> through wiring physiological sensors and provided with ample time to</w:t>
      </w:r>
      <w:r w:rsidR="00EA595B" w:rsidRPr="56B35C40">
        <w:rPr>
          <w:rFonts w:ascii="Times New Roman" w:hAnsi="Times New Roman" w:cs="Times New Roman"/>
        </w:rPr>
        <w:t xml:space="preserve"> </w:t>
      </w:r>
      <w:r w:rsidR="002A29A8" w:rsidRPr="56B35C40">
        <w:rPr>
          <w:rFonts w:ascii="Times New Roman" w:hAnsi="Times New Roman" w:cs="Times New Roman"/>
        </w:rPr>
        <w:t>self-jour</w:t>
      </w:r>
      <w:r w:rsidR="00B64E79" w:rsidRPr="56B35C40">
        <w:rPr>
          <w:rFonts w:ascii="Times New Roman" w:hAnsi="Times New Roman" w:cs="Times New Roman"/>
        </w:rPr>
        <w:t>nal</w:t>
      </w:r>
      <w:r w:rsidR="002A29A8" w:rsidRPr="56B35C40">
        <w:rPr>
          <w:rFonts w:ascii="Times New Roman" w:hAnsi="Times New Roman" w:cs="Times New Roman"/>
        </w:rPr>
        <w:t xml:space="preserve"> </w:t>
      </w:r>
      <w:r w:rsidR="00A07415" w:rsidRPr="56B35C40">
        <w:rPr>
          <w:rFonts w:ascii="Times New Roman" w:hAnsi="Times New Roman" w:cs="Times New Roman"/>
        </w:rPr>
        <w:t>their</w:t>
      </w:r>
      <w:r w:rsidR="002A29A8" w:rsidRPr="56B35C40">
        <w:rPr>
          <w:rFonts w:ascii="Times New Roman" w:hAnsi="Times New Roman" w:cs="Times New Roman"/>
        </w:rPr>
        <w:t xml:space="preserve"> </w:t>
      </w:r>
      <w:r w:rsidR="00B64E79" w:rsidRPr="56B35C40">
        <w:rPr>
          <w:rFonts w:ascii="Times New Roman" w:hAnsi="Times New Roman" w:cs="Times New Roman"/>
        </w:rPr>
        <w:t>present affective state</w:t>
      </w:r>
      <w:r w:rsidR="005C7E1C" w:rsidRPr="56B35C40">
        <w:rPr>
          <w:rFonts w:ascii="Times New Roman" w:hAnsi="Times New Roman" w:cs="Times New Roman"/>
        </w:rPr>
        <w:t xml:space="preserve"> through the </w:t>
      </w:r>
      <w:r w:rsidR="000628B5" w:rsidRPr="56B35C40">
        <w:rPr>
          <w:rFonts w:ascii="Times New Roman" w:hAnsi="Times New Roman" w:cs="Times New Roman"/>
        </w:rPr>
        <w:t xml:space="preserve">RGB LED </w:t>
      </w:r>
      <w:r w:rsidR="005C7E1C" w:rsidRPr="56B35C40">
        <w:rPr>
          <w:rFonts w:ascii="Times New Roman" w:hAnsi="Times New Roman" w:cs="Times New Roman"/>
        </w:rPr>
        <w:t>GUI</w:t>
      </w:r>
      <w:r w:rsidR="00EA3F27" w:rsidRPr="56B35C40">
        <w:rPr>
          <w:rFonts w:ascii="Times New Roman" w:hAnsi="Times New Roman" w:cs="Times New Roman"/>
        </w:rPr>
        <w:t xml:space="preserve"> journal</w:t>
      </w:r>
      <w:r w:rsidR="00B64E79" w:rsidRPr="56B35C40">
        <w:rPr>
          <w:rFonts w:ascii="Times New Roman" w:hAnsi="Times New Roman" w:cs="Times New Roman"/>
        </w:rPr>
        <w:t>.</w:t>
      </w:r>
      <w:r w:rsidR="00F43059" w:rsidRPr="56B35C40">
        <w:rPr>
          <w:rFonts w:ascii="Times New Roman" w:hAnsi="Times New Roman" w:cs="Times New Roman"/>
        </w:rPr>
        <w:t xml:space="preserve"> </w:t>
      </w:r>
      <w:r w:rsidR="000628B5" w:rsidRPr="56B35C40">
        <w:rPr>
          <w:rFonts w:ascii="Times New Roman" w:hAnsi="Times New Roman" w:cs="Times New Roman"/>
        </w:rPr>
        <w:t xml:space="preserve">Users will be given </w:t>
      </w:r>
      <w:r w:rsidR="00D01CC0" w:rsidRPr="56B35C40">
        <w:rPr>
          <w:rFonts w:ascii="Times New Roman" w:hAnsi="Times New Roman" w:cs="Times New Roman"/>
        </w:rPr>
        <w:t xml:space="preserve">ample exposure to the RGB LED </w:t>
      </w:r>
      <w:r w:rsidR="00195FCC" w:rsidRPr="56B35C40">
        <w:rPr>
          <w:rFonts w:ascii="Times New Roman" w:hAnsi="Times New Roman" w:cs="Times New Roman"/>
        </w:rPr>
        <w:t xml:space="preserve">for </w:t>
      </w:r>
      <w:r w:rsidR="006A0747" w:rsidRPr="56B35C40">
        <w:rPr>
          <w:rFonts w:ascii="Times New Roman" w:hAnsi="Times New Roman" w:cs="Times New Roman"/>
        </w:rPr>
        <w:t>at least twenty minutes</w:t>
      </w:r>
      <w:r w:rsidR="00195FCC" w:rsidRPr="56B35C40">
        <w:rPr>
          <w:rFonts w:ascii="Times New Roman" w:hAnsi="Times New Roman" w:cs="Times New Roman"/>
        </w:rPr>
        <w:t>.</w:t>
      </w:r>
    </w:p>
    <w:p w14:paraId="71839E55" w14:textId="0B4ECEB9" w:rsidR="00364A09" w:rsidRDefault="00D239D6" w:rsidP="003C4E19">
      <w:pPr>
        <w:spacing w:line="240" w:lineRule="auto"/>
        <w:jc w:val="both"/>
        <w:rPr>
          <w:ins w:id="20" w:author="Paul O'Dowd" w:date="2020-05-07T10:35:00Z"/>
          <w:rFonts w:ascii="Times New Roman" w:hAnsi="Times New Roman" w:cs="Times New Roman"/>
        </w:rPr>
      </w:pPr>
      <w:r w:rsidRPr="56B35C40">
        <w:rPr>
          <w:rFonts w:ascii="Times New Roman" w:hAnsi="Times New Roman" w:cs="Times New Roman"/>
        </w:rPr>
        <w:t>After the timed session</w:t>
      </w:r>
      <w:r w:rsidR="003861C3" w:rsidRPr="56B35C40">
        <w:rPr>
          <w:rFonts w:ascii="Times New Roman" w:hAnsi="Times New Roman" w:cs="Times New Roman"/>
        </w:rPr>
        <w:t>, all physiological data will be saved – users will be notified of any significant physiological</w:t>
      </w:r>
      <w:r w:rsidRPr="56B35C40">
        <w:rPr>
          <w:rFonts w:ascii="Times New Roman" w:hAnsi="Times New Roman" w:cs="Times New Roman"/>
        </w:rPr>
        <w:t xml:space="preserve"> </w:t>
      </w:r>
      <w:r w:rsidR="00895CA5" w:rsidRPr="56B35C40">
        <w:rPr>
          <w:rFonts w:ascii="Times New Roman" w:hAnsi="Times New Roman" w:cs="Times New Roman"/>
        </w:rPr>
        <w:t>changes and provided</w:t>
      </w:r>
      <w:r w:rsidRPr="56B35C40">
        <w:rPr>
          <w:rFonts w:ascii="Times New Roman" w:hAnsi="Times New Roman" w:cs="Times New Roman"/>
        </w:rPr>
        <w:t xml:space="preserve"> with </w:t>
      </w:r>
      <w:r w:rsidR="003861C3" w:rsidRPr="56B35C40">
        <w:rPr>
          <w:rFonts w:ascii="Times New Roman" w:hAnsi="Times New Roman" w:cs="Times New Roman"/>
        </w:rPr>
        <w:t xml:space="preserve">a feedback form </w:t>
      </w:r>
      <w:r w:rsidR="00E205F9" w:rsidRPr="56B35C40">
        <w:rPr>
          <w:rFonts w:ascii="Times New Roman" w:hAnsi="Times New Roman" w:cs="Times New Roman"/>
        </w:rPr>
        <w:t>and five-minute</w:t>
      </w:r>
      <w:r w:rsidR="00895CA5" w:rsidRPr="56B35C40">
        <w:rPr>
          <w:rFonts w:ascii="Times New Roman" w:hAnsi="Times New Roman" w:cs="Times New Roman"/>
        </w:rPr>
        <w:t xml:space="preserve"> </w:t>
      </w:r>
      <w:r w:rsidR="003861C3" w:rsidRPr="56B35C40">
        <w:rPr>
          <w:rFonts w:ascii="Times New Roman" w:hAnsi="Times New Roman" w:cs="Times New Roman"/>
        </w:rPr>
        <w:t>interview</w:t>
      </w:r>
      <w:r w:rsidR="00895CA5" w:rsidRPr="56B35C40">
        <w:rPr>
          <w:rFonts w:ascii="Times New Roman" w:hAnsi="Times New Roman" w:cs="Times New Roman"/>
        </w:rPr>
        <w:t xml:space="preserve"> time </w:t>
      </w:r>
      <w:r w:rsidR="003861C3" w:rsidRPr="56B35C40">
        <w:rPr>
          <w:rFonts w:ascii="Times New Roman" w:hAnsi="Times New Roman" w:cs="Times New Roman"/>
        </w:rPr>
        <w:t>for additional comments</w:t>
      </w:r>
      <w:r w:rsidR="00F3286F" w:rsidRPr="56B35C40">
        <w:rPr>
          <w:rFonts w:ascii="Times New Roman" w:hAnsi="Times New Roman" w:cs="Times New Roman"/>
        </w:rPr>
        <w:t xml:space="preserve"> and thoughts</w:t>
      </w:r>
      <w:r w:rsidR="003861C3" w:rsidRPr="56B35C40">
        <w:rPr>
          <w:rFonts w:ascii="Times New Roman" w:hAnsi="Times New Roman" w:cs="Times New Roman"/>
        </w:rPr>
        <w:t>.</w:t>
      </w:r>
      <w:r w:rsidR="00F3286F" w:rsidRPr="56B35C40">
        <w:rPr>
          <w:rFonts w:ascii="Times New Roman" w:hAnsi="Times New Roman" w:cs="Times New Roman"/>
        </w:rPr>
        <w:t xml:space="preserve"> </w:t>
      </w:r>
      <w:r w:rsidR="00885A0D">
        <w:rPr>
          <w:rFonts w:ascii="Times New Roman" w:hAnsi="Times New Roman" w:cs="Times New Roman"/>
        </w:rPr>
        <w:t xml:space="preserve">Maximum participant time will be 45 minutes. </w:t>
      </w:r>
      <w:r w:rsidR="00F3286F" w:rsidRPr="56B35C40">
        <w:rPr>
          <w:rFonts w:ascii="Times New Roman" w:hAnsi="Times New Roman" w:cs="Times New Roman"/>
        </w:rPr>
        <w:t>Participants will be provided with my personal contact details if they form any t</w:t>
      </w:r>
      <w:r w:rsidR="00987320" w:rsidRPr="56B35C40">
        <w:rPr>
          <w:rFonts w:ascii="Times New Roman" w:hAnsi="Times New Roman" w:cs="Times New Roman"/>
        </w:rPr>
        <w:t xml:space="preserve">houghts later </w:t>
      </w:r>
      <w:r w:rsidR="00794CAE" w:rsidRPr="56B35C40">
        <w:rPr>
          <w:rFonts w:ascii="Times New Roman" w:hAnsi="Times New Roman" w:cs="Times New Roman"/>
        </w:rPr>
        <w:t>upon</w:t>
      </w:r>
      <w:r w:rsidR="00E205F9" w:rsidRPr="56B35C40">
        <w:rPr>
          <w:rFonts w:ascii="Times New Roman" w:hAnsi="Times New Roman" w:cs="Times New Roman"/>
        </w:rPr>
        <w:t xml:space="preserve"> further</w:t>
      </w:r>
      <w:r w:rsidR="00794CAE" w:rsidRPr="56B35C40">
        <w:rPr>
          <w:rFonts w:ascii="Times New Roman" w:hAnsi="Times New Roman" w:cs="Times New Roman"/>
        </w:rPr>
        <w:t xml:space="preserve"> reflection</w:t>
      </w:r>
      <w:r w:rsidR="00E205F9" w:rsidRPr="56B35C40">
        <w:rPr>
          <w:rFonts w:ascii="Times New Roman" w:hAnsi="Times New Roman" w:cs="Times New Roman"/>
        </w:rPr>
        <w:t>.</w:t>
      </w:r>
    </w:p>
    <w:p w14:paraId="54559CCA" w14:textId="1C1E6BCC" w:rsidR="653DCCA4" w:rsidRDefault="653DCCA4" w:rsidP="003C4E19">
      <w:pPr>
        <w:pStyle w:val="ListParagraph"/>
        <w:numPr>
          <w:ilvl w:val="1"/>
          <w:numId w:val="23"/>
        </w:numPr>
        <w:spacing w:line="240" w:lineRule="auto"/>
        <w:jc w:val="both"/>
        <w:rPr>
          <w:rFonts w:ascii="Times New Roman" w:hAnsi="Times New Roman" w:cs="Times New Roman"/>
          <w:b/>
          <w:bCs/>
        </w:rPr>
      </w:pPr>
      <w:r w:rsidRPr="00650131">
        <w:rPr>
          <w:rFonts w:ascii="Times New Roman" w:hAnsi="Times New Roman" w:cs="Times New Roman"/>
          <w:b/>
          <w:bCs/>
        </w:rPr>
        <w:t>Ethical Considerations</w:t>
      </w:r>
    </w:p>
    <w:p w14:paraId="2C387195" w14:textId="77777777" w:rsidR="00C908B7" w:rsidRDefault="005F7A2A" w:rsidP="00901CED">
      <w:pPr>
        <w:spacing w:after="120" w:line="240" w:lineRule="auto"/>
        <w:jc w:val="both"/>
        <w:rPr>
          <w:rFonts w:ascii="Times New Roman" w:hAnsi="Times New Roman" w:cs="Times New Roman"/>
        </w:rPr>
      </w:pPr>
      <w:r>
        <w:rPr>
          <w:rFonts w:ascii="Times New Roman" w:hAnsi="Times New Roman" w:cs="Times New Roman"/>
        </w:rPr>
        <w:t xml:space="preserve">A full ethics application will be submitted to </w:t>
      </w:r>
      <w:r w:rsidR="006B44A8">
        <w:rPr>
          <w:rFonts w:ascii="Times New Roman" w:hAnsi="Times New Roman" w:cs="Times New Roman"/>
        </w:rPr>
        <w:t>Faculty of Engineering</w:t>
      </w:r>
      <w:r w:rsidR="005479BD">
        <w:rPr>
          <w:rFonts w:ascii="Times New Roman" w:hAnsi="Times New Roman" w:cs="Times New Roman"/>
        </w:rPr>
        <w:t xml:space="preserve"> Research Ethics Committee</w:t>
      </w:r>
      <w:r w:rsidR="001D2575">
        <w:rPr>
          <w:rFonts w:ascii="Times New Roman" w:hAnsi="Times New Roman" w:cs="Times New Roman"/>
        </w:rPr>
        <w:t xml:space="preserve"> for approval</w:t>
      </w:r>
      <w:r w:rsidR="005479BD">
        <w:rPr>
          <w:rFonts w:ascii="Times New Roman" w:hAnsi="Times New Roman" w:cs="Times New Roman"/>
        </w:rPr>
        <w:t xml:space="preserve">. </w:t>
      </w:r>
      <w:r w:rsidR="001D2575">
        <w:rPr>
          <w:rFonts w:ascii="Times New Roman" w:hAnsi="Times New Roman" w:cs="Times New Roman"/>
        </w:rPr>
        <w:t>Participants will be</w:t>
      </w:r>
      <w:r w:rsidR="00724290">
        <w:rPr>
          <w:rFonts w:ascii="Times New Roman" w:hAnsi="Times New Roman" w:cs="Times New Roman"/>
        </w:rPr>
        <w:t xml:space="preserve"> provided with a full information sheet </w:t>
      </w:r>
      <w:r w:rsidR="005C08FE">
        <w:rPr>
          <w:rFonts w:ascii="Times New Roman" w:hAnsi="Times New Roman" w:cs="Times New Roman"/>
        </w:rPr>
        <w:t xml:space="preserve">in advance of the </w:t>
      </w:r>
      <w:r w:rsidR="00703FFA">
        <w:rPr>
          <w:rFonts w:ascii="Times New Roman" w:hAnsi="Times New Roman" w:cs="Times New Roman"/>
        </w:rPr>
        <w:t>experiment</w:t>
      </w:r>
      <w:r w:rsidR="00E44C44">
        <w:rPr>
          <w:rFonts w:ascii="Times New Roman" w:hAnsi="Times New Roman" w:cs="Times New Roman"/>
        </w:rPr>
        <w:t xml:space="preserve">. </w:t>
      </w:r>
      <w:r w:rsidR="001A6C7E">
        <w:rPr>
          <w:rFonts w:ascii="Times New Roman" w:hAnsi="Times New Roman" w:cs="Times New Roman"/>
        </w:rPr>
        <w:t xml:space="preserve">This document will ask for approval to record participants </w:t>
      </w:r>
      <w:r w:rsidR="00933B36">
        <w:rPr>
          <w:rFonts w:ascii="Times New Roman" w:hAnsi="Times New Roman" w:cs="Times New Roman"/>
        </w:rPr>
        <w:t xml:space="preserve">experience </w:t>
      </w:r>
      <w:r w:rsidR="003E2A11">
        <w:rPr>
          <w:rFonts w:ascii="Times New Roman" w:hAnsi="Times New Roman" w:cs="Times New Roman"/>
        </w:rPr>
        <w:t>utilising the lamp</w:t>
      </w:r>
      <w:r w:rsidR="00316937">
        <w:rPr>
          <w:rFonts w:ascii="Times New Roman" w:hAnsi="Times New Roman" w:cs="Times New Roman"/>
        </w:rPr>
        <w:t>,</w:t>
      </w:r>
      <w:r w:rsidR="00933B36">
        <w:rPr>
          <w:rFonts w:ascii="Times New Roman" w:hAnsi="Times New Roman" w:cs="Times New Roman"/>
        </w:rPr>
        <w:t xml:space="preserve"> </w:t>
      </w:r>
      <w:r w:rsidR="003E2A11">
        <w:rPr>
          <w:rFonts w:ascii="Times New Roman" w:hAnsi="Times New Roman" w:cs="Times New Roman"/>
        </w:rPr>
        <w:t xml:space="preserve">preceding </w:t>
      </w:r>
      <w:proofErr w:type="gramStart"/>
      <w:r w:rsidR="00933B36">
        <w:rPr>
          <w:rFonts w:ascii="Times New Roman" w:hAnsi="Times New Roman" w:cs="Times New Roman"/>
        </w:rPr>
        <w:t>comments</w:t>
      </w:r>
      <w:proofErr w:type="gramEnd"/>
      <w:r w:rsidR="003E2A11">
        <w:rPr>
          <w:rFonts w:ascii="Times New Roman" w:hAnsi="Times New Roman" w:cs="Times New Roman"/>
        </w:rPr>
        <w:t xml:space="preserve"> and feedback on the device.</w:t>
      </w:r>
      <w:r w:rsidR="00D2542D">
        <w:rPr>
          <w:rFonts w:ascii="Times New Roman" w:hAnsi="Times New Roman" w:cs="Times New Roman"/>
        </w:rPr>
        <w:t xml:space="preserve"> </w:t>
      </w:r>
    </w:p>
    <w:p w14:paraId="561A2782" w14:textId="4CCEC2CE" w:rsidR="00650131" w:rsidRDefault="006D7A33" w:rsidP="00901CED">
      <w:pPr>
        <w:spacing w:after="120" w:line="240" w:lineRule="auto"/>
        <w:jc w:val="both"/>
        <w:rPr>
          <w:rFonts w:ascii="Times New Roman" w:hAnsi="Times New Roman" w:cs="Times New Roman"/>
        </w:rPr>
      </w:pPr>
      <w:r>
        <w:rPr>
          <w:rFonts w:ascii="Times New Roman" w:hAnsi="Times New Roman" w:cs="Times New Roman"/>
        </w:rPr>
        <w:t>Consent</w:t>
      </w:r>
      <w:r w:rsidR="00D2542D">
        <w:rPr>
          <w:rFonts w:ascii="Times New Roman" w:hAnsi="Times New Roman" w:cs="Times New Roman"/>
        </w:rPr>
        <w:t xml:space="preserve"> will be taken in the form of a signature </w:t>
      </w:r>
      <w:proofErr w:type="gramStart"/>
      <w:r w:rsidR="00D2542D">
        <w:rPr>
          <w:rFonts w:ascii="Times New Roman" w:hAnsi="Times New Roman" w:cs="Times New Roman"/>
        </w:rPr>
        <w:t>and also</w:t>
      </w:r>
      <w:proofErr w:type="gramEnd"/>
      <w:r w:rsidR="00D2542D">
        <w:rPr>
          <w:rFonts w:ascii="Times New Roman" w:hAnsi="Times New Roman" w:cs="Times New Roman"/>
        </w:rPr>
        <w:t xml:space="preserve"> video record</w:t>
      </w:r>
      <w:r w:rsidR="00AF259D">
        <w:rPr>
          <w:rFonts w:ascii="Times New Roman" w:hAnsi="Times New Roman" w:cs="Times New Roman"/>
        </w:rPr>
        <w:t>ing</w:t>
      </w:r>
      <w:r w:rsidR="00D2542D">
        <w:rPr>
          <w:rFonts w:ascii="Times New Roman" w:hAnsi="Times New Roman" w:cs="Times New Roman"/>
        </w:rPr>
        <w:t>.</w:t>
      </w:r>
      <w:r w:rsidR="003E2A11">
        <w:rPr>
          <w:rFonts w:ascii="Times New Roman" w:hAnsi="Times New Roman" w:cs="Times New Roman"/>
        </w:rPr>
        <w:t xml:space="preserve"> </w:t>
      </w:r>
      <w:r>
        <w:rPr>
          <w:rFonts w:ascii="Times New Roman" w:hAnsi="Times New Roman" w:cs="Times New Roman"/>
        </w:rPr>
        <w:t xml:space="preserve">Participants can drop out of the experiment at any time. </w:t>
      </w:r>
      <w:r w:rsidR="004263BA">
        <w:rPr>
          <w:rFonts w:ascii="Times New Roman" w:hAnsi="Times New Roman" w:cs="Times New Roman"/>
        </w:rPr>
        <w:t>All data</w:t>
      </w:r>
      <w:r w:rsidR="007D02B6">
        <w:rPr>
          <w:rFonts w:ascii="Times New Roman" w:hAnsi="Times New Roman" w:cs="Times New Roman"/>
        </w:rPr>
        <w:t xml:space="preserve"> </w:t>
      </w:r>
      <w:r w:rsidR="00080B26">
        <w:rPr>
          <w:rFonts w:ascii="Times New Roman" w:hAnsi="Times New Roman" w:cs="Times New Roman"/>
        </w:rPr>
        <w:t xml:space="preserve">gathered </w:t>
      </w:r>
      <w:r w:rsidR="007D02B6">
        <w:rPr>
          <w:rFonts w:ascii="Times New Roman" w:hAnsi="Times New Roman" w:cs="Times New Roman"/>
        </w:rPr>
        <w:t>from</w:t>
      </w:r>
      <w:r>
        <w:rPr>
          <w:rFonts w:ascii="Times New Roman" w:hAnsi="Times New Roman" w:cs="Times New Roman"/>
        </w:rPr>
        <w:t xml:space="preserve"> </w:t>
      </w:r>
      <w:r w:rsidR="007D02B6">
        <w:rPr>
          <w:rFonts w:ascii="Times New Roman" w:hAnsi="Times New Roman" w:cs="Times New Roman"/>
        </w:rPr>
        <w:t>experimentation</w:t>
      </w:r>
      <w:r w:rsidR="004263BA">
        <w:rPr>
          <w:rFonts w:ascii="Times New Roman" w:hAnsi="Times New Roman" w:cs="Times New Roman"/>
        </w:rPr>
        <w:t xml:space="preserve"> will be </w:t>
      </w:r>
      <w:r w:rsidR="00CC4690">
        <w:rPr>
          <w:rFonts w:ascii="Times New Roman" w:hAnsi="Times New Roman" w:cs="Times New Roman"/>
        </w:rPr>
        <w:t xml:space="preserve">securely </w:t>
      </w:r>
      <w:r w:rsidR="00E261A5">
        <w:rPr>
          <w:rFonts w:ascii="Times New Roman" w:hAnsi="Times New Roman" w:cs="Times New Roman"/>
        </w:rPr>
        <w:t xml:space="preserve">retained on an encrypted </w:t>
      </w:r>
      <w:r w:rsidR="003407DB">
        <w:rPr>
          <w:rFonts w:ascii="Times New Roman" w:hAnsi="Times New Roman" w:cs="Times New Roman"/>
        </w:rPr>
        <w:t xml:space="preserve">external drive </w:t>
      </w:r>
      <w:r w:rsidR="00487582">
        <w:rPr>
          <w:rFonts w:ascii="Times New Roman" w:hAnsi="Times New Roman" w:cs="Times New Roman"/>
        </w:rPr>
        <w:t xml:space="preserve">which only the student and supervisor has </w:t>
      </w:r>
      <w:r w:rsidR="007D02B6">
        <w:rPr>
          <w:rFonts w:ascii="Times New Roman" w:hAnsi="Times New Roman" w:cs="Times New Roman"/>
        </w:rPr>
        <w:t>access.</w:t>
      </w:r>
      <w:r w:rsidR="00252C97">
        <w:rPr>
          <w:rFonts w:ascii="Times New Roman" w:hAnsi="Times New Roman" w:cs="Times New Roman"/>
        </w:rPr>
        <w:t xml:space="preserve"> </w:t>
      </w:r>
      <w:r w:rsidR="00901CED">
        <w:rPr>
          <w:rFonts w:ascii="Times New Roman" w:hAnsi="Times New Roman" w:cs="Times New Roman"/>
        </w:rPr>
        <w:t>Personal identifying information will not be collected</w:t>
      </w:r>
      <w:r w:rsidR="00E76CA2">
        <w:rPr>
          <w:rFonts w:ascii="Times New Roman" w:hAnsi="Times New Roman" w:cs="Times New Roman"/>
        </w:rPr>
        <w:t xml:space="preserve"> instead arbitrary participant numbers will </w:t>
      </w:r>
      <w:r w:rsidR="00CE514F">
        <w:rPr>
          <w:rFonts w:ascii="Times New Roman" w:hAnsi="Times New Roman" w:cs="Times New Roman"/>
        </w:rPr>
        <w:t>be stored for identification</w:t>
      </w:r>
      <w:r w:rsidR="00901CED">
        <w:rPr>
          <w:rFonts w:ascii="Times New Roman" w:hAnsi="Times New Roman" w:cs="Times New Roman"/>
        </w:rPr>
        <w:t xml:space="preserve">. </w:t>
      </w:r>
    </w:p>
    <w:p w14:paraId="5B07F287" w14:textId="492C6D2A" w:rsidR="00B63F12" w:rsidRPr="003F2E67" w:rsidRDefault="00EC3137" w:rsidP="00901CED">
      <w:pPr>
        <w:spacing w:after="120" w:line="240" w:lineRule="auto"/>
        <w:jc w:val="both"/>
        <w:rPr>
          <w:rFonts w:ascii="Times New Roman" w:hAnsi="Times New Roman" w:cs="Times New Roman"/>
        </w:rPr>
      </w:pPr>
      <w:r w:rsidRPr="003C4E19">
        <w:rPr>
          <w:rFonts w:ascii="Times New Roman" w:hAnsi="Times New Roman" w:cs="Times New Roman"/>
        </w:rPr>
        <w:t>Formal e</w:t>
      </w:r>
      <w:r w:rsidR="00A83A20" w:rsidRPr="003C4E19">
        <w:rPr>
          <w:rFonts w:ascii="Times New Roman" w:hAnsi="Times New Roman" w:cs="Times New Roman"/>
        </w:rPr>
        <w:t>xperimentation will strictly involve</w:t>
      </w:r>
      <w:r w:rsidR="00AF259D">
        <w:rPr>
          <w:rFonts w:ascii="Times New Roman" w:hAnsi="Times New Roman" w:cs="Times New Roman"/>
        </w:rPr>
        <w:t xml:space="preserve"> </w:t>
      </w:r>
      <w:r w:rsidR="00A83A20" w:rsidRPr="003C4E19">
        <w:rPr>
          <w:rFonts w:ascii="Times New Roman" w:hAnsi="Times New Roman" w:cs="Times New Roman"/>
        </w:rPr>
        <w:t>adults over the age of eighteen</w:t>
      </w:r>
      <w:r w:rsidR="00B0548A" w:rsidRPr="003C4E19">
        <w:rPr>
          <w:rFonts w:ascii="Times New Roman" w:hAnsi="Times New Roman" w:cs="Times New Roman"/>
        </w:rPr>
        <w:t xml:space="preserve"> and </w:t>
      </w:r>
      <w:r w:rsidR="00AF259D">
        <w:rPr>
          <w:rFonts w:ascii="Times New Roman" w:hAnsi="Times New Roman" w:cs="Times New Roman"/>
        </w:rPr>
        <w:t xml:space="preserve">UK </w:t>
      </w:r>
      <w:r w:rsidR="00C6574E" w:rsidRPr="003C4E19">
        <w:rPr>
          <w:rFonts w:ascii="Times New Roman" w:hAnsi="Times New Roman" w:cs="Times New Roman"/>
        </w:rPr>
        <w:t xml:space="preserve">residents. </w:t>
      </w:r>
      <w:r w:rsidR="009D442C" w:rsidRPr="003C4E19">
        <w:rPr>
          <w:rFonts w:ascii="Times New Roman" w:hAnsi="Times New Roman" w:cs="Times New Roman"/>
        </w:rPr>
        <w:t>All information recorded will be strictly confidentia</w:t>
      </w:r>
      <w:r w:rsidR="00CE514F">
        <w:rPr>
          <w:rFonts w:ascii="Times New Roman" w:hAnsi="Times New Roman" w:cs="Times New Roman"/>
        </w:rPr>
        <w:t>l,</w:t>
      </w:r>
      <w:r w:rsidR="003C4E19" w:rsidRPr="003C4E19">
        <w:rPr>
          <w:rFonts w:ascii="Times New Roman" w:hAnsi="Times New Roman" w:cs="Times New Roman"/>
        </w:rPr>
        <w:t xml:space="preserve"> </w:t>
      </w:r>
      <w:r w:rsidR="00083BA3">
        <w:rPr>
          <w:rFonts w:ascii="Times New Roman" w:hAnsi="Times New Roman" w:cs="Times New Roman"/>
        </w:rPr>
        <w:t xml:space="preserve">with </w:t>
      </w:r>
      <w:r w:rsidR="003C4E19" w:rsidRPr="003C4E19">
        <w:rPr>
          <w:rFonts w:ascii="Times New Roman" w:hAnsi="Times New Roman" w:cs="Times New Roman"/>
        </w:rPr>
        <w:t>anonymous interview data encrypted (per University of Bristol Policy) and stored by the student on a password-protected computer system only accessible by the student.</w:t>
      </w:r>
      <w:r w:rsidR="00AF259D" w:rsidRPr="00AF259D">
        <w:rPr>
          <w:rFonts w:ascii="Times New Roman" w:hAnsi="Times New Roman" w:cs="Times New Roman"/>
        </w:rPr>
        <w:t xml:space="preserve"> </w:t>
      </w:r>
      <w:r w:rsidR="00C1172C">
        <w:rPr>
          <w:rFonts w:ascii="Times New Roman" w:hAnsi="Times New Roman" w:cs="Times New Roman"/>
        </w:rPr>
        <w:t>Importantly,</w:t>
      </w:r>
      <w:r w:rsidR="00AF259D" w:rsidRPr="003C4E19">
        <w:rPr>
          <w:rFonts w:ascii="Times New Roman" w:hAnsi="Times New Roman" w:cs="Times New Roman"/>
        </w:rPr>
        <w:t xml:space="preserve"> the nursery chain has provided consent for coloured lighting rendered by the device to be exposed to its pupils</w:t>
      </w:r>
      <w:r w:rsidR="00E80E49">
        <w:rPr>
          <w:rFonts w:ascii="Times New Roman" w:hAnsi="Times New Roman" w:cs="Times New Roman"/>
        </w:rPr>
        <w:t xml:space="preserve"> with only </w:t>
      </w:r>
      <w:r w:rsidR="00C1172C">
        <w:rPr>
          <w:rFonts w:ascii="Times New Roman" w:hAnsi="Times New Roman" w:cs="Times New Roman"/>
        </w:rPr>
        <w:t xml:space="preserve">adult </w:t>
      </w:r>
      <w:r w:rsidR="00E80E49">
        <w:rPr>
          <w:rFonts w:ascii="Times New Roman" w:hAnsi="Times New Roman" w:cs="Times New Roman"/>
        </w:rPr>
        <w:t xml:space="preserve">staff having physiological </w:t>
      </w:r>
      <w:r w:rsidR="00C1172C">
        <w:rPr>
          <w:rFonts w:ascii="Times New Roman" w:hAnsi="Times New Roman" w:cs="Times New Roman"/>
        </w:rPr>
        <w:t>data tracked</w:t>
      </w:r>
      <w:r w:rsidR="00AF259D" w:rsidRPr="003C4E19">
        <w:rPr>
          <w:rFonts w:ascii="Times New Roman" w:hAnsi="Times New Roman" w:cs="Times New Roman"/>
        </w:rPr>
        <w:t>.</w:t>
      </w:r>
      <w:r w:rsidR="00901CED">
        <w:rPr>
          <w:rFonts w:ascii="Times New Roman" w:hAnsi="Times New Roman" w:cs="Times New Roman"/>
        </w:rPr>
        <w:t xml:space="preserve"> </w:t>
      </w:r>
    </w:p>
    <w:p w14:paraId="1408E8A5" w14:textId="03E08F81" w:rsidR="004318F7" w:rsidRPr="00C677B8" w:rsidRDefault="00F232C7" w:rsidP="003C4E19">
      <w:pPr>
        <w:pStyle w:val="ListParagraph"/>
        <w:numPr>
          <w:ilvl w:val="1"/>
          <w:numId w:val="23"/>
        </w:numPr>
        <w:spacing w:line="240" w:lineRule="auto"/>
        <w:jc w:val="both"/>
        <w:rPr>
          <w:rFonts w:ascii="Times New Roman" w:hAnsi="Times New Roman" w:cs="Times New Roman"/>
          <w:b/>
          <w:bCs/>
        </w:rPr>
      </w:pPr>
      <w:r>
        <w:rPr>
          <w:rFonts w:ascii="Times New Roman" w:hAnsi="Times New Roman" w:cs="Times New Roman"/>
          <w:b/>
          <w:bCs/>
        </w:rPr>
        <w:t>Concluding remarks</w:t>
      </w:r>
      <w:r w:rsidR="00B02627">
        <w:rPr>
          <w:rFonts w:ascii="Times New Roman" w:hAnsi="Times New Roman" w:cs="Times New Roman"/>
          <w:b/>
          <w:bCs/>
        </w:rPr>
        <w:t xml:space="preserve"> and d</w:t>
      </w:r>
      <w:r w:rsidR="00A872D2" w:rsidRPr="00C677B8">
        <w:rPr>
          <w:rFonts w:ascii="Times New Roman" w:hAnsi="Times New Roman" w:cs="Times New Roman"/>
          <w:b/>
          <w:bCs/>
        </w:rPr>
        <w:t xml:space="preserve">ata </w:t>
      </w:r>
      <w:r w:rsidR="00B02627">
        <w:rPr>
          <w:rFonts w:ascii="Times New Roman" w:hAnsi="Times New Roman" w:cs="Times New Roman"/>
          <w:b/>
          <w:bCs/>
        </w:rPr>
        <w:t>a</w:t>
      </w:r>
      <w:r w:rsidR="00A872D2" w:rsidRPr="00C677B8">
        <w:rPr>
          <w:rFonts w:ascii="Times New Roman" w:hAnsi="Times New Roman" w:cs="Times New Roman"/>
          <w:b/>
          <w:bCs/>
        </w:rPr>
        <w:t xml:space="preserve">nalysis </w:t>
      </w:r>
      <w:r w:rsidR="006A0747">
        <w:rPr>
          <w:rFonts w:ascii="Times New Roman" w:hAnsi="Times New Roman" w:cs="Times New Roman"/>
          <w:b/>
          <w:bCs/>
        </w:rPr>
        <w:t>of findings</w:t>
      </w:r>
    </w:p>
    <w:p w14:paraId="7C0D0CCD" w14:textId="194D8A41" w:rsidR="007A6CB4" w:rsidRDefault="00280E9F" w:rsidP="003C4E19">
      <w:pPr>
        <w:spacing w:line="240" w:lineRule="auto"/>
        <w:jc w:val="both"/>
        <w:rPr>
          <w:rFonts w:ascii="Times New Roman" w:hAnsi="Times New Roman" w:cs="Times New Roman"/>
        </w:rPr>
      </w:pPr>
      <w:r>
        <w:rPr>
          <w:rFonts w:ascii="Times New Roman" w:hAnsi="Times New Roman" w:cs="Times New Roman"/>
        </w:rPr>
        <w:t xml:space="preserve">There is a widespread and useful variety of </w:t>
      </w:r>
      <w:r w:rsidR="00424BBB">
        <w:rPr>
          <w:rFonts w:ascii="Times New Roman" w:hAnsi="Times New Roman" w:cs="Times New Roman"/>
        </w:rPr>
        <w:t xml:space="preserve">open source </w:t>
      </w:r>
      <w:r>
        <w:rPr>
          <w:rFonts w:ascii="Times New Roman" w:hAnsi="Times New Roman" w:cs="Times New Roman"/>
        </w:rPr>
        <w:t xml:space="preserve">libraries and applications to perform </w:t>
      </w:r>
      <w:r w:rsidR="00880446">
        <w:rPr>
          <w:rFonts w:ascii="Times New Roman" w:hAnsi="Times New Roman" w:cs="Times New Roman"/>
        </w:rPr>
        <w:t xml:space="preserve">analysis of physiological data collected. </w:t>
      </w:r>
      <w:r w:rsidR="0032502E">
        <w:rPr>
          <w:rFonts w:ascii="Times New Roman" w:hAnsi="Times New Roman" w:cs="Times New Roman"/>
        </w:rPr>
        <w:t>Open</w:t>
      </w:r>
      <w:r w:rsidR="006A12E3">
        <w:rPr>
          <w:rFonts w:ascii="Times New Roman" w:hAnsi="Times New Roman" w:cs="Times New Roman"/>
        </w:rPr>
        <w:t xml:space="preserve"> source API’s for IOTs </w:t>
      </w:r>
      <w:r w:rsidR="00D24191">
        <w:rPr>
          <w:rFonts w:ascii="Times New Roman" w:hAnsi="Times New Roman" w:cs="Times New Roman"/>
        </w:rPr>
        <w:t xml:space="preserve">and small-scale projects </w:t>
      </w:r>
      <w:r w:rsidR="006A12E3">
        <w:rPr>
          <w:rFonts w:ascii="Times New Roman" w:hAnsi="Times New Roman" w:cs="Times New Roman"/>
        </w:rPr>
        <w:t>such as</w:t>
      </w:r>
      <w:r w:rsidR="00576FCD">
        <w:rPr>
          <w:rFonts w:ascii="Times New Roman" w:hAnsi="Times New Roman" w:cs="Times New Roman"/>
        </w:rPr>
        <w:t xml:space="preserve"> </w:t>
      </w:r>
      <w:proofErr w:type="spellStart"/>
      <w:r w:rsidR="00576FCD">
        <w:rPr>
          <w:rFonts w:ascii="Times New Roman" w:hAnsi="Times New Roman" w:cs="Times New Roman"/>
        </w:rPr>
        <w:t>Thingspeak</w:t>
      </w:r>
      <w:proofErr w:type="spellEnd"/>
      <w:r w:rsidR="00576FCD">
        <w:rPr>
          <w:rFonts w:ascii="Times New Roman" w:hAnsi="Times New Roman" w:cs="Times New Roman"/>
        </w:rPr>
        <w:t xml:space="preserve"> </w:t>
      </w:r>
      <w:r w:rsidR="00D24191">
        <w:rPr>
          <w:rFonts w:ascii="Times New Roman" w:hAnsi="Times New Roman" w:cs="Times New Roman"/>
        </w:rPr>
        <w:t>which utilises</w:t>
      </w:r>
      <w:r w:rsidR="005D6711">
        <w:rPr>
          <w:rFonts w:ascii="Times New Roman" w:hAnsi="Times New Roman" w:cs="Times New Roman"/>
        </w:rPr>
        <w:t xml:space="preserve"> </w:t>
      </w:r>
      <w:r w:rsidR="006A12E3">
        <w:rPr>
          <w:rFonts w:ascii="Times New Roman" w:hAnsi="Times New Roman" w:cs="Times New Roman"/>
        </w:rPr>
        <w:t>MATLAB and Simu</w:t>
      </w:r>
      <w:r w:rsidR="00424BBB">
        <w:rPr>
          <w:rFonts w:ascii="Times New Roman" w:hAnsi="Times New Roman" w:cs="Times New Roman"/>
        </w:rPr>
        <w:t>l</w:t>
      </w:r>
      <w:r w:rsidR="006A12E3">
        <w:rPr>
          <w:rFonts w:ascii="Times New Roman" w:hAnsi="Times New Roman" w:cs="Times New Roman"/>
        </w:rPr>
        <w:t>ink will prov</w:t>
      </w:r>
      <w:r w:rsidR="00424BBB">
        <w:rPr>
          <w:rFonts w:ascii="Times New Roman" w:hAnsi="Times New Roman" w:cs="Times New Roman"/>
        </w:rPr>
        <w:t>e</w:t>
      </w:r>
      <w:r w:rsidR="006A12E3">
        <w:rPr>
          <w:rFonts w:ascii="Times New Roman" w:hAnsi="Times New Roman" w:cs="Times New Roman"/>
        </w:rPr>
        <w:t xml:space="preserve"> invaluable</w:t>
      </w:r>
      <w:r w:rsidR="00CC6ED4">
        <w:rPr>
          <w:rFonts w:ascii="Times New Roman" w:hAnsi="Times New Roman" w:cs="Times New Roman"/>
        </w:rPr>
        <w:t xml:space="preserve"> for collecting</w:t>
      </w:r>
      <w:r w:rsidR="00C02E64">
        <w:rPr>
          <w:rFonts w:ascii="Times New Roman" w:hAnsi="Times New Roman" w:cs="Times New Roman"/>
        </w:rPr>
        <w:t xml:space="preserve"> and visualising data from</w:t>
      </w:r>
      <w:r w:rsidR="00424BBB">
        <w:rPr>
          <w:rFonts w:ascii="Times New Roman" w:hAnsi="Times New Roman" w:cs="Times New Roman"/>
        </w:rPr>
        <w:t xml:space="preserve"> the </w:t>
      </w:r>
      <w:proofErr w:type="spellStart"/>
      <w:r w:rsidR="00B65124">
        <w:rPr>
          <w:rFonts w:ascii="Times New Roman" w:hAnsi="Times New Roman" w:cs="Times New Roman"/>
        </w:rPr>
        <w:t>Turrellian</w:t>
      </w:r>
      <w:proofErr w:type="spellEnd"/>
      <w:r w:rsidR="00B65124">
        <w:rPr>
          <w:rFonts w:ascii="Times New Roman" w:hAnsi="Times New Roman" w:cs="Times New Roman"/>
        </w:rPr>
        <w:t xml:space="preserve"> </w:t>
      </w:r>
      <w:r w:rsidR="00424BBB">
        <w:rPr>
          <w:rFonts w:ascii="Times New Roman" w:hAnsi="Times New Roman" w:cs="Times New Roman"/>
        </w:rPr>
        <w:t>RGB LED</w:t>
      </w:r>
      <w:r w:rsidR="00A02F4F">
        <w:rPr>
          <w:rFonts w:ascii="Times New Roman" w:hAnsi="Times New Roman" w:cs="Times New Roman"/>
        </w:rPr>
        <w:t xml:space="preserve"> </w:t>
      </w:r>
      <w:r w:rsidR="007A6CB4">
        <w:rPr>
          <w:rFonts w:ascii="Times New Roman" w:hAnsi="Times New Roman" w:cs="Times New Roman"/>
        </w:rPr>
        <w:t xml:space="preserve">UX </w:t>
      </w:r>
      <w:r w:rsidR="00A02F4F">
        <w:rPr>
          <w:rFonts w:ascii="Times New Roman" w:hAnsi="Times New Roman" w:cs="Times New Roman"/>
        </w:rPr>
        <w:t>testing</w:t>
      </w:r>
      <w:r w:rsidR="00424BBB">
        <w:rPr>
          <w:rFonts w:ascii="Times New Roman" w:hAnsi="Times New Roman" w:cs="Times New Roman"/>
        </w:rPr>
        <w:t>.</w:t>
      </w:r>
      <w:r w:rsidR="009443CD">
        <w:rPr>
          <w:rFonts w:ascii="Times New Roman" w:hAnsi="Times New Roman" w:cs="Times New Roman"/>
        </w:rPr>
        <w:t xml:space="preserve"> </w:t>
      </w:r>
      <w:r w:rsidR="007A24AB">
        <w:rPr>
          <w:rFonts w:ascii="Times New Roman" w:hAnsi="Times New Roman" w:cs="Times New Roman"/>
        </w:rPr>
        <w:t xml:space="preserve">To </w:t>
      </w:r>
      <w:r w:rsidR="00F232C7">
        <w:rPr>
          <w:rFonts w:ascii="Times New Roman" w:hAnsi="Times New Roman" w:cs="Times New Roman"/>
        </w:rPr>
        <w:t>summarise and conclude</w:t>
      </w:r>
      <w:r w:rsidR="007A24AB">
        <w:rPr>
          <w:rFonts w:ascii="Times New Roman" w:hAnsi="Times New Roman" w:cs="Times New Roman"/>
        </w:rPr>
        <w:t xml:space="preserve">, </w:t>
      </w:r>
      <w:r w:rsidR="0032502E">
        <w:rPr>
          <w:rFonts w:ascii="Times New Roman" w:hAnsi="Times New Roman" w:cs="Times New Roman"/>
        </w:rPr>
        <w:t xml:space="preserve">physiological data and textual input </w:t>
      </w:r>
      <w:r w:rsidR="00C26333">
        <w:rPr>
          <w:rFonts w:ascii="Times New Roman" w:hAnsi="Times New Roman" w:cs="Times New Roman"/>
        </w:rPr>
        <w:t xml:space="preserve">will be </w:t>
      </w:r>
      <w:r w:rsidR="00F232C7">
        <w:rPr>
          <w:rFonts w:ascii="Times New Roman" w:hAnsi="Times New Roman" w:cs="Times New Roman"/>
        </w:rPr>
        <w:t>dually analysed</w:t>
      </w:r>
      <w:r w:rsidR="00C26333">
        <w:rPr>
          <w:rFonts w:ascii="Times New Roman" w:hAnsi="Times New Roman" w:cs="Times New Roman"/>
        </w:rPr>
        <w:t xml:space="preserve"> for affective sentiment, which in turn will determine the colour rendered of the LED RGB light</w:t>
      </w:r>
      <w:r w:rsidR="00F232C7">
        <w:rPr>
          <w:rFonts w:ascii="Times New Roman" w:hAnsi="Times New Roman" w:cs="Times New Roman"/>
        </w:rPr>
        <w:t xml:space="preserve"> (see figure 4.1).</w:t>
      </w:r>
    </w:p>
    <w:p w14:paraId="34BFC1BA" w14:textId="77777777" w:rsidR="00B65124" w:rsidRPr="00B65124" w:rsidRDefault="00B65124" w:rsidP="003C4E19">
      <w:pPr>
        <w:spacing w:line="240" w:lineRule="auto"/>
        <w:jc w:val="both"/>
        <w:rPr>
          <w:rFonts w:ascii="Times New Roman" w:hAnsi="Times New Roman" w:cs="Times New Roman"/>
        </w:rPr>
      </w:pPr>
    </w:p>
    <w:p w14:paraId="2173EA2F" w14:textId="10A4927E" w:rsidR="00626294" w:rsidRPr="00B860D0" w:rsidRDefault="00626294" w:rsidP="003C4E19">
      <w:pPr>
        <w:spacing w:line="240" w:lineRule="auto"/>
        <w:jc w:val="both"/>
        <w:rPr>
          <w:rFonts w:ascii="Times New Roman" w:hAnsi="Times New Roman" w:cs="Times New Roman"/>
          <w:b/>
          <w:bCs/>
        </w:rPr>
        <w:sectPr w:rsidR="00626294" w:rsidRPr="00B860D0">
          <w:headerReference w:type="default" r:id="rId16"/>
          <w:footerReference w:type="even" r:id="rId17"/>
          <w:footerReference w:type="default" r:id="rId18"/>
          <w:pgSz w:w="11906" w:h="16838"/>
          <w:pgMar w:top="1440" w:right="1440" w:bottom="1440" w:left="1440" w:header="708" w:footer="708" w:gutter="0"/>
          <w:cols w:space="708"/>
          <w:docGrid w:linePitch="360"/>
        </w:sectPr>
      </w:pPr>
    </w:p>
    <w:p w14:paraId="13F387AC" w14:textId="4A61E642" w:rsidR="00425400" w:rsidRPr="004C77B6" w:rsidRDefault="00425400" w:rsidP="003C4E19">
      <w:pPr>
        <w:spacing w:line="240" w:lineRule="auto"/>
        <w:jc w:val="both"/>
        <w:rPr>
          <w:rFonts w:ascii="Times New Roman" w:hAnsi="Times New Roman" w:cs="Times New Roman"/>
          <w:b/>
          <w:bCs/>
        </w:rPr>
      </w:pPr>
    </w:p>
    <w:p w14:paraId="7544C20B" w14:textId="0771C952" w:rsidR="0091401B" w:rsidRPr="004C77B6" w:rsidRDefault="00425400" w:rsidP="003C4E19">
      <w:pPr>
        <w:pStyle w:val="ListParagraph"/>
        <w:numPr>
          <w:ilvl w:val="1"/>
          <w:numId w:val="23"/>
        </w:numPr>
        <w:spacing w:line="240" w:lineRule="auto"/>
        <w:jc w:val="both"/>
        <w:rPr>
          <w:rFonts w:ascii="Times New Roman" w:hAnsi="Times New Roman" w:cs="Times New Roman"/>
          <w:b/>
          <w:bCs/>
        </w:rPr>
      </w:pPr>
      <w:r w:rsidRPr="00800DA3">
        <w:rPr>
          <w:rFonts w:ascii="Times New Roman" w:hAnsi="Times New Roman" w:cs="Times New Roman"/>
          <w:b/>
          <w:bCs/>
        </w:rPr>
        <w:t>Gantt Chart</w:t>
      </w:r>
    </w:p>
    <w:tbl>
      <w:tblPr>
        <w:tblStyle w:val="TableGrid"/>
        <w:tblpPr w:leftFromText="180" w:rightFromText="180" w:vertAnchor="page" w:horzAnchor="margin" w:tblpY="2919"/>
        <w:tblW w:w="12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1072"/>
        <w:gridCol w:w="1151"/>
        <w:gridCol w:w="1079"/>
        <w:gridCol w:w="1191"/>
        <w:gridCol w:w="1264"/>
        <w:gridCol w:w="1264"/>
        <w:gridCol w:w="1264"/>
        <w:gridCol w:w="1264"/>
      </w:tblGrid>
      <w:tr w:rsidR="00425400" w:rsidRPr="00800DA3" w14:paraId="44F6D7DD" w14:textId="77777777" w:rsidTr="56B35C40">
        <w:trPr>
          <w:trHeight w:val="316"/>
        </w:trPr>
        <w:tc>
          <w:tcPr>
            <w:tcW w:w="3393" w:type="dxa"/>
          </w:tcPr>
          <w:p w14:paraId="1A806719"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Work</w:t>
            </w:r>
          </w:p>
        </w:tc>
        <w:tc>
          <w:tcPr>
            <w:tcW w:w="1072" w:type="dxa"/>
          </w:tcPr>
          <w:p w14:paraId="4AFFE7BF"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May</w:t>
            </w:r>
          </w:p>
        </w:tc>
        <w:tc>
          <w:tcPr>
            <w:tcW w:w="1151" w:type="dxa"/>
          </w:tcPr>
          <w:p w14:paraId="566A7708"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June</w:t>
            </w:r>
          </w:p>
        </w:tc>
        <w:tc>
          <w:tcPr>
            <w:tcW w:w="1079" w:type="dxa"/>
          </w:tcPr>
          <w:p w14:paraId="4D655648"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June</w:t>
            </w:r>
          </w:p>
        </w:tc>
        <w:tc>
          <w:tcPr>
            <w:tcW w:w="1191" w:type="dxa"/>
          </w:tcPr>
          <w:p w14:paraId="43ABE2F8"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July</w:t>
            </w:r>
          </w:p>
        </w:tc>
        <w:tc>
          <w:tcPr>
            <w:tcW w:w="1264" w:type="dxa"/>
          </w:tcPr>
          <w:p w14:paraId="342F23A1"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July</w:t>
            </w:r>
          </w:p>
        </w:tc>
        <w:tc>
          <w:tcPr>
            <w:tcW w:w="1264" w:type="dxa"/>
          </w:tcPr>
          <w:p w14:paraId="0F76A1AC"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August</w:t>
            </w:r>
          </w:p>
        </w:tc>
        <w:tc>
          <w:tcPr>
            <w:tcW w:w="1264" w:type="dxa"/>
          </w:tcPr>
          <w:p w14:paraId="5524F037"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August</w:t>
            </w:r>
          </w:p>
        </w:tc>
        <w:tc>
          <w:tcPr>
            <w:tcW w:w="1264" w:type="dxa"/>
          </w:tcPr>
          <w:p w14:paraId="052058AF" w14:textId="77777777" w:rsidR="00425400" w:rsidRPr="00800DA3" w:rsidRDefault="00425400" w:rsidP="003C4E19">
            <w:pPr>
              <w:jc w:val="both"/>
              <w:rPr>
                <w:rFonts w:ascii="Times New Roman" w:hAnsi="Times New Roman" w:cs="Times New Roman"/>
                <w:b/>
                <w:bCs/>
                <w:sz w:val="20"/>
                <w:szCs w:val="20"/>
              </w:rPr>
            </w:pPr>
            <w:r w:rsidRPr="00800DA3">
              <w:rPr>
                <w:rFonts w:ascii="Times New Roman" w:hAnsi="Times New Roman" w:cs="Times New Roman"/>
                <w:b/>
                <w:bCs/>
                <w:sz w:val="20"/>
                <w:szCs w:val="20"/>
              </w:rPr>
              <w:t>September</w:t>
            </w:r>
          </w:p>
        </w:tc>
      </w:tr>
      <w:tr w:rsidR="00425400" w:rsidRPr="00800DA3" w14:paraId="58BD6316" w14:textId="77777777" w:rsidTr="56B35C40">
        <w:trPr>
          <w:trHeight w:val="316"/>
        </w:trPr>
        <w:tc>
          <w:tcPr>
            <w:tcW w:w="3393" w:type="dxa"/>
          </w:tcPr>
          <w:p w14:paraId="4CC40C28" w14:textId="77777777" w:rsidR="00425400" w:rsidRPr="00800DA3" w:rsidRDefault="00425400" w:rsidP="003C4E19">
            <w:pPr>
              <w:jc w:val="both"/>
              <w:rPr>
                <w:rFonts w:ascii="Times New Roman" w:hAnsi="Times New Roman" w:cs="Times New Roman"/>
                <w:sz w:val="20"/>
                <w:szCs w:val="20"/>
              </w:rPr>
            </w:pPr>
          </w:p>
        </w:tc>
        <w:tc>
          <w:tcPr>
            <w:tcW w:w="1072" w:type="dxa"/>
          </w:tcPr>
          <w:p w14:paraId="18133054" w14:textId="77777777" w:rsidR="00425400" w:rsidRPr="00800DA3" w:rsidRDefault="00425400" w:rsidP="003C4E19">
            <w:pPr>
              <w:jc w:val="both"/>
              <w:rPr>
                <w:rFonts w:ascii="Times New Roman" w:hAnsi="Times New Roman" w:cs="Times New Roman"/>
                <w:sz w:val="20"/>
                <w:szCs w:val="20"/>
              </w:rPr>
            </w:pPr>
          </w:p>
        </w:tc>
        <w:tc>
          <w:tcPr>
            <w:tcW w:w="1151" w:type="dxa"/>
          </w:tcPr>
          <w:p w14:paraId="3331B92B" w14:textId="77777777" w:rsidR="00425400" w:rsidRPr="00800DA3" w:rsidRDefault="00425400" w:rsidP="003C4E19">
            <w:pPr>
              <w:jc w:val="both"/>
              <w:rPr>
                <w:rFonts w:ascii="Times New Roman" w:hAnsi="Times New Roman" w:cs="Times New Roman"/>
                <w:sz w:val="20"/>
                <w:szCs w:val="20"/>
              </w:rPr>
            </w:pPr>
          </w:p>
        </w:tc>
        <w:tc>
          <w:tcPr>
            <w:tcW w:w="1079" w:type="dxa"/>
          </w:tcPr>
          <w:p w14:paraId="1599785F" w14:textId="77777777" w:rsidR="00425400" w:rsidRPr="00800DA3" w:rsidRDefault="00425400" w:rsidP="003C4E19">
            <w:pPr>
              <w:jc w:val="both"/>
              <w:rPr>
                <w:rFonts w:ascii="Times New Roman" w:hAnsi="Times New Roman" w:cs="Times New Roman"/>
                <w:sz w:val="20"/>
                <w:szCs w:val="20"/>
              </w:rPr>
            </w:pPr>
          </w:p>
        </w:tc>
        <w:tc>
          <w:tcPr>
            <w:tcW w:w="1191" w:type="dxa"/>
          </w:tcPr>
          <w:p w14:paraId="3BAB8E82" w14:textId="77777777" w:rsidR="00425400" w:rsidRPr="00800DA3" w:rsidRDefault="00425400" w:rsidP="003C4E19">
            <w:pPr>
              <w:jc w:val="both"/>
              <w:rPr>
                <w:rFonts w:ascii="Times New Roman" w:hAnsi="Times New Roman" w:cs="Times New Roman"/>
                <w:sz w:val="20"/>
                <w:szCs w:val="20"/>
              </w:rPr>
            </w:pPr>
          </w:p>
        </w:tc>
        <w:tc>
          <w:tcPr>
            <w:tcW w:w="1264" w:type="dxa"/>
          </w:tcPr>
          <w:p w14:paraId="3F86DB55" w14:textId="77777777" w:rsidR="00425400" w:rsidRPr="00800DA3" w:rsidRDefault="00425400" w:rsidP="003C4E19">
            <w:pPr>
              <w:jc w:val="both"/>
              <w:rPr>
                <w:rFonts w:ascii="Times New Roman" w:hAnsi="Times New Roman" w:cs="Times New Roman"/>
                <w:sz w:val="20"/>
                <w:szCs w:val="20"/>
              </w:rPr>
            </w:pPr>
          </w:p>
        </w:tc>
        <w:tc>
          <w:tcPr>
            <w:tcW w:w="1264" w:type="dxa"/>
          </w:tcPr>
          <w:p w14:paraId="33991802" w14:textId="77777777" w:rsidR="00425400" w:rsidRPr="00800DA3" w:rsidRDefault="00425400" w:rsidP="003C4E19">
            <w:pPr>
              <w:jc w:val="both"/>
              <w:rPr>
                <w:rFonts w:ascii="Times New Roman" w:hAnsi="Times New Roman" w:cs="Times New Roman"/>
                <w:sz w:val="20"/>
                <w:szCs w:val="20"/>
              </w:rPr>
            </w:pPr>
          </w:p>
        </w:tc>
        <w:tc>
          <w:tcPr>
            <w:tcW w:w="1264" w:type="dxa"/>
          </w:tcPr>
          <w:p w14:paraId="133ACD2F" w14:textId="77777777" w:rsidR="00425400" w:rsidRPr="00800DA3" w:rsidRDefault="00425400" w:rsidP="003C4E19">
            <w:pPr>
              <w:jc w:val="both"/>
              <w:rPr>
                <w:rFonts w:ascii="Times New Roman" w:hAnsi="Times New Roman" w:cs="Times New Roman"/>
                <w:sz w:val="20"/>
                <w:szCs w:val="20"/>
              </w:rPr>
            </w:pPr>
          </w:p>
        </w:tc>
        <w:tc>
          <w:tcPr>
            <w:tcW w:w="1264" w:type="dxa"/>
          </w:tcPr>
          <w:p w14:paraId="51DE505A" w14:textId="77777777" w:rsidR="00425400" w:rsidRPr="00800DA3" w:rsidRDefault="00425400" w:rsidP="003C4E19">
            <w:pPr>
              <w:jc w:val="both"/>
              <w:rPr>
                <w:rFonts w:ascii="Times New Roman" w:hAnsi="Times New Roman" w:cs="Times New Roman"/>
                <w:sz w:val="20"/>
                <w:szCs w:val="20"/>
              </w:rPr>
            </w:pPr>
          </w:p>
        </w:tc>
      </w:tr>
      <w:tr w:rsidR="00425400" w:rsidRPr="00800DA3" w14:paraId="59450F1A" w14:textId="77777777" w:rsidTr="56B35C40">
        <w:trPr>
          <w:trHeight w:val="303"/>
        </w:trPr>
        <w:tc>
          <w:tcPr>
            <w:tcW w:w="3393" w:type="dxa"/>
          </w:tcPr>
          <w:p w14:paraId="748F2D63" w14:textId="1BB778AE" w:rsidR="00425400" w:rsidRPr="00800DA3" w:rsidRDefault="00425400" w:rsidP="003C4E19">
            <w:pPr>
              <w:jc w:val="both"/>
              <w:rPr>
                <w:rFonts w:ascii="Times New Roman" w:hAnsi="Times New Roman" w:cs="Times New Roman"/>
                <w:sz w:val="20"/>
                <w:szCs w:val="20"/>
              </w:rPr>
            </w:pPr>
            <w:r w:rsidRPr="56B35C40">
              <w:rPr>
                <w:rFonts w:ascii="Times New Roman" w:hAnsi="Times New Roman" w:cs="Times New Roman"/>
                <w:sz w:val="20"/>
                <w:szCs w:val="20"/>
              </w:rPr>
              <w:t>Hardware Implementation</w:t>
            </w:r>
          </w:p>
        </w:tc>
        <w:tc>
          <w:tcPr>
            <w:tcW w:w="1072" w:type="dxa"/>
            <w:shd w:val="clear" w:color="auto" w:fill="000000" w:themeFill="text1"/>
          </w:tcPr>
          <w:p w14:paraId="33CD2C79" w14:textId="77777777" w:rsidR="00425400" w:rsidRPr="00800DA3" w:rsidRDefault="00425400" w:rsidP="003C4E19">
            <w:pPr>
              <w:jc w:val="both"/>
              <w:rPr>
                <w:rFonts w:ascii="Times New Roman" w:hAnsi="Times New Roman" w:cs="Times New Roman"/>
                <w:sz w:val="20"/>
                <w:szCs w:val="20"/>
              </w:rPr>
            </w:pPr>
          </w:p>
        </w:tc>
        <w:tc>
          <w:tcPr>
            <w:tcW w:w="1151" w:type="dxa"/>
            <w:shd w:val="clear" w:color="auto" w:fill="000000" w:themeFill="text1"/>
          </w:tcPr>
          <w:p w14:paraId="612FDB06" w14:textId="77777777" w:rsidR="00425400" w:rsidRPr="00800DA3" w:rsidRDefault="00425400" w:rsidP="003C4E19">
            <w:pPr>
              <w:jc w:val="both"/>
              <w:rPr>
                <w:rFonts w:ascii="Times New Roman" w:hAnsi="Times New Roman" w:cs="Times New Roman"/>
                <w:sz w:val="20"/>
                <w:szCs w:val="20"/>
              </w:rPr>
            </w:pPr>
          </w:p>
        </w:tc>
        <w:tc>
          <w:tcPr>
            <w:tcW w:w="1079" w:type="dxa"/>
          </w:tcPr>
          <w:p w14:paraId="03F25072" w14:textId="77777777" w:rsidR="00425400" w:rsidRPr="00800DA3" w:rsidRDefault="00425400" w:rsidP="003C4E19">
            <w:pPr>
              <w:jc w:val="both"/>
              <w:rPr>
                <w:rFonts w:ascii="Times New Roman" w:hAnsi="Times New Roman" w:cs="Times New Roman"/>
                <w:sz w:val="20"/>
                <w:szCs w:val="20"/>
              </w:rPr>
            </w:pPr>
          </w:p>
        </w:tc>
        <w:tc>
          <w:tcPr>
            <w:tcW w:w="1191" w:type="dxa"/>
          </w:tcPr>
          <w:p w14:paraId="0204E209" w14:textId="77777777" w:rsidR="00425400" w:rsidRPr="00800DA3" w:rsidRDefault="00425400" w:rsidP="003C4E19">
            <w:pPr>
              <w:jc w:val="both"/>
              <w:rPr>
                <w:rFonts w:ascii="Times New Roman" w:hAnsi="Times New Roman" w:cs="Times New Roman"/>
                <w:sz w:val="20"/>
                <w:szCs w:val="20"/>
              </w:rPr>
            </w:pPr>
          </w:p>
        </w:tc>
        <w:tc>
          <w:tcPr>
            <w:tcW w:w="1264" w:type="dxa"/>
          </w:tcPr>
          <w:p w14:paraId="106024BA" w14:textId="77777777" w:rsidR="00425400" w:rsidRPr="00800DA3" w:rsidRDefault="00425400" w:rsidP="003C4E19">
            <w:pPr>
              <w:jc w:val="both"/>
              <w:rPr>
                <w:rFonts w:ascii="Times New Roman" w:hAnsi="Times New Roman" w:cs="Times New Roman"/>
                <w:sz w:val="20"/>
                <w:szCs w:val="20"/>
              </w:rPr>
            </w:pPr>
          </w:p>
        </w:tc>
        <w:tc>
          <w:tcPr>
            <w:tcW w:w="1264" w:type="dxa"/>
          </w:tcPr>
          <w:p w14:paraId="536DA28D" w14:textId="77777777" w:rsidR="00425400" w:rsidRPr="00800DA3" w:rsidRDefault="00425400" w:rsidP="003C4E19">
            <w:pPr>
              <w:jc w:val="both"/>
              <w:rPr>
                <w:rFonts w:ascii="Times New Roman" w:hAnsi="Times New Roman" w:cs="Times New Roman"/>
                <w:sz w:val="20"/>
                <w:szCs w:val="20"/>
              </w:rPr>
            </w:pPr>
          </w:p>
        </w:tc>
        <w:tc>
          <w:tcPr>
            <w:tcW w:w="1264" w:type="dxa"/>
          </w:tcPr>
          <w:p w14:paraId="3001E7CC" w14:textId="77777777" w:rsidR="00425400" w:rsidRPr="00800DA3" w:rsidRDefault="00425400" w:rsidP="003C4E19">
            <w:pPr>
              <w:jc w:val="both"/>
              <w:rPr>
                <w:rFonts w:ascii="Times New Roman" w:hAnsi="Times New Roman" w:cs="Times New Roman"/>
                <w:sz w:val="20"/>
                <w:szCs w:val="20"/>
              </w:rPr>
            </w:pPr>
          </w:p>
        </w:tc>
        <w:tc>
          <w:tcPr>
            <w:tcW w:w="1264" w:type="dxa"/>
          </w:tcPr>
          <w:p w14:paraId="54263827" w14:textId="77777777" w:rsidR="00425400" w:rsidRPr="00800DA3" w:rsidRDefault="00425400" w:rsidP="003C4E19">
            <w:pPr>
              <w:jc w:val="both"/>
              <w:rPr>
                <w:rFonts w:ascii="Times New Roman" w:hAnsi="Times New Roman" w:cs="Times New Roman"/>
                <w:sz w:val="20"/>
                <w:szCs w:val="20"/>
              </w:rPr>
            </w:pPr>
          </w:p>
        </w:tc>
      </w:tr>
      <w:tr w:rsidR="00425400" w:rsidRPr="00800DA3" w14:paraId="35167298" w14:textId="77777777" w:rsidTr="56B35C40">
        <w:trPr>
          <w:trHeight w:val="358"/>
        </w:trPr>
        <w:tc>
          <w:tcPr>
            <w:tcW w:w="3393" w:type="dxa"/>
          </w:tcPr>
          <w:p w14:paraId="4961379B" w14:textId="77777777" w:rsidR="00425400" w:rsidRPr="00800DA3" w:rsidRDefault="00425400" w:rsidP="003C4E19">
            <w:pPr>
              <w:jc w:val="both"/>
              <w:rPr>
                <w:rFonts w:ascii="Times New Roman" w:hAnsi="Times New Roman" w:cs="Times New Roman"/>
                <w:sz w:val="20"/>
                <w:szCs w:val="20"/>
              </w:rPr>
            </w:pPr>
          </w:p>
        </w:tc>
        <w:tc>
          <w:tcPr>
            <w:tcW w:w="1072" w:type="dxa"/>
          </w:tcPr>
          <w:p w14:paraId="319F0303" w14:textId="77777777" w:rsidR="00425400" w:rsidRPr="00800DA3" w:rsidRDefault="00425400" w:rsidP="003C4E19">
            <w:pPr>
              <w:jc w:val="both"/>
              <w:rPr>
                <w:rFonts w:ascii="Times New Roman" w:hAnsi="Times New Roman" w:cs="Times New Roman"/>
                <w:sz w:val="20"/>
                <w:szCs w:val="20"/>
              </w:rPr>
            </w:pPr>
          </w:p>
        </w:tc>
        <w:tc>
          <w:tcPr>
            <w:tcW w:w="1151" w:type="dxa"/>
          </w:tcPr>
          <w:p w14:paraId="3C434B6E" w14:textId="77777777" w:rsidR="00425400" w:rsidRPr="00800DA3" w:rsidRDefault="00425400" w:rsidP="003C4E19">
            <w:pPr>
              <w:jc w:val="both"/>
              <w:rPr>
                <w:rFonts w:ascii="Times New Roman" w:hAnsi="Times New Roman" w:cs="Times New Roman"/>
                <w:sz w:val="20"/>
                <w:szCs w:val="20"/>
              </w:rPr>
            </w:pPr>
          </w:p>
        </w:tc>
        <w:tc>
          <w:tcPr>
            <w:tcW w:w="1079" w:type="dxa"/>
          </w:tcPr>
          <w:p w14:paraId="7CB17D6B" w14:textId="77777777" w:rsidR="00425400" w:rsidRPr="00800DA3" w:rsidRDefault="00425400" w:rsidP="003C4E19">
            <w:pPr>
              <w:jc w:val="both"/>
              <w:rPr>
                <w:rFonts w:ascii="Times New Roman" w:hAnsi="Times New Roman" w:cs="Times New Roman"/>
                <w:sz w:val="20"/>
                <w:szCs w:val="20"/>
              </w:rPr>
            </w:pPr>
          </w:p>
        </w:tc>
        <w:tc>
          <w:tcPr>
            <w:tcW w:w="1191" w:type="dxa"/>
          </w:tcPr>
          <w:p w14:paraId="4025767F" w14:textId="77777777" w:rsidR="00425400" w:rsidRPr="00800DA3" w:rsidRDefault="00425400" w:rsidP="003C4E19">
            <w:pPr>
              <w:jc w:val="both"/>
              <w:rPr>
                <w:rFonts w:ascii="Times New Roman" w:hAnsi="Times New Roman" w:cs="Times New Roman"/>
                <w:sz w:val="20"/>
                <w:szCs w:val="20"/>
              </w:rPr>
            </w:pPr>
          </w:p>
        </w:tc>
        <w:tc>
          <w:tcPr>
            <w:tcW w:w="1264" w:type="dxa"/>
          </w:tcPr>
          <w:p w14:paraId="783FAD17" w14:textId="77777777" w:rsidR="00425400" w:rsidRPr="00800DA3" w:rsidRDefault="00425400" w:rsidP="003C4E19">
            <w:pPr>
              <w:jc w:val="both"/>
              <w:rPr>
                <w:rFonts w:ascii="Times New Roman" w:hAnsi="Times New Roman" w:cs="Times New Roman"/>
                <w:sz w:val="20"/>
                <w:szCs w:val="20"/>
              </w:rPr>
            </w:pPr>
          </w:p>
        </w:tc>
        <w:tc>
          <w:tcPr>
            <w:tcW w:w="1264" w:type="dxa"/>
          </w:tcPr>
          <w:p w14:paraId="3DE04C15" w14:textId="77777777" w:rsidR="00425400" w:rsidRPr="00800DA3" w:rsidRDefault="00425400" w:rsidP="003C4E19">
            <w:pPr>
              <w:jc w:val="both"/>
              <w:rPr>
                <w:rFonts w:ascii="Times New Roman" w:hAnsi="Times New Roman" w:cs="Times New Roman"/>
                <w:sz w:val="20"/>
                <w:szCs w:val="20"/>
              </w:rPr>
            </w:pPr>
          </w:p>
        </w:tc>
        <w:tc>
          <w:tcPr>
            <w:tcW w:w="1264" w:type="dxa"/>
          </w:tcPr>
          <w:p w14:paraId="60D39DDD" w14:textId="77777777" w:rsidR="00425400" w:rsidRPr="00800DA3" w:rsidRDefault="00425400" w:rsidP="003C4E19">
            <w:pPr>
              <w:jc w:val="both"/>
              <w:rPr>
                <w:rFonts w:ascii="Times New Roman" w:hAnsi="Times New Roman" w:cs="Times New Roman"/>
                <w:sz w:val="20"/>
                <w:szCs w:val="20"/>
              </w:rPr>
            </w:pPr>
          </w:p>
        </w:tc>
        <w:tc>
          <w:tcPr>
            <w:tcW w:w="1264" w:type="dxa"/>
          </w:tcPr>
          <w:p w14:paraId="315C1821" w14:textId="77777777" w:rsidR="00425400" w:rsidRPr="00800DA3" w:rsidRDefault="00425400" w:rsidP="003C4E19">
            <w:pPr>
              <w:jc w:val="both"/>
              <w:rPr>
                <w:rFonts w:ascii="Times New Roman" w:hAnsi="Times New Roman" w:cs="Times New Roman"/>
                <w:sz w:val="20"/>
                <w:szCs w:val="20"/>
              </w:rPr>
            </w:pPr>
          </w:p>
        </w:tc>
      </w:tr>
      <w:tr w:rsidR="00425400" w:rsidRPr="00800DA3" w14:paraId="0D525BA0" w14:textId="77777777" w:rsidTr="56B35C40">
        <w:trPr>
          <w:trHeight w:val="316"/>
        </w:trPr>
        <w:tc>
          <w:tcPr>
            <w:tcW w:w="3393" w:type="dxa"/>
          </w:tcPr>
          <w:p w14:paraId="39370B6F" w14:textId="77777777" w:rsidR="00425400" w:rsidRPr="00800DA3" w:rsidRDefault="00425400" w:rsidP="003C4E19">
            <w:pPr>
              <w:jc w:val="both"/>
              <w:rPr>
                <w:rFonts w:ascii="Times New Roman" w:hAnsi="Times New Roman" w:cs="Times New Roman"/>
                <w:sz w:val="20"/>
                <w:szCs w:val="20"/>
              </w:rPr>
            </w:pPr>
            <w:r w:rsidRPr="00800DA3">
              <w:rPr>
                <w:rFonts w:ascii="Times New Roman" w:hAnsi="Times New Roman" w:cs="Times New Roman"/>
                <w:sz w:val="20"/>
                <w:szCs w:val="20"/>
              </w:rPr>
              <w:t>Agile Software Integration</w:t>
            </w:r>
          </w:p>
        </w:tc>
        <w:tc>
          <w:tcPr>
            <w:tcW w:w="1072" w:type="dxa"/>
          </w:tcPr>
          <w:p w14:paraId="0FBE6F7A" w14:textId="77777777" w:rsidR="00425400" w:rsidRPr="00800DA3" w:rsidRDefault="00425400" w:rsidP="003C4E19">
            <w:pPr>
              <w:jc w:val="both"/>
              <w:rPr>
                <w:rFonts w:ascii="Times New Roman" w:hAnsi="Times New Roman" w:cs="Times New Roman"/>
                <w:sz w:val="20"/>
                <w:szCs w:val="20"/>
              </w:rPr>
            </w:pPr>
          </w:p>
        </w:tc>
        <w:tc>
          <w:tcPr>
            <w:tcW w:w="1151" w:type="dxa"/>
            <w:shd w:val="clear" w:color="auto" w:fill="000000" w:themeFill="text1"/>
          </w:tcPr>
          <w:p w14:paraId="17C7601B" w14:textId="77777777" w:rsidR="00425400" w:rsidRPr="00800DA3" w:rsidRDefault="00425400" w:rsidP="003C4E19">
            <w:pPr>
              <w:jc w:val="both"/>
              <w:rPr>
                <w:rFonts w:ascii="Times New Roman" w:hAnsi="Times New Roman" w:cs="Times New Roman"/>
                <w:sz w:val="20"/>
                <w:szCs w:val="20"/>
              </w:rPr>
            </w:pPr>
          </w:p>
        </w:tc>
        <w:tc>
          <w:tcPr>
            <w:tcW w:w="1079" w:type="dxa"/>
            <w:shd w:val="clear" w:color="auto" w:fill="000000" w:themeFill="text1"/>
          </w:tcPr>
          <w:p w14:paraId="56BEBBE8" w14:textId="77777777" w:rsidR="00425400" w:rsidRPr="00800DA3" w:rsidRDefault="00425400" w:rsidP="003C4E19">
            <w:pPr>
              <w:jc w:val="both"/>
              <w:rPr>
                <w:rFonts w:ascii="Times New Roman" w:hAnsi="Times New Roman" w:cs="Times New Roman"/>
                <w:sz w:val="20"/>
                <w:szCs w:val="20"/>
              </w:rPr>
            </w:pPr>
          </w:p>
        </w:tc>
        <w:tc>
          <w:tcPr>
            <w:tcW w:w="1191" w:type="dxa"/>
            <w:shd w:val="clear" w:color="auto" w:fill="000000" w:themeFill="text1"/>
          </w:tcPr>
          <w:p w14:paraId="6E3B93C9" w14:textId="77777777" w:rsidR="00425400" w:rsidRPr="00800DA3" w:rsidRDefault="00425400" w:rsidP="003C4E19">
            <w:pPr>
              <w:jc w:val="both"/>
              <w:rPr>
                <w:rFonts w:ascii="Times New Roman" w:hAnsi="Times New Roman" w:cs="Times New Roman"/>
                <w:sz w:val="20"/>
                <w:szCs w:val="20"/>
              </w:rPr>
            </w:pPr>
          </w:p>
        </w:tc>
        <w:tc>
          <w:tcPr>
            <w:tcW w:w="1264" w:type="dxa"/>
          </w:tcPr>
          <w:p w14:paraId="7EA1846C" w14:textId="77777777" w:rsidR="00425400" w:rsidRPr="00800DA3" w:rsidRDefault="00425400" w:rsidP="003C4E19">
            <w:pPr>
              <w:jc w:val="both"/>
              <w:rPr>
                <w:rFonts w:ascii="Times New Roman" w:hAnsi="Times New Roman" w:cs="Times New Roman"/>
                <w:sz w:val="20"/>
                <w:szCs w:val="20"/>
              </w:rPr>
            </w:pPr>
          </w:p>
        </w:tc>
        <w:tc>
          <w:tcPr>
            <w:tcW w:w="1264" w:type="dxa"/>
          </w:tcPr>
          <w:p w14:paraId="15620D90" w14:textId="77777777" w:rsidR="00425400" w:rsidRPr="00800DA3" w:rsidRDefault="00425400" w:rsidP="003C4E19">
            <w:pPr>
              <w:jc w:val="both"/>
              <w:rPr>
                <w:rFonts w:ascii="Times New Roman" w:hAnsi="Times New Roman" w:cs="Times New Roman"/>
                <w:sz w:val="20"/>
                <w:szCs w:val="20"/>
              </w:rPr>
            </w:pPr>
          </w:p>
        </w:tc>
        <w:tc>
          <w:tcPr>
            <w:tcW w:w="1264" w:type="dxa"/>
          </w:tcPr>
          <w:p w14:paraId="6DAEF732" w14:textId="77777777" w:rsidR="00425400" w:rsidRPr="00800DA3" w:rsidRDefault="00425400" w:rsidP="003C4E19">
            <w:pPr>
              <w:jc w:val="both"/>
              <w:rPr>
                <w:rFonts w:ascii="Times New Roman" w:hAnsi="Times New Roman" w:cs="Times New Roman"/>
                <w:sz w:val="20"/>
                <w:szCs w:val="20"/>
              </w:rPr>
            </w:pPr>
          </w:p>
        </w:tc>
        <w:tc>
          <w:tcPr>
            <w:tcW w:w="1264" w:type="dxa"/>
          </w:tcPr>
          <w:p w14:paraId="6C4E279B" w14:textId="77777777" w:rsidR="00425400" w:rsidRPr="00800DA3" w:rsidRDefault="00425400" w:rsidP="003C4E19">
            <w:pPr>
              <w:jc w:val="both"/>
              <w:rPr>
                <w:rFonts w:ascii="Times New Roman" w:hAnsi="Times New Roman" w:cs="Times New Roman"/>
                <w:sz w:val="20"/>
                <w:szCs w:val="20"/>
              </w:rPr>
            </w:pPr>
          </w:p>
        </w:tc>
      </w:tr>
      <w:tr w:rsidR="00425400" w:rsidRPr="00800DA3" w14:paraId="54D674AA" w14:textId="77777777" w:rsidTr="56B35C40">
        <w:trPr>
          <w:trHeight w:val="316"/>
        </w:trPr>
        <w:tc>
          <w:tcPr>
            <w:tcW w:w="3393" w:type="dxa"/>
          </w:tcPr>
          <w:p w14:paraId="2B91B569" w14:textId="77777777" w:rsidR="00425400" w:rsidRPr="00800DA3" w:rsidRDefault="00425400" w:rsidP="003C4E19">
            <w:pPr>
              <w:jc w:val="both"/>
              <w:rPr>
                <w:rFonts w:ascii="Times New Roman" w:hAnsi="Times New Roman" w:cs="Times New Roman"/>
                <w:sz w:val="20"/>
                <w:szCs w:val="20"/>
              </w:rPr>
            </w:pPr>
          </w:p>
        </w:tc>
        <w:tc>
          <w:tcPr>
            <w:tcW w:w="1072" w:type="dxa"/>
          </w:tcPr>
          <w:p w14:paraId="0FE93E09" w14:textId="77777777" w:rsidR="00425400" w:rsidRPr="00800DA3" w:rsidRDefault="00425400" w:rsidP="003C4E19">
            <w:pPr>
              <w:jc w:val="both"/>
              <w:rPr>
                <w:rFonts w:ascii="Times New Roman" w:hAnsi="Times New Roman" w:cs="Times New Roman"/>
                <w:sz w:val="20"/>
                <w:szCs w:val="20"/>
              </w:rPr>
            </w:pPr>
          </w:p>
        </w:tc>
        <w:tc>
          <w:tcPr>
            <w:tcW w:w="1151" w:type="dxa"/>
          </w:tcPr>
          <w:p w14:paraId="01FD9E4A" w14:textId="77777777" w:rsidR="00425400" w:rsidRPr="00800DA3" w:rsidRDefault="00425400" w:rsidP="003C4E19">
            <w:pPr>
              <w:jc w:val="both"/>
              <w:rPr>
                <w:rFonts w:ascii="Times New Roman" w:hAnsi="Times New Roman" w:cs="Times New Roman"/>
                <w:sz w:val="20"/>
                <w:szCs w:val="20"/>
              </w:rPr>
            </w:pPr>
          </w:p>
        </w:tc>
        <w:tc>
          <w:tcPr>
            <w:tcW w:w="1079" w:type="dxa"/>
          </w:tcPr>
          <w:p w14:paraId="79AE2724" w14:textId="77777777" w:rsidR="00425400" w:rsidRPr="00800DA3" w:rsidRDefault="00425400" w:rsidP="003C4E19">
            <w:pPr>
              <w:jc w:val="both"/>
              <w:rPr>
                <w:rFonts w:ascii="Times New Roman" w:hAnsi="Times New Roman" w:cs="Times New Roman"/>
                <w:sz w:val="20"/>
                <w:szCs w:val="20"/>
              </w:rPr>
            </w:pPr>
          </w:p>
        </w:tc>
        <w:tc>
          <w:tcPr>
            <w:tcW w:w="1191" w:type="dxa"/>
          </w:tcPr>
          <w:p w14:paraId="29207B01" w14:textId="77777777" w:rsidR="00425400" w:rsidRPr="00800DA3" w:rsidRDefault="00425400" w:rsidP="003C4E19">
            <w:pPr>
              <w:jc w:val="both"/>
              <w:rPr>
                <w:rFonts w:ascii="Times New Roman" w:hAnsi="Times New Roman" w:cs="Times New Roman"/>
                <w:sz w:val="20"/>
                <w:szCs w:val="20"/>
              </w:rPr>
            </w:pPr>
          </w:p>
        </w:tc>
        <w:tc>
          <w:tcPr>
            <w:tcW w:w="1264" w:type="dxa"/>
          </w:tcPr>
          <w:p w14:paraId="5E1BA78F" w14:textId="77777777" w:rsidR="00425400" w:rsidRPr="00800DA3" w:rsidRDefault="00425400" w:rsidP="003C4E19">
            <w:pPr>
              <w:jc w:val="both"/>
              <w:rPr>
                <w:rFonts w:ascii="Times New Roman" w:hAnsi="Times New Roman" w:cs="Times New Roman"/>
                <w:sz w:val="20"/>
                <w:szCs w:val="20"/>
              </w:rPr>
            </w:pPr>
          </w:p>
        </w:tc>
        <w:tc>
          <w:tcPr>
            <w:tcW w:w="1264" w:type="dxa"/>
          </w:tcPr>
          <w:p w14:paraId="65F7FCC0" w14:textId="77777777" w:rsidR="00425400" w:rsidRPr="00800DA3" w:rsidRDefault="00425400" w:rsidP="003C4E19">
            <w:pPr>
              <w:jc w:val="both"/>
              <w:rPr>
                <w:rFonts w:ascii="Times New Roman" w:hAnsi="Times New Roman" w:cs="Times New Roman"/>
                <w:sz w:val="20"/>
                <w:szCs w:val="20"/>
              </w:rPr>
            </w:pPr>
          </w:p>
        </w:tc>
        <w:tc>
          <w:tcPr>
            <w:tcW w:w="1264" w:type="dxa"/>
          </w:tcPr>
          <w:p w14:paraId="75A84FDA" w14:textId="77777777" w:rsidR="00425400" w:rsidRPr="00800DA3" w:rsidRDefault="00425400" w:rsidP="003C4E19">
            <w:pPr>
              <w:jc w:val="both"/>
              <w:rPr>
                <w:rFonts w:ascii="Times New Roman" w:hAnsi="Times New Roman" w:cs="Times New Roman"/>
                <w:sz w:val="20"/>
                <w:szCs w:val="20"/>
              </w:rPr>
            </w:pPr>
          </w:p>
        </w:tc>
        <w:tc>
          <w:tcPr>
            <w:tcW w:w="1264" w:type="dxa"/>
          </w:tcPr>
          <w:p w14:paraId="550C52EF" w14:textId="77777777" w:rsidR="00425400" w:rsidRPr="00800DA3" w:rsidRDefault="00425400" w:rsidP="003C4E19">
            <w:pPr>
              <w:jc w:val="both"/>
              <w:rPr>
                <w:rFonts w:ascii="Times New Roman" w:hAnsi="Times New Roman" w:cs="Times New Roman"/>
                <w:sz w:val="20"/>
                <w:szCs w:val="20"/>
              </w:rPr>
            </w:pPr>
          </w:p>
        </w:tc>
      </w:tr>
      <w:tr w:rsidR="00425400" w:rsidRPr="00800DA3" w14:paraId="04468291" w14:textId="77777777" w:rsidTr="56B35C40">
        <w:trPr>
          <w:trHeight w:val="360"/>
        </w:trPr>
        <w:tc>
          <w:tcPr>
            <w:tcW w:w="3393" w:type="dxa"/>
          </w:tcPr>
          <w:p w14:paraId="42466F6E" w14:textId="77777777" w:rsidR="00425400" w:rsidRPr="00800DA3" w:rsidRDefault="00425400" w:rsidP="003C4E19">
            <w:pPr>
              <w:jc w:val="both"/>
              <w:rPr>
                <w:rFonts w:ascii="Times New Roman" w:hAnsi="Times New Roman" w:cs="Times New Roman"/>
                <w:sz w:val="20"/>
                <w:szCs w:val="20"/>
              </w:rPr>
            </w:pPr>
            <w:r w:rsidRPr="00800DA3">
              <w:rPr>
                <w:rFonts w:ascii="Times New Roman" w:hAnsi="Times New Roman" w:cs="Times New Roman"/>
                <w:sz w:val="20"/>
                <w:szCs w:val="20"/>
              </w:rPr>
              <w:t>Initial Prototype</w:t>
            </w:r>
          </w:p>
        </w:tc>
        <w:tc>
          <w:tcPr>
            <w:tcW w:w="1072" w:type="dxa"/>
          </w:tcPr>
          <w:p w14:paraId="232DA85A" w14:textId="77777777" w:rsidR="00425400" w:rsidRPr="00800DA3" w:rsidRDefault="00425400" w:rsidP="003C4E19">
            <w:pPr>
              <w:jc w:val="both"/>
              <w:rPr>
                <w:rFonts w:ascii="Times New Roman" w:hAnsi="Times New Roman" w:cs="Times New Roman"/>
                <w:sz w:val="20"/>
                <w:szCs w:val="20"/>
              </w:rPr>
            </w:pPr>
          </w:p>
        </w:tc>
        <w:tc>
          <w:tcPr>
            <w:tcW w:w="1151" w:type="dxa"/>
          </w:tcPr>
          <w:p w14:paraId="29A052EC" w14:textId="77777777" w:rsidR="00425400" w:rsidRPr="00800DA3" w:rsidRDefault="00425400" w:rsidP="003C4E19">
            <w:pPr>
              <w:jc w:val="both"/>
              <w:rPr>
                <w:rFonts w:ascii="Times New Roman" w:hAnsi="Times New Roman" w:cs="Times New Roman"/>
                <w:sz w:val="20"/>
                <w:szCs w:val="20"/>
              </w:rPr>
            </w:pPr>
          </w:p>
        </w:tc>
        <w:tc>
          <w:tcPr>
            <w:tcW w:w="1079" w:type="dxa"/>
          </w:tcPr>
          <w:p w14:paraId="0699F37E" w14:textId="77777777" w:rsidR="00425400" w:rsidRPr="00800DA3" w:rsidRDefault="00425400" w:rsidP="003C4E19">
            <w:pPr>
              <w:jc w:val="both"/>
              <w:rPr>
                <w:rFonts w:ascii="Times New Roman" w:hAnsi="Times New Roman" w:cs="Times New Roman"/>
                <w:sz w:val="20"/>
                <w:szCs w:val="20"/>
              </w:rPr>
            </w:pPr>
          </w:p>
        </w:tc>
        <w:tc>
          <w:tcPr>
            <w:tcW w:w="1191" w:type="dxa"/>
            <w:shd w:val="clear" w:color="auto" w:fill="000000" w:themeFill="text1"/>
          </w:tcPr>
          <w:p w14:paraId="5B1ECE63"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47E08CD9" w14:textId="77777777" w:rsidR="00425400" w:rsidRPr="00800DA3" w:rsidRDefault="00425400" w:rsidP="003C4E19">
            <w:pPr>
              <w:jc w:val="both"/>
              <w:rPr>
                <w:rFonts w:ascii="Times New Roman" w:hAnsi="Times New Roman" w:cs="Times New Roman"/>
                <w:sz w:val="20"/>
                <w:szCs w:val="20"/>
              </w:rPr>
            </w:pPr>
          </w:p>
        </w:tc>
        <w:tc>
          <w:tcPr>
            <w:tcW w:w="1264" w:type="dxa"/>
          </w:tcPr>
          <w:p w14:paraId="0C88355B" w14:textId="77777777" w:rsidR="00425400" w:rsidRPr="00800DA3" w:rsidRDefault="00425400" w:rsidP="003C4E19">
            <w:pPr>
              <w:jc w:val="both"/>
              <w:rPr>
                <w:rFonts w:ascii="Times New Roman" w:hAnsi="Times New Roman" w:cs="Times New Roman"/>
                <w:sz w:val="20"/>
                <w:szCs w:val="20"/>
              </w:rPr>
            </w:pPr>
          </w:p>
        </w:tc>
        <w:tc>
          <w:tcPr>
            <w:tcW w:w="1264" w:type="dxa"/>
          </w:tcPr>
          <w:p w14:paraId="60739356" w14:textId="77777777" w:rsidR="00425400" w:rsidRPr="00800DA3" w:rsidRDefault="00425400" w:rsidP="003C4E19">
            <w:pPr>
              <w:jc w:val="both"/>
              <w:rPr>
                <w:rFonts w:ascii="Times New Roman" w:hAnsi="Times New Roman" w:cs="Times New Roman"/>
                <w:sz w:val="20"/>
                <w:szCs w:val="20"/>
              </w:rPr>
            </w:pPr>
          </w:p>
        </w:tc>
        <w:tc>
          <w:tcPr>
            <w:tcW w:w="1264" w:type="dxa"/>
          </w:tcPr>
          <w:p w14:paraId="4CE83BAF" w14:textId="77777777" w:rsidR="00425400" w:rsidRPr="00800DA3" w:rsidRDefault="00425400" w:rsidP="003C4E19">
            <w:pPr>
              <w:jc w:val="both"/>
              <w:rPr>
                <w:rFonts w:ascii="Times New Roman" w:hAnsi="Times New Roman" w:cs="Times New Roman"/>
                <w:sz w:val="20"/>
                <w:szCs w:val="20"/>
              </w:rPr>
            </w:pPr>
          </w:p>
        </w:tc>
      </w:tr>
      <w:tr w:rsidR="00425400" w:rsidRPr="00800DA3" w14:paraId="306D86D8" w14:textId="77777777" w:rsidTr="56B35C40">
        <w:trPr>
          <w:trHeight w:val="303"/>
        </w:trPr>
        <w:tc>
          <w:tcPr>
            <w:tcW w:w="3393" w:type="dxa"/>
          </w:tcPr>
          <w:p w14:paraId="200BADEC" w14:textId="77777777" w:rsidR="00425400" w:rsidRPr="00800DA3" w:rsidRDefault="00425400" w:rsidP="003C4E19">
            <w:pPr>
              <w:jc w:val="both"/>
              <w:rPr>
                <w:rFonts w:ascii="Times New Roman" w:hAnsi="Times New Roman" w:cs="Times New Roman"/>
                <w:sz w:val="20"/>
                <w:szCs w:val="20"/>
              </w:rPr>
            </w:pPr>
          </w:p>
        </w:tc>
        <w:tc>
          <w:tcPr>
            <w:tcW w:w="1072" w:type="dxa"/>
          </w:tcPr>
          <w:p w14:paraId="7B1C07E1" w14:textId="77777777" w:rsidR="00425400" w:rsidRPr="00800DA3" w:rsidRDefault="00425400" w:rsidP="003C4E19">
            <w:pPr>
              <w:jc w:val="both"/>
              <w:rPr>
                <w:rFonts w:ascii="Times New Roman" w:hAnsi="Times New Roman" w:cs="Times New Roman"/>
                <w:sz w:val="20"/>
                <w:szCs w:val="20"/>
              </w:rPr>
            </w:pPr>
          </w:p>
        </w:tc>
        <w:tc>
          <w:tcPr>
            <w:tcW w:w="1151" w:type="dxa"/>
          </w:tcPr>
          <w:p w14:paraId="7D673813" w14:textId="77777777" w:rsidR="00425400" w:rsidRPr="00800DA3" w:rsidRDefault="00425400" w:rsidP="003C4E19">
            <w:pPr>
              <w:jc w:val="both"/>
              <w:rPr>
                <w:rFonts w:ascii="Times New Roman" w:hAnsi="Times New Roman" w:cs="Times New Roman"/>
                <w:sz w:val="20"/>
                <w:szCs w:val="20"/>
              </w:rPr>
            </w:pPr>
          </w:p>
        </w:tc>
        <w:tc>
          <w:tcPr>
            <w:tcW w:w="1079" w:type="dxa"/>
          </w:tcPr>
          <w:p w14:paraId="7BDF1C1F" w14:textId="77777777" w:rsidR="00425400" w:rsidRPr="00800DA3" w:rsidRDefault="00425400" w:rsidP="003C4E19">
            <w:pPr>
              <w:jc w:val="both"/>
              <w:rPr>
                <w:rFonts w:ascii="Times New Roman" w:hAnsi="Times New Roman" w:cs="Times New Roman"/>
                <w:sz w:val="20"/>
                <w:szCs w:val="20"/>
              </w:rPr>
            </w:pPr>
          </w:p>
        </w:tc>
        <w:tc>
          <w:tcPr>
            <w:tcW w:w="1191" w:type="dxa"/>
          </w:tcPr>
          <w:p w14:paraId="3946CEC4" w14:textId="77777777" w:rsidR="00425400" w:rsidRPr="00800DA3" w:rsidRDefault="00425400" w:rsidP="003C4E19">
            <w:pPr>
              <w:jc w:val="both"/>
              <w:rPr>
                <w:rFonts w:ascii="Times New Roman" w:hAnsi="Times New Roman" w:cs="Times New Roman"/>
                <w:sz w:val="20"/>
                <w:szCs w:val="20"/>
              </w:rPr>
            </w:pPr>
          </w:p>
        </w:tc>
        <w:tc>
          <w:tcPr>
            <w:tcW w:w="1264" w:type="dxa"/>
          </w:tcPr>
          <w:p w14:paraId="6C7718A1" w14:textId="77777777" w:rsidR="00425400" w:rsidRPr="00800DA3" w:rsidRDefault="00425400" w:rsidP="003C4E19">
            <w:pPr>
              <w:jc w:val="both"/>
              <w:rPr>
                <w:rFonts w:ascii="Times New Roman" w:hAnsi="Times New Roman" w:cs="Times New Roman"/>
                <w:sz w:val="20"/>
                <w:szCs w:val="20"/>
              </w:rPr>
            </w:pPr>
          </w:p>
        </w:tc>
        <w:tc>
          <w:tcPr>
            <w:tcW w:w="1264" w:type="dxa"/>
          </w:tcPr>
          <w:p w14:paraId="2FF8DA1E" w14:textId="77777777" w:rsidR="00425400" w:rsidRPr="00800DA3" w:rsidRDefault="00425400" w:rsidP="003C4E19">
            <w:pPr>
              <w:jc w:val="both"/>
              <w:rPr>
                <w:rFonts w:ascii="Times New Roman" w:hAnsi="Times New Roman" w:cs="Times New Roman"/>
                <w:sz w:val="20"/>
                <w:szCs w:val="20"/>
              </w:rPr>
            </w:pPr>
          </w:p>
        </w:tc>
        <w:tc>
          <w:tcPr>
            <w:tcW w:w="1264" w:type="dxa"/>
          </w:tcPr>
          <w:p w14:paraId="78D46DAA" w14:textId="77777777" w:rsidR="00425400" w:rsidRPr="00800DA3" w:rsidRDefault="00425400" w:rsidP="003C4E19">
            <w:pPr>
              <w:jc w:val="both"/>
              <w:rPr>
                <w:rFonts w:ascii="Times New Roman" w:hAnsi="Times New Roman" w:cs="Times New Roman"/>
                <w:sz w:val="20"/>
                <w:szCs w:val="20"/>
              </w:rPr>
            </w:pPr>
          </w:p>
        </w:tc>
        <w:tc>
          <w:tcPr>
            <w:tcW w:w="1264" w:type="dxa"/>
          </w:tcPr>
          <w:p w14:paraId="087FF884" w14:textId="77777777" w:rsidR="00425400" w:rsidRPr="00800DA3" w:rsidRDefault="00425400" w:rsidP="003C4E19">
            <w:pPr>
              <w:jc w:val="both"/>
              <w:rPr>
                <w:rFonts w:ascii="Times New Roman" w:hAnsi="Times New Roman" w:cs="Times New Roman"/>
                <w:sz w:val="20"/>
                <w:szCs w:val="20"/>
              </w:rPr>
            </w:pPr>
          </w:p>
        </w:tc>
      </w:tr>
      <w:tr w:rsidR="00425400" w:rsidRPr="00800DA3" w14:paraId="6779DABC" w14:textId="77777777" w:rsidTr="56B35C40">
        <w:trPr>
          <w:trHeight w:val="303"/>
        </w:trPr>
        <w:tc>
          <w:tcPr>
            <w:tcW w:w="3393" w:type="dxa"/>
          </w:tcPr>
          <w:p w14:paraId="74DACA5B" w14:textId="77777777" w:rsidR="00425400" w:rsidRPr="00800DA3" w:rsidRDefault="00425400" w:rsidP="003C4E19">
            <w:pPr>
              <w:jc w:val="both"/>
              <w:rPr>
                <w:rFonts w:ascii="Times New Roman" w:hAnsi="Times New Roman" w:cs="Times New Roman"/>
                <w:sz w:val="20"/>
                <w:szCs w:val="20"/>
              </w:rPr>
            </w:pPr>
            <w:r w:rsidRPr="00800DA3">
              <w:rPr>
                <w:rFonts w:ascii="Times New Roman" w:hAnsi="Times New Roman" w:cs="Times New Roman"/>
                <w:sz w:val="20"/>
                <w:szCs w:val="20"/>
              </w:rPr>
              <w:t>Prototype Testing</w:t>
            </w:r>
          </w:p>
        </w:tc>
        <w:tc>
          <w:tcPr>
            <w:tcW w:w="1072" w:type="dxa"/>
          </w:tcPr>
          <w:p w14:paraId="0892069D" w14:textId="77777777" w:rsidR="00425400" w:rsidRPr="00800DA3" w:rsidRDefault="00425400" w:rsidP="003C4E19">
            <w:pPr>
              <w:jc w:val="both"/>
              <w:rPr>
                <w:rFonts w:ascii="Times New Roman" w:hAnsi="Times New Roman" w:cs="Times New Roman"/>
                <w:sz w:val="20"/>
                <w:szCs w:val="20"/>
              </w:rPr>
            </w:pPr>
          </w:p>
        </w:tc>
        <w:tc>
          <w:tcPr>
            <w:tcW w:w="1151" w:type="dxa"/>
          </w:tcPr>
          <w:p w14:paraId="65146AC2" w14:textId="77777777" w:rsidR="00425400" w:rsidRPr="00800DA3" w:rsidRDefault="00425400" w:rsidP="003C4E19">
            <w:pPr>
              <w:jc w:val="both"/>
              <w:rPr>
                <w:rFonts w:ascii="Times New Roman" w:hAnsi="Times New Roman" w:cs="Times New Roman"/>
                <w:sz w:val="20"/>
                <w:szCs w:val="20"/>
              </w:rPr>
            </w:pPr>
          </w:p>
        </w:tc>
        <w:tc>
          <w:tcPr>
            <w:tcW w:w="1079" w:type="dxa"/>
          </w:tcPr>
          <w:p w14:paraId="5B507761" w14:textId="77777777" w:rsidR="00425400" w:rsidRPr="00800DA3" w:rsidRDefault="00425400" w:rsidP="003C4E19">
            <w:pPr>
              <w:jc w:val="both"/>
              <w:rPr>
                <w:rFonts w:ascii="Times New Roman" w:hAnsi="Times New Roman" w:cs="Times New Roman"/>
                <w:sz w:val="20"/>
                <w:szCs w:val="20"/>
              </w:rPr>
            </w:pPr>
          </w:p>
        </w:tc>
        <w:tc>
          <w:tcPr>
            <w:tcW w:w="1191" w:type="dxa"/>
          </w:tcPr>
          <w:p w14:paraId="3900BB73"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6C24043D" w14:textId="77777777" w:rsidR="00425400" w:rsidRPr="00800DA3" w:rsidRDefault="00425400" w:rsidP="003C4E19">
            <w:pPr>
              <w:jc w:val="both"/>
              <w:rPr>
                <w:rFonts w:ascii="Times New Roman" w:hAnsi="Times New Roman" w:cs="Times New Roman"/>
                <w:sz w:val="20"/>
                <w:szCs w:val="20"/>
              </w:rPr>
            </w:pPr>
          </w:p>
        </w:tc>
        <w:tc>
          <w:tcPr>
            <w:tcW w:w="1264" w:type="dxa"/>
          </w:tcPr>
          <w:p w14:paraId="3CC393B8" w14:textId="77777777" w:rsidR="00425400" w:rsidRPr="00800DA3" w:rsidRDefault="00425400" w:rsidP="003C4E19">
            <w:pPr>
              <w:jc w:val="both"/>
              <w:rPr>
                <w:rFonts w:ascii="Times New Roman" w:hAnsi="Times New Roman" w:cs="Times New Roman"/>
                <w:sz w:val="20"/>
                <w:szCs w:val="20"/>
              </w:rPr>
            </w:pPr>
          </w:p>
        </w:tc>
        <w:tc>
          <w:tcPr>
            <w:tcW w:w="1264" w:type="dxa"/>
          </w:tcPr>
          <w:p w14:paraId="3606C18D" w14:textId="77777777" w:rsidR="00425400" w:rsidRPr="00800DA3" w:rsidRDefault="00425400" w:rsidP="003C4E19">
            <w:pPr>
              <w:jc w:val="both"/>
              <w:rPr>
                <w:rFonts w:ascii="Times New Roman" w:hAnsi="Times New Roman" w:cs="Times New Roman"/>
                <w:sz w:val="20"/>
                <w:szCs w:val="20"/>
              </w:rPr>
            </w:pPr>
          </w:p>
        </w:tc>
        <w:tc>
          <w:tcPr>
            <w:tcW w:w="1264" w:type="dxa"/>
          </w:tcPr>
          <w:p w14:paraId="3C3C118B" w14:textId="77777777" w:rsidR="00425400" w:rsidRPr="00800DA3" w:rsidRDefault="00425400" w:rsidP="003C4E19">
            <w:pPr>
              <w:jc w:val="both"/>
              <w:rPr>
                <w:rFonts w:ascii="Times New Roman" w:hAnsi="Times New Roman" w:cs="Times New Roman"/>
                <w:sz w:val="20"/>
                <w:szCs w:val="20"/>
              </w:rPr>
            </w:pPr>
          </w:p>
        </w:tc>
      </w:tr>
      <w:tr w:rsidR="00425400" w:rsidRPr="00800DA3" w14:paraId="74461B0F" w14:textId="77777777" w:rsidTr="56B35C40">
        <w:trPr>
          <w:trHeight w:val="303"/>
        </w:trPr>
        <w:tc>
          <w:tcPr>
            <w:tcW w:w="3393" w:type="dxa"/>
          </w:tcPr>
          <w:p w14:paraId="48C944F3" w14:textId="77777777" w:rsidR="00425400" w:rsidRPr="00800DA3" w:rsidRDefault="00425400" w:rsidP="003C4E19">
            <w:pPr>
              <w:jc w:val="both"/>
              <w:rPr>
                <w:rFonts w:ascii="Times New Roman" w:hAnsi="Times New Roman" w:cs="Times New Roman"/>
                <w:sz w:val="20"/>
                <w:szCs w:val="20"/>
              </w:rPr>
            </w:pPr>
          </w:p>
        </w:tc>
        <w:tc>
          <w:tcPr>
            <w:tcW w:w="1072" w:type="dxa"/>
          </w:tcPr>
          <w:p w14:paraId="6C66F245" w14:textId="77777777" w:rsidR="00425400" w:rsidRPr="00800DA3" w:rsidRDefault="00425400" w:rsidP="003C4E19">
            <w:pPr>
              <w:jc w:val="both"/>
              <w:rPr>
                <w:rFonts w:ascii="Times New Roman" w:hAnsi="Times New Roman" w:cs="Times New Roman"/>
                <w:sz w:val="20"/>
                <w:szCs w:val="20"/>
              </w:rPr>
            </w:pPr>
          </w:p>
        </w:tc>
        <w:tc>
          <w:tcPr>
            <w:tcW w:w="1151" w:type="dxa"/>
          </w:tcPr>
          <w:p w14:paraId="446932A8" w14:textId="77777777" w:rsidR="00425400" w:rsidRPr="00800DA3" w:rsidRDefault="00425400" w:rsidP="003C4E19">
            <w:pPr>
              <w:jc w:val="both"/>
              <w:rPr>
                <w:rFonts w:ascii="Times New Roman" w:hAnsi="Times New Roman" w:cs="Times New Roman"/>
                <w:sz w:val="20"/>
                <w:szCs w:val="20"/>
              </w:rPr>
            </w:pPr>
          </w:p>
        </w:tc>
        <w:tc>
          <w:tcPr>
            <w:tcW w:w="1079" w:type="dxa"/>
          </w:tcPr>
          <w:p w14:paraId="12C93EF6" w14:textId="77777777" w:rsidR="00425400" w:rsidRPr="00800DA3" w:rsidRDefault="00425400" w:rsidP="003C4E19">
            <w:pPr>
              <w:jc w:val="both"/>
              <w:rPr>
                <w:rFonts w:ascii="Times New Roman" w:hAnsi="Times New Roman" w:cs="Times New Roman"/>
                <w:sz w:val="20"/>
                <w:szCs w:val="20"/>
              </w:rPr>
            </w:pPr>
          </w:p>
        </w:tc>
        <w:tc>
          <w:tcPr>
            <w:tcW w:w="1191" w:type="dxa"/>
          </w:tcPr>
          <w:p w14:paraId="4D81145F" w14:textId="77777777" w:rsidR="00425400" w:rsidRPr="00800DA3" w:rsidRDefault="00425400" w:rsidP="003C4E19">
            <w:pPr>
              <w:jc w:val="both"/>
              <w:rPr>
                <w:rFonts w:ascii="Times New Roman" w:hAnsi="Times New Roman" w:cs="Times New Roman"/>
                <w:sz w:val="20"/>
                <w:szCs w:val="20"/>
              </w:rPr>
            </w:pPr>
          </w:p>
        </w:tc>
        <w:tc>
          <w:tcPr>
            <w:tcW w:w="1264" w:type="dxa"/>
          </w:tcPr>
          <w:p w14:paraId="6BF75268" w14:textId="77777777" w:rsidR="00425400" w:rsidRPr="00800DA3" w:rsidRDefault="00425400" w:rsidP="003C4E19">
            <w:pPr>
              <w:jc w:val="both"/>
              <w:rPr>
                <w:rFonts w:ascii="Times New Roman" w:hAnsi="Times New Roman" w:cs="Times New Roman"/>
                <w:sz w:val="20"/>
                <w:szCs w:val="20"/>
              </w:rPr>
            </w:pPr>
          </w:p>
        </w:tc>
        <w:tc>
          <w:tcPr>
            <w:tcW w:w="1264" w:type="dxa"/>
          </w:tcPr>
          <w:p w14:paraId="0A214E14" w14:textId="77777777" w:rsidR="00425400" w:rsidRPr="00800DA3" w:rsidRDefault="00425400" w:rsidP="003C4E19">
            <w:pPr>
              <w:jc w:val="both"/>
              <w:rPr>
                <w:rFonts w:ascii="Times New Roman" w:hAnsi="Times New Roman" w:cs="Times New Roman"/>
                <w:sz w:val="20"/>
                <w:szCs w:val="20"/>
              </w:rPr>
            </w:pPr>
          </w:p>
        </w:tc>
        <w:tc>
          <w:tcPr>
            <w:tcW w:w="1264" w:type="dxa"/>
          </w:tcPr>
          <w:p w14:paraId="3ABD1721" w14:textId="77777777" w:rsidR="00425400" w:rsidRPr="00800DA3" w:rsidRDefault="00425400" w:rsidP="003C4E19">
            <w:pPr>
              <w:jc w:val="both"/>
              <w:rPr>
                <w:rFonts w:ascii="Times New Roman" w:hAnsi="Times New Roman" w:cs="Times New Roman"/>
                <w:sz w:val="20"/>
                <w:szCs w:val="20"/>
              </w:rPr>
            </w:pPr>
          </w:p>
        </w:tc>
        <w:tc>
          <w:tcPr>
            <w:tcW w:w="1264" w:type="dxa"/>
          </w:tcPr>
          <w:p w14:paraId="032D19DE" w14:textId="77777777" w:rsidR="00425400" w:rsidRPr="00800DA3" w:rsidRDefault="00425400" w:rsidP="003C4E19">
            <w:pPr>
              <w:jc w:val="both"/>
              <w:rPr>
                <w:rFonts w:ascii="Times New Roman" w:hAnsi="Times New Roman" w:cs="Times New Roman"/>
                <w:sz w:val="20"/>
                <w:szCs w:val="20"/>
              </w:rPr>
            </w:pPr>
          </w:p>
        </w:tc>
      </w:tr>
      <w:tr w:rsidR="00425400" w:rsidRPr="00800DA3" w14:paraId="01E731D7" w14:textId="77777777" w:rsidTr="56B35C40">
        <w:trPr>
          <w:trHeight w:val="303"/>
        </w:trPr>
        <w:tc>
          <w:tcPr>
            <w:tcW w:w="3393" w:type="dxa"/>
          </w:tcPr>
          <w:p w14:paraId="4088FE3F" w14:textId="77777777" w:rsidR="00425400" w:rsidRPr="00800DA3" w:rsidRDefault="00425400" w:rsidP="003C4E19">
            <w:pPr>
              <w:jc w:val="both"/>
              <w:rPr>
                <w:rFonts w:ascii="Times New Roman" w:hAnsi="Times New Roman" w:cs="Times New Roman"/>
                <w:sz w:val="20"/>
                <w:szCs w:val="20"/>
              </w:rPr>
            </w:pPr>
            <w:r w:rsidRPr="00800DA3">
              <w:rPr>
                <w:rFonts w:ascii="Times New Roman" w:hAnsi="Times New Roman" w:cs="Times New Roman"/>
                <w:sz w:val="20"/>
                <w:szCs w:val="20"/>
              </w:rPr>
              <w:t>UE and UX Testing</w:t>
            </w:r>
          </w:p>
        </w:tc>
        <w:tc>
          <w:tcPr>
            <w:tcW w:w="1072" w:type="dxa"/>
          </w:tcPr>
          <w:p w14:paraId="628E81BD" w14:textId="77777777" w:rsidR="00425400" w:rsidRPr="00800DA3" w:rsidRDefault="00425400" w:rsidP="003C4E19">
            <w:pPr>
              <w:jc w:val="both"/>
              <w:rPr>
                <w:rFonts w:ascii="Times New Roman" w:hAnsi="Times New Roman" w:cs="Times New Roman"/>
                <w:sz w:val="20"/>
                <w:szCs w:val="20"/>
              </w:rPr>
            </w:pPr>
          </w:p>
        </w:tc>
        <w:tc>
          <w:tcPr>
            <w:tcW w:w="1151" w:type="dxa"/>
          </w:tcPr>
          <w:p w14:paraId="10141B1C" w14:textId="77777777" w:rsidR="00425400" w:rsidRPr="00800DA3" w:rsidRDefault="00425400" w:rsidP="003C4E19">
            <w:pPr>
              <w:jc w:val="both"/>
              <w:rPr>
                <w:rFonts w:ascii="Times New Roman" w:hAnsi="Times New Roman" w:cs="Times New Roman"/>
                <w:sz w:val="20"/>
                <w:szCs w:val="20"/>
              </w:rPr>
            </w:pPr>
          </w:p>
        </w:tc>
        <w:tc>
          <w:tcPr>
            <w:tcW w:w="1079" w:type="dxa"/>
          </w:tcPr>
          <w:p w14:paraId="6E60C6C7" w14:textId="77777777" w:rsidR="00425400" w:rsidRPr="00800DA3" w:rsidRDefault="00425400" w:rsidP="003C4E19">
            <w:pPr>
              <w:jc w:val="both"/>
              <w:rPr>
                <w:rFonts w:ascii="Times New Roman" w:hAnsi="Times New Roman" w:cs="Times New Roman"/>
                <w:sz w:val="20"/>
                <w:szCs w:val="20"/>
              </w:rPr>
            </w:pPr>
          </w:p>
        </w:tc>
        <w:tc>
          <w:tcPr>
            <w:tcW w:w="1191" w:type="dxa"/>
          </w:tcPr>
          <w:p w14:paraId="11B6B6AF"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298B0AC0" w14:textId="77777777" w:rsidR="00425400" w:rsidRPr="00800DA3" w:rsidRDefault="00425400" w:rsidP="003C4E19">
            <w:pPr>
              <w:jc w:val="both"/>
              <w:rPr>
                <w:rFonts w:ascii="Times New Roman" w:hAnsi="Times New Roman" w:cs="Times New Roman"/>
                <w:sz w:val="20"/>
                <w:szCs w:val="20"/>
              </w:rPr>
            </w:pPr>
          </w:p>
        </w:tc>
        <w:tc>
          <w:tcPr>
            <w:tcW w:w="1264" w:type="dxa"/>
          </w:tcPr>
          <w:p w14:paraId="562843E9" w14:textId="77777777" w:rsidR="00425400" w:rsidRPr="00800DA3" w:rsidRDefault="00425400" w:rsidP="003C4E19">
            <w:pPr>
              <w:jc w:val="both"/>
              <w:rPr>
                <w:rFonts w:ascii="Times New Roman" w:hAnsi="Times New Roman" w:cs="Times New Roman"/>
                <w:sz w:val="20"/>
                <w:szCs w:val="20"/>
              </w:rPr>
            </w:pPr>
          </w:p>
        </w:tc>
        <w:tc>
          <w:tcPr>
            <w:tcW w:w="1264" w:type="dxa"/>
          </w:tcPr>
          <w:p w14:paraId="61C22B84" w14:textId="77777777" w:rsidR="00425400" w:rsidRPr="00800DA3" w:rsidRDefault="00425400" w:rsidP="003C4E19">
            <w:pPr>
              <w:jc w:val="both"/>
              <w:rPr>
                <w:rFonts w:ascii="Times New Roman" w:hAnsi="Times New Roman" w:cs="Times New Roman"/>
                <w:sz w:val="20"/>
                <w:szCs w:val="20"/>
              </w:rPr>
            </w:pPr>
          </w:p>
        </w:tc>
        <w:tc>
          <w:tcPr>
            <w:tcW w:w="1264" w:type="dxa"/>
          </w:tcPr>
          <w:p w14:paraId="710C5A0A" w14:textId="77777777" w:rsidR="00425400" w:rsidRPr="00800DA3" w:rsidRDefault="00425400" w:rsidP="003C4E19">
            <w:pPr>
              <w:jc w:val="both"/>
              <w:rPr>
                <w:rFonts w:ascii="Times New Roman" w:hAnsi="Times New Roman" w:cs="Times New Roman"/>
                <w:sz w:val="20"/>
                <w:szCs w:val="20"/>
              </w:rPr>
            </w:pPr>
          </w:p>
        </w:tc>
      </w:tr>
      <w:tr w:rsidR="00425400" w:rsidRPr="00800DA3" w14:paraId="5EC19816" w14:textId="77777777" w:rsidTr="56B35C40">
        <w:trPr>
          <w:trHeight w:val="303"/>
        </w:trPr>
        <w:tc>
          <w:tcPr>
            <w:tcW w:w="3393" w:type="dxa"/>
          </w:tcPr>
          <w:p w14:paraId="1D6FB07E" w14:textId="77777777" w:rsidR="00425400" w:rsidRPr="00800DA3" w:rsidRDefault="00425400" w:rsidP="003C4E19">
            <w:pPr>
              <w:jc w:val="both"/>
              <w:rPr>
                <w:rFonts w:ascii="Times New Roman" w:hAnsi="Times New Roman" w:cs="Times New Roman"/>
                <w:sz w:val="20"/>
                <w:szCs w:val="20"/>
              </w:rPr>
            </w:pPr>
          </w:p>
        </w:tc>
        <w:tc>
          <w:tcPr>
            <w:tcW w:w="1072" w:type="dxa"/>
          </w:tcPr>
          <w:p w14:paraId="60D28BC5" w14:textId="77777777" w:rsidR="00425400" w:rsidRPr="00800DA3" w:rsidRDefault="00425400" w:rsidP="003C4E19">
            <w:pPr>
              <w:jc w:val="both"/>
              <w:rPr>
                <w:rFonts w:ascii="Times New Roman" w:hAnsi="Times New Roman" w:cs="Times New Roman"/>
                <w:sz w:val="20"/>
                <w:szCs w:val="20"/>
              </w:rPr>
            </w:pPr>
          </w:p>
        </w:tc>
        <w:tc>
          <w:tcPr>
            <w:tcW w:w="1151" w:type="dxa"/>
          </w:tcPr>
          <w:p w14:paraId="0848E5AD" w14:textId="77777777" w:rsidR="00425400" w:rsidRPr="00800DA3" w:rsidRDefault="00425400" w:rsidP="003C4E19">
            <w:pPr>
              <w:jc w:val="both"/>
              <w:rPr>
                <w:rFonts w:ascii="Times New Roman" w:hAnsi="Times New Roman" w:cs="Times New Roman"/>
                <w:sz w:val="20"/>
                <w:szCs w:val="20"/>
              </w:rPr>
            </w:pPr>
          </w:p>
        </w:tc>
        <w:tc>
          <w:tcPr>
            <w:tcW w:w="1079" w:type="dxa"/>
          </w:tcPr>
          <w:p w14:paraId="6F9FE0E8" w14:textId="77777777" w:rsidR="00425400" w:rsidRPr="00800DA3" w:rsidRDefault="00425400" w:rsidP="003C4E19">
            <w:pPr>
              <w:jc w:val="both"/>
              <w:rPr>
                <w:rFonts w:ascii="Times New Roman" w:hAnsi="Times New Roman" w:cs="Times New Roman"/>
                <w:sz w:val="20"/>
                <w:szCs w:val="20"/>
              </w:rPr>
            </w:pPr>
          </w:p>
        </w:tc>
        <w:tc>
          <w:tcPr>
            <w:tcW w:w="1191" w:type="dxa"/>
          </w:tcPr>
          <w:p w14:paraId="638413EC" w14:textId="77777777" w:rsidR="00425400" w:rsidRPr="00800DA3" w:rsidRDefault="00425400" w:rsidP="003C4E19">
            <w:pPr>
              <w:jc w:val="both"/>
              <w:rPr>
                <w:rFonts w:ascii="Times New Roman" w:hAnsi="Times New Roman" w:cs="Times New Roman"/>
                <w:sz w:val="20"/>
                <w:szCs w:val="20"/>
              </w:rPr>
            </w:pPr>
          </w:p>
        </w:tc>
        <w:tc>
          <w:tcPr>
            <w:tcW w:w="1264" w:type="dxa"/>
          </w:tcPr>
          <w:p w14:paraId="5CFD3773" w14:textId="77777777" w:rsidR="00425400" w:rsidRPr="00800DA3" w:rsidRDefault="00425400" w:rsidP="003C4E19">
            <w:pPr>
              <w:jc w:val="both"/>
              <w:rPr>
                <w:rFonts w:ascii="Times New Roman" w:hAnsi="Times New Roman" w:cs="Times New Roman"/>
                <w:sz w:val="20"/>
                <w:szCs w:val="20"/>
              </w:rPr>
            </w:pPr>
          </w:p>
        </w:tc>
        <w:tc>
          <w:tcPr>
            <w:tcW w:w="1264" w:type="dxa"/>
          </w:tcPr>
          <w:p w14:paraId="79451423" w14:textId="77777777" w:rsidR="00425400" w:rsidRPr="00800DA3" w:rsidRDefault="00425400" w:rsidP="003C4E19">
            <w:pPr>
              <w:jc w:val="both"/>
              <w:rPr>
                <w:rFonts w:ascii="Times New Roman" w:hAnsi="Times New Roman" w:cs="Times New Roman"/>
                <w:sz w:val="20"/>
                <w:szCs w:val="20"/>
              </w:rPr>
            </w:pPr>
          </w:p>
        </w:tc>
        <w:tc>
          <w:tcPr>
            <w:tcW w:w="1264" w:type="dxa"/>
          </w:tcPr>
          <w:p w14:paraId="6A2268FD" w14:textId="77777777" w:rsidR="00425400" w:rsidRPr="00800DA3" w:rsidRDefault="00425400" w:rsidP="003C4E19">
            <w:pPr>
              <w:jc w:val="both"/>
              <w:rPr>
                <w:rFonts w:ascii="Times New Roman" w:hAnsi="Times New Roman" w:cs="Times New Roman"/>
                <w:sz w:val="20"/>
                <w:szCs w:val="20"/>
              </w:rPr>
            </w:pPr>
          </w:p>
        </w:tc>
        <w:tc>
          <w:tcPr>
            <w:tcW w:w="1264" w:type="dxa"/>
          </w:tcPr>
          <w:p w14:paraId="4522AFDD" w14:textId="77777777" w:rsidR="00425400" w:rsidRPr="00800DA3" w:rsidRDefault="00425400" w:rsidP="003C4E19">
            <w:pPr>
              <w:jc w:val="both"/>
              <w:rPr>
                <w:rFonts w:ascii="Times New Roman" w:hAnsi="Times New Roman" w:cs="Times New Roman"/>
                <w:sz w:val="20"/>
                <w:szCs w:val="20"/>
              </w:rPr>
            </w:pPr>
          </w:p>
        </w:tc>
      </w:tr>
      <w:tr w:rsidR="00425400" w:rsidRPr="00800DA3" w14:paraId="69C7E106" w14:textId="77777777" w:rsidTr="56B35C40">
        <w:trPr>
          <w:trHeight w:val="303"/>
        </w:trPr>
        <w:tc>
          <w:tcPr>
            <w:tcW w:w="3393" w:type="dxa"/>
          </w:tcPr>
          <w:p w14:paraId="43F465EC" w14:textId="77777777" w:rsidR="00425400" w:rsidRPr="00800DA3" w:rsidRDefault="00425400" w:rsidP="003C4E19">
            <w:pPr>
              <w:jc w:val="both"/>
              <w:rPr>
                <w:rFonts w:ascii="Times New Roman" w:hAnsi="Times New Roman" w:cs="Times New Roman"/>
                <w:sz w:val="20"/>
                <w:szCs w:val="20"/>
              </w:rPr>
            </w:pPr>
            <w:r w:rsidRPr="00800DA3">
              <w:rPr>
                <w:rFonts w:ascii="Times New Roman" w:hAnsi="Times New Roman" w:cs="Times New Roman"/>
                <w:sz w:val="20"/>
                <w:szCs w:val="20"/>
              </w:rPr>
              <w:t>Focused Dissertation writing</w:t>
            </w:r>
          </w:p>
        </w:tc>
        <w:tc>
          <w:tcPr>
            <w:tcW w:w="1072" w:type="dxa"/>
          </w:tcPr>
          <w:p w14:paraId="11F6F816" w14:textId="77777777" w:rsidR="00425400" w:rsidRPr="00800DA3" w:rsidRDefault="00425400" w:rsidP="003C4E19">
            <w:pPr>
              <w:jc w:val="both"/>
              <w:rPr>
                <w:rFonts w:ascii="Times New Roman" w:hAnsi="Times New Roman" w:cs="Times New Roman"/>
                <w:sz w:val="20"/>
                <w:szCs w:val="20"/>
              </w:rPr>
            </w:pPr>
          </w:p>
        </w:tc>
        <w:tc>
          <w:tcPr>
            <w:tcW w:w="1151" w:type="dxa"/>
          </w:tcPr>
          <w:p w14:paraId="4A98264E" w14:textId="77777777" w:rsidR="00425400" w:rsidRPr="00800DA3" w:rsidRDefault="00425400" w:rsidP="003C4E19">
            <w:pPr>
              <w:jc w:val="both"/>
              <w:rPr>
                <w:rFonts w:ascii="Times New Roman" w:hAnsi="Times New Roman" w:cs="Times New Roman"/>
                <w:sz w:val="20"/>
                <w:szCs w:val="20"/>
              </w:rPr>
            </w:pPr>
          </w:p>
        </w:tc>
        <w:tc>
          <w:tcPr>
            <w:tcW w:w="1079" w:type="dxa"/>
            <w:shd w:val="clear" w:color="auto" w:fill="000000" w:themeFill="text1"/>
          </w:tcPr>
          <w:p w14:paraId="4A024EA9" w14:textId="77777777" w:rsidR="00425400" w:rsidRPr="00800DA3" w:rsidRDefault="00425400" w:rsidP="003C4E19">
            <w:pPr>
              <w:jc w:val="both"/>
              <w:rPr>
                <w:rFonts w:ascii="Times New Roman" w:hAnsi="Times New Roman" w:cs="Times New Roman"/>
                <w:sz w:val="20"/>
                <w:szCs w:val="20"/>
              </w:rPr>
            </w:pPr>
          </w:p>
        </w:tc>
        <w:tc>
          <w:tcPr>
            <w:tcW w:w="1191" w:type="dxa"/>
            <w:shd w:val="clear" w:color="auto" w:fill="000000" w:themeFill="text1"/>
          </w:tcPr>
          <w:p w14:paraId="55907871"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22697918"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435752BA" w14:textId="77777777" w:rsidR="00425400" w:rsidRPr="00800DA3" w:rsidRDefault="00425400" w:rsidP="003C4E19">
            <w:pPr>
              <w:jc w:val="both"/>
              <w:rPr>
                <w:rFonts w:ascii="Times New Roman" w:hAnsi="Times New Roman" w:cs="Times New Roman"/>
                <w:sz w:val="20"/>
                <w:szCs w:val="20"/>
              </w:rPr>
            </w:pPr>
          </w:p>
        </w:tc>
        <w:tc>
          <w:tcPr>
            <w:tcW w:w="1264" w:type="dxa"/>
            <w:shd w:val="clear" w:color="auto" w:fill="000000" w:themeFill="text1"/>
          </w:tcPr>
          <w:p w14:paraId="080D8E94" w14:textId="77777777" w:rsidR="00425400" w:rsidRPr="00800DA3" w:rsidRDefault="00425400" w:rsidP="003C4E19">
            <w:pPr>
              <w:jc w:val="both"/>
              <w:rPr>
                <w:rFonts w:ascii="Times New Roman" w:hAnsi="Times New Roman" w:cs="Times New Roman"/>
                <w:sz w:val="20"/>
                <w:szCs w:val="20"/>
              </w:rPr>
            </w:pPr>
          </w:p>
        </w:tc>
        <w:tc>
          <w:tcPr>
            <w:tcW w:w="1264" w:type="dxa"/>
          </w:tcPr>
          <w:p w14:paraId="0B23718D" w14:textId="77777777" w:rsidR="00425400" w:rsidRPr="00800DA3" w:rsidRDefault="00425400" w:rsidP="003C4E19">
            <w:pPr>
              <w:jc w:val="both"/>
              <w:rPr>
                <w:rFonts w:ascii="Times New Roman" w:hAnsi="Times New Roman" w:cs="Times New Roman"/>
                <w:sz w:val="20"/>
                <w:szCs w:val="20"/>
              </w:rPr>
            </w:pPr>
          </w:p>
        </w:tc>
      </w:tr>
      <w:tr w:rsidR="00425400" w:rsidRPr="00800DA3" w14:paraId="0C6A6582" w14:textId="77777777" w:rsidTr="56B35C40">
        <w:trPr>
          <w:trHeight w:val="303"/>
        </w:trPr>
        <w:tc>
          <w:tcPr>
            <w:tcW w:w="3393" w:type="dxa"/>
          </w:tcPr>
          <w:p w14:paraId="341082DD" w14:textId="77777777" w:rsidR="00425400" w:rsidRPr="00800DA3" w:rsidRDefault="00425400" w:rsidP="003C4E19">
            <w:pPr>
              <w:jc w:val="both"/>
              <w:rPr>
                <w:rFonts w:ascii="Times New Roman" w:hAnsi="Times New Roman" w:cs="Times New Roman"/>
                <w:sz w:val="20"/>
                <w:szCs w:val="20"/>
              </w:rPr>
            </w:pPr>
          </w:p>
        </w:tc>
        <w:tc>
          <w:tcPr>
            <w:tcW w:w="1072" w:type="dxa"/>
          </w:tcPr>
          <w:p w14:paraId="78793066" w14:textId="77777777" w:rsidR="00425400" w:rsidRPr="00800DA3" w:rsidRDefault="00425400" w:rsidP="003C4E19">
            <w:pPr>
              <w:jc w:val="both"/>
              <w:rPr>
                <w:rFonts w:ascii="Times New Roman" w:hAnsi="Times New Roman" w:cs="Times New Roman"/>
                <w:sz w:val="20"/>
                <w:szCs w:val="20"/>
              </w:rPr>
            </w:pPr>
          </w:p>
        </w:tc>
        <w:tc>
          <w:tcPr>
            <w:tcW w:w="1151" w:type="dxa"/>
          </w:tcPr>
          <w:p w14:paraId="5C42AA45" w14:textId="77777777" w:rsidR="00425400" w:rsidRPr="00800DA3" w:rsidRDefault="00425400" w:rsidP="003C4E19">
            <w:pPr>
              <w:jc w:val="both"/>
              <w:rPr>
                <w:rFonts w:ascii="Times New Roman" w:hAnsi="Times New Roman" w:cs="Times New Roman"/>
                <w:sz w:val="20"/>
                <w:szCs w:val="20"/>
              </w:rPr>
            </w:pPr>
          </w:p>
        </w:tc>
        <w:tc>
          <w:tcPr>
            <w:tcW w:w="1079" w:type="dxa"/>
          </w:tcPr>
          <w:p w14:paraId="048B0498" w14:textId="77777777" w:rsidR="00425400" w:rsidRPr="00800DA3" w:rsidRDefault="00425400" w:rsidP="003C4E19">
            <w:pPr>
              <w:jc w:val="both"/>
              <w:rPr>
                <w:rFonts w:ascii="Times New Roman" w:hAnsi="Times New Roman" w:cs="Times New Roman"/>
                <w:sz w:val="20"/>
                <w:szCs w:val="20"/>
              </w:rPr>
            </w:pPr>
          </w:p>
        </w:tc>
        <w:tc>
          <w:tcPr>
            <w:tcW w:w="1191" w:type="dxa"/>
          </w:tcPr>
          <w:p w14:paraId="643BE16E" w14:textId="77777777" w:rsidR="00425400" w:rsidRPr="00800DA3" w:rsidRDefault="00425400" w:rsidP="003C4E19">
            <w:pPr>
              <w:jc w:val="both"/>
              <w:rPr>
                <w:rFonts w:ascii="Times New Roman" w:hAnsi="Times New Roman" w:cs="Times New Roman"/>
                <w:sz w:val="20"/>
                <w:szCs w:val="20"/>
              </w:rPr>
            </w:pPr>
          </w:p>
        </w:tc>
        <w:tc>
          <w:tcPr>
            <w:tcW w:w="1264" w:type="dxa"/>
          </w:tcPr>
          <w:p w14:paraId="68442B39" w14:textId="77777777" w:rsidR="00425400" w:rsidRPr="00800DA3" w:rsidRDefault="00425400" w:rsidP="003C4E19">
            <w:pPr>
              <w:jc w:val="both"/>
              <w:rPr>
                <w:rFonts w:ascii="Times New Roman" w:hAnsi="Times New Roman" w:cs="Times New Roman"/>
                <w:sz w:val="20"/>
                <w:szCs w:val="20"/>
              </w:rPr>
            </w:pPr>
          </w:p>
        </w:tc>
        <w:tc>
          <w:tcPr>
            <w:tcW w:w="1264" w:type="dxa"/>
          </w:tcPr>
          <w:p w14:paraId="1A3B29FD" w14:textId="77777777" w:rsidR="00425400" w:rsidRPr="00800DA3" w:rsidRDefault="00425400" w:rsidP="003C4E19">
            <w:pPr>
              <w:jc w:val="both"/>
              <w:rPr>
                <w:rFonts w:ascii="Times New Roman" w:hAnsi="Times New Roman" w:cs="Times New Roman"/>
                <w:sz w:val="20"/>
                <w:szCs w:val="20"/>
              </w:rPr>
            </w:pPr>
          </w:p>
        </w:tc>
        <w:tc>
          <w:tcPr>
            <w:tcW w:w="1264" w:type="dxa"/>
          </w:tcPr>
          <w:p w14:paraId="6AC6812F" w14:textId="77777777" w:rsidR="00425400" w:rsidRPr="00800DA3" w:rsidRDefault="00425400" w:rsidP="003C4E19">
            <w:pPr>
              <w:jc w:val="both"/>
              <w:rPr>
                <w:rFonts w:ascii="Times New Roman" w:hAnsi="Times New Roman" w:cs="Times New Roman"/>
                <w:sz w:val="20"/>
                <w:szCs w:val="20"/>
              </w:rPr>
            </w:pPr>
          </w:p>
        </w:tc>
        <w:tc>
          <w:tcPr>
            <w:tcW w:w="1264" w:type="dxa"/>
          </w:tcPr>
          <w:p w14:paraId="5C56E3B4" w14:textId="77777777" w:rsidR="00425400" w:rsidRPr="00800DA3" w:rsidRDefault="00425400" w:rsidP="003C4E19">
            <w:pPr>
              <w:jc w:val="both"/>
              <w:rPr>
                <w:rFonts w:ascii="Times New Roman" w:hAnsi="Times New Roman" w:cs="Times New Roman"/>
                <w:sz w:val="20"/>
                <w:szCs w:val="20"/>
              </w:rPr>
            </w:pPr>
          </w:p>
        </w:tc>
      </w:tr>
      <w:tr w:rsidR="00425400" w:rsidRPr="00800DA3" w14:paraId="55BF2C25" w14:textId="77777777" w:rsidTr="56B35C40">
        <w:trPr>
          <w:trHeight w:val="303"/>
        </w:trPr>
        <w:tc>
          <w:tcPr>
            <w:tcW w:w="3393" w:type="dxa"/>
          </w:tcPr>
          <w:p w14:paraId="68C4DC07" w14:textId="77777777" w:rsidR="00425400" w:rsidRPr="00800DA3" w:rsidRDefault="00425400" w:rsidP="003C4E19">
            <w:pPr>
              <w:jc w:val="both"/>
              <w:rPr>
                <w:rFonts w:ascii="Times New Roman" w:hAnsi="Times New Roman" w:cs="Times New Roman"/>
                <w:sz w:val="20"/>
                <w:szCs w:val="20"/>
              </w:rPr>
            </w:pPr>
          </w:p>
        </w:tc>
        <w:tc>
          <w:tcPr>
            <w:tcW w:w="1072" w:type="dxa"/>
          </w:tcPr>
          <w:p w14:paraId="6339F466" w14:textId="77777777" w:rsidR="00425400" w:rsidRPr="00800DA3" w:rsidRDefault="00425400" w:rsidP="003C4E19">
            <w:pPr>
              <w:jc w:val="both"/>
              <w:rPr>
                <w:rFonts w:ascii="Times New Roman" w:hAnsi="Times New Roman" w:cs="Times New Roman"/>
                <w:sz w:val="20"/>
                <w:szCs w:val="20"/>
              </w:rPr>
            </w:pPr>
          </w:p>
        </w:tc>
        <w:tc>
          <w:tcPr>
            <w:tcW w:w="1151" w:type="dxa"/>
          </w:tcPr>
          <w:p w14:paraId="4161D08F" w14:textId="77777777" w:rsidR="00425400" w:rsidRPr="00800DA3" w:rsidRDefault="00425400" w:rsidP="003C4E19">
            <w:pPr>
              <w:jc w:val="both"/>
              <w:rPr>
                <w:rFonts w:ascii="Times New Roman" w:hAnsi="Times New Roman" w:cs="Times New Roman"/>
                <w:sz w:val="20"/>
                <w:szCs w:val="20"/>
              </w:rPr>
            </w:pPr>
          </w:p>
        </w:tc>
        <w:tc>
          <w:tcPr>
            <w:tcW w:w="1079" w:type="dxa"/>
          </w:tcPr>
          <w:p w14:paraId="608AE02E" w14:textId="77777777" w:rsidR="00425400" w:rsidRPr="00800DA3" w:rsidRDefault="00425400" w:rsidP="003C4E19">
            <w:pPr>
              <w:jc w:val="both"/>
              <w:rPr>
                <w:rFonts w:ascii="Times New Roman" w:hAnsi="Times New Roman" w:cs="Times New Roman"/>
                <w:sz w:val="20"/>
                <w:szCs w:val="20"/>
              </w:rPr>
            </w:pPr>
          </w:p>
        </w:tc>
        <w:tc>
          <w:tcPr>
            <w:tcW w:w="1191" w:type="dxa"/>
          </w:tcPr>
          <w:p w14:paraId="4AC72392" w14:textId="77777777" w:rsidR="00425400" w:rsidRPr="00800DA3" w:rsidRDefault="00425400" w:rsidP="003C4E19">
            <w:pPr>
              <w:jc w:val="both"/>
              <w:rPr>
                <w:rFonts w:ascii="Times New Roman" w:hAnsi="Times New Roman" w:cs="Times New Roman"/>
                <w:sz w:val="20"/>
                <w:szCs w:val="20"/>
              </w:rPr>
            </w:pPr>
          </w:p>
        </w:tc>
        <w:tc>
          <w:tcPr>
            <w:tcW w:w="1264" w:type="dxa"/>
          </w:tcPr>
          <w:p w14:paraId="54AC703B" w14:textId="77777777" w:rsidR="00425400" w:rsidRPr="00800DA3" w:rsidRDefault="00425400" w:rsidP="003C4E19">
            <w:pPr>
              <w:jc w:val="both"/>
              <w:rPr>
                <w:rFonts w:ascii="Times New Roman" w:hAnsi="Times New Roman" w:cs="Times New Roman"/>
                <w:sz w:val="20"/>
                <w:szCs w:val="20"/>
              </w:rPr>
            </w:pPr>
          </w:p>
        </w:tc>
        <w:tc>
          <w:tcPr>
            <w:tcW w:w="1264" w:type="dxa"/>
          </w:tcPr>
          <w:p w14:paraId="765A5941" w14:textId="77777777" w:rsidR="00425400" w:rsidRPr="00800DA3" w:rsidRDefault="00425400" w:rsidP="003C4E19">
            <w:pPr>
              <w:jc w:val="both"/>
              <w:rPr>
                <w:rFonts w:ascii="Times New Roman" w:hAnsi="Times New Roman" w:cs="Times New Roman"/>
                <w:sz w:val="20"/>
                <w:szCs w:val="20"/>
              </w:rPr>
            </w:pPr>
          </w:p>
        </w:tc>
        <w:tc>
          <w:tcPr>
            <w:tcW w:w="1264" w:type="dxa"/>
          </w:tcPr>
          <w:p w14:paraId="031EF9F2" w14:textId="77777777" w:rsidR="00425400" w:rsidRPr="00800DA3" w:rsidRDefault="00425400" w:rsidP="003C4E19">
            <w:pPr>
              <w:jc w:val="both"/>
              <w:rPr>
                <w:rFonts w:ascii="Times New Roman" w:hAnsi="Times New Roman" w:cs="Times New Roman"/>
                <w:sz w:val="20"/>
                <w:szCs w:val="20"/>
              </w:rPr>
            </w:pPr>
          </w:p>
        </w:tc>
        <w:tc>
          <w:tcPr>
            <w:tcW w:w="1264" w:type="dxa"/>
          </w:tcPr>
          <w:p w14:paraId="5667589C" w14:textId="77777777" w:rsidR="00425400" w:rsidRPr="00800DA3" w:rsidRDefault="00425400" w:rsidP="003C4E19">
            <w:pPr>
              <w:jc w:val="both"/>
              <w:rPr>
                <w:rFonts w:ascii="Times New Roman" w:hAnsi="Times New Roman" w:cs="Times New Roman"/>
                <w:sz w:val="20"/>
                <w:szCs w:val="20"/>
              </w:rPr>
            </w:pPr>
          </w:p>
        </w:tc>
      </w:tr>
      <w:tr w:rsidR="00425400" w:rsidRPr="00800DA3" w14:paraId="1A7C844F" w14:textId="77777777" w:rsidTr="56B35C40">
        <w:trPr>
          <w:trHeight w:val="55"/>
        </w:trPr>
        <w:tc>
          <w:tcPr>
            <w:tcW w:w="3393" w:type="dxa"/>
          </w:tcPr>
          <w:p w14:paraId="220D5F42" w14:textId="77777777" w:rsidR="00425400" w:rsidRPr="00800DA3" w:rsidRDefault="00425400" w:rsidP="003C4E19">
            <w:pPr>
              <w:jc w:val="both"/>
              <w:rPr>
                <w:rFonts w:ascii="Times New Roman" w:hAnsi="Times New Roman" w:cs="Times New Roman"/>
                <w:sz w:val="20"/>
                <w:szCs w:val="20"/>
              </w:rPr>
            </w:pPr>
          </w:p>
        </w:tc>
        <w:tc>
          <w:tcPr>
            <w:tcW w:w="1072" w:type="dxa"/>
          </w:tcPr>
          <w:p w14:paraId="760C3C51" w14:textId="77777777" w:rsidR="00425400" w:rsidRPr="00800DA3" w:rsidRDefault="00425400" w:rsidP="003C4E19">
            <w:pPr>
              <w:jc w:val="both"/>
              <w:rPr>
                <w:rFonts w:ascii="Times New Roman" w:hAnsi="Times New Roman" w:cs="Times New Roman"/>
                <w:sz w:val="20"/>
                <w:szCs w:val="20"/>
              </w:rPr>
            </w:pPr>
          </w:p>
        </w:tc>
        <w:tc>
          <w:tcPr>
            <w:tcW w:w="1151" w:type="dxa"/>
          </w:tcPr>
          <w:p w14:paraId="4E72EB5B" w14:textId="77777777" w:rsidR="00425400" w:rsidRPr="00800DA3" w:rsidRDefault="00425400" w:rsidP="003C4E19">
            <w:pPr>
              <w:jc w:val="both"/>
              <w:rPr>
                <w:rFonts w:ascii="Times New Roman" w:hAnsi="Times New Roman" w:cs="Times New Roman"/>
                <w:sz w:val="20"/>
                <w:szCs w:val="20"/>
              </w:rPr>
            </w:pPr>
          </w:p>
        </w:tc>
        <w:tc>
          <w:tcPr>
            <w:tcW w:w="1079" w:type="dxa"/>
          </w:tcPr>
          <w:p w14:paraId="29BBECAF" w14:textId="77777777" w:rsidR="00425400" w:rsidRPr="00800DA3" w:rsidRDefault="00425400" w:rsidP="003C4E19">
            <w:pPr>
              <w:jc w:val="both"/>
              <w:rPr>
                <w:rFonts w:ascii="Times New Roman" w:hAnsi="Times New Roman" w:cs="Times New Roman"/>
                <w:sz w:val="20"/>
                <w:szCs w:val="20"/>
              </w:rPr>
            </w:pPr>
          </w:p>
        </w:tc>
        <w:tc>
          <w:tcPr>
            <w:tcW w:w="1191" w:type="dxa"/>
          </w:tcPr>
          <w:p w14:paraId="2973BB42" w14:textId="77777777" w:rsidR="00425400" w:rsidRPr="00800DA3" w:rsidRDefault="00425400" w:rsidP="003C4E19">
            <w:pPr>
              <w:jc w:val="both"/>
              <w:rPr>
                <w:rFonts w:ascii="Times New Roman" w:hAnsi="Times New Roman" w:cs="Times New Roman"/>
                <w:sz w:val="20"/>
                <w:szCs w:val="20"/>
              </w:rPr>
            </w:pPr>
          </w:p>
        </w:tc>
        <w:tc>
          <w:tcPr>
            <w:tcW w:w="1264" w:type="dxa"/>
          </w:tcPr>
          <w:p w14:paraId="57E3A9F8" w14:textId="77777777" w:rsidR="00425400" w:rsidRPr="00800DA3" w:rsidRDefault="00425400" w:rsidP="003C4E19">
            <w:pPr>
              <w:jc w:val="both"/>
              <w:rPr>
                <w:rFonts w:ascii="Times New Roman" w:hAnsi="Times New Roman" w:cs="Times New Roman"/>
                <w:sz w:val="20"/>
                <w:szCs w:val="20"/>
              </w:rPr>
            </w:pPr>
          </w:p>
        </w:tc>
        <w:tc>
          <w:tcPr>
            <w:tcW w:w="1264" w:type="dxa"/>
          </w:tcPr>
          <w:p w14:paraId="53FC6483" w14:textId="77777777" w:rsidR="00425400" w:rsidRPr="00800DA3" w:rsidRDefault="00425400" w:rsidP="003C4E19">
            <w:pPr>
              <w:jc w:val="both"/>
              <w:rPr>
                <w:rFonts w:ascii="Times New Roman" w:hAnsi="Times New Roman" w:cs="Times New Roman"/>
                <w:sz w:val="20"/>
                <w:szCs w:val="20"/>
              </w:rPr>
            </w:pPr>
          </w:p>
        </w:tc>
        <w:tc>
          <w:tcPr>
            <w:tcW w:w="1264" w:type="dxa"/>
          </w:tcPr>
          <w:p w14:paraId="14A8D221" w14:textId="77777777" w:rsidR="00425400" w:rsidRPr="00800DA3" w:rsidRDefault="00425400" w:rsidP="003C4E19">
            <w:pPr>
              <w:jc w:val="both"/>
              <w:rPr>
                <w:rFonts w:ascii="Times New Roman" w:hAnsi="Times New Roman" w:cs="Times New Roman"/>
                <w:sz w:val="20"/>
                <w:szCs w:val="20"/>
              </w:rPr>
            </w:pPr>
          </w:p>
        </w:tc>
        <w:tc>
          <w:tcPr>
            <w:tcW w:w="1264" w:type="dxa"/>
          </w:tcPr>
          <w:p w14:paraId="2B91FBFB" w14:textId="77777777" w:rsidR="00425400" w:rsidRPr="00800DA3" w:rsidRDefault="00425400" w:rsidP="003C4E19">
            <w:pPr>
              <w:jc w:val="both"/>
              <w:rPr>
                <w:rFonts w:ascii="Times New Roman" w:hAnsi="Times New Roman" w:cs="Times New Roman"/>
                <w:sz w:val="20"/>
                <w:szCs w:val="20"/>
              </w:rPr>
            </w:pPr>
          </w:p>
        </w:tc>
      </w:tr>
    </w:tbl>
    <w:p w14:paraId="0807AAA5" w14:textId="292A36EA" w:rsidR="000338EB" w:rsidRPr="00800DA3" w:rsidRDefault="000338EB" w:rsidP="003C4E19">
      <w:pPr>
        <w:spacing w:line="240" w:lineRule="auto"/>
        <w:jc w:val="both"/>
        <w:rPr>
          <w:rFonts w:ascii="Times New Roman" w:hAnsi="Times New Roman" w:cs="Times New Roman"/>
        </w:rPr>
      </w:pPr>
    </w:p>
    <w:p w14:paraId="5389779A" w14:textId="5BBE4046" w:rsidR="000338EB" w:rsidRPr="00800DA3" w:rsidRDefault="000338EB" w:rsidP="003C4E19">
      <w:pPr>
        <w:spacing w:line="240" w:lineRule="auto"/>
        <w:jc w:val="both"/>
        <w:rPr>
          <w:rFonts w:ascii="Times New Roman" w:hAnsi="Times New Roman" w:cs="Times New Roman"/>
        </w:rPr>
      </w:pPr>
    </w:p>
    <w:p w14:paraId="2CB4A030" w14:textId="2872145A" w:rsidR="000338EB" w:rsidRPr="00800DA3" w:rsidRDefault="000338EB" w:rsidP="003C4E19">
      <w:pPr>
        <w:spacing w:line="240" w:lineRule="auto"/>
        <w:jc w:val="both"/>
        <w:rPr>
          <w:rFonts w:ascii="Times New Roman" w:hAnsi="Times New Roman" w:cs="Times New Roman"/>
        </w:rPr>
      </w:pPr>
    </w:p>
    <w:p w14:paraId="3B837C0A" w14:textId="3E3A6014" w:rsidR="000338EB" w:rsidRPr="00800DA3" w:rsidRDefault="000338EB" w:rsidP="003C4E19">
      <w:pPr>
        <w:spacing w:line="240" w:lineRule="auto"/>
        <w:jc w:val="both"/>
        <w:rPr>
          <w:rFonts w:ascii="Times New Roman" w:hAnsi="Times New Roman" w:cs="Times New Roman"/>
        </w:rPr>
      </w:pPr>
    </w:p>
    <w:p w14:paraId="6084ADF0" w14:textId="5D11C5C0" w:rsidR="000338EB" w:rsidRPr="00800DA3" w:rsidRDefault="000338EB" w:rsidP="003C4E19">
      <w:pPr>
        <w:spacing w:line="240" w:lineRule="auto"/>
        <w:jc w:val="both"/>
        <w:rPr>
          <w:rFonts w:ascii="Times New Roman" w:hAnsi="Times New Roman" w:cs="Times New Roman"/>
        </w:rPr>
      </w:pPr>
    </w:p>
    <w:p w14:paraId="0DDC305E" w14:textId="533842EA" w:rsidR="000338EB" w:rsidRPr="00800DA3" w:rsidRDefault="000338EB" w:rsidP="003C4E19">
      <w:pPr>
        <w:spacing w:line="240" w:lineRule="auto"/>
        <w:jc w:val="both"/>
        <w:rPr>
          <w:rFonts w:ascii="Times New Roman" w:hAnsi="Times New Roman" w:cs="Times New Roman"/>
        </w:rPr>
      </w:pPr>
    </w:p>
    <w:p w14:paraId="306BF0C3" w14:textId="380035F1" w:rsidR="000338EB" w:rsidRPr="00800DA3" w:rsidRDefault="000338EB" w:rsidP="003C4E19">
      <w:pPr>
        <w:spacing w:line="240" w:lineRule="auto"/>
        <w:jc w:val="both"/>
        <w:rPr>
          <w:rFonts w:ascii="Times New Roman" w:hAnsi="Times New Roman" w:cs="Times New Roman"/>
        </w:rPr>
      </w:pPr>
    </w:p>
    <w:p w14:paraId="7B2234DD" w14:textId="6A530C13" w:rsidR="000338EB" w:rsidRPr="00800DA3" w:rsidRDefault="000338EB" w:rsidP="003C4E19">
      <w:pPr>
        <w:spacing w:line="240" w:lineRule="auto"/>
        <w:jc w:val="both"/>
        <w:rPr>
          <w:rFonts w:ascii="Times New Roman" w:hAnsi="Times New Roman" w:cs="Times New Roman"/>
        </w:rPr>
      </w:pPr>
    </w:p>
    <w:p w14:paraId="0F03369B" w14:textId="09529BE6" w:rsidR="000338EB" w:rsidRPr="00800DA3" w:rsidRDefault="000338EB" w:rsidP="003C4E19">
      <w:pPr>
        <w:spacing w:line="240" w:lineRule="auto"/>
        <w:jc w:val="both"/>
        <w:rPr>
          <w:rFonts w:ascii="Times New Roman" w:hAnsi="Times New Roman" w:cs="Times New Roman"/>
        </w:rPr>
      </w:pPr>
    </w:p>
    <w:p w14:paraId="413373E3" w14:textId="6DF1A12E" w:rsidR="000338EB" w:rsidRPr="00800DA3" w:rsidRDefault="000338EB" w:rsidP="003C4E19">
      <w:pPr>
        <w:spacing w:line="240" w:lineRule="auto"/>
        <w:jc w:val="both"/>
        <w:rPr>
          <w:rFonts w:ascii="Times New Roman" w:hAnsi="Times New Roman" w:cs="Times New Roman"/>
        </w:rPr>
      </w:pPr>
    </w:p>
    <w:p w14:paraId="69C15A1E" w14:textId="39AB2D35" w:rsidR="000338EB" w:rsidRPr="00800DA3" w:rsidRDefault="000338EB" w:rsidP="003C4E19">
      <w:pPr>
        <w:spacing w:line="240" w:lineRule="auto"/>
        <w:jc w:val="both"/>
        <w:rPr>
          <w:rFonts w:ascii="Times New Roman" w:hAnsi="Times New Roman" w:cs="Times New Roman"/>
        </w:rPr>
      </w:pPr>
    </w:p>
    <w:p w14:paraId="76F20AD7" w14:textId="3E96C9F9" w:rsidR="000338EB" w:rsidRPr="00800DA3" w:rsidRDefault="000338EB" w:rsidP="003C4E19">
      <w:pPr>
        <w:spacing w:line="240" w:lineRule="auto"/>
        <w:jc w:val="both"/>
        <w:rPr>
          <w:rFonts w:ascii="Times New Roman" w:hAnsi="Times New Roman" w:cs="Times New Roman"/>
        </w:rPr>
      </w:pPr>
    </w:p>
    <w:p w14:paraId="4FF15521" w14:textId="792B82C0" w:rsidR="00503A7A" w:rsidRPr="00800DA3" w:rsidRDefault="00503A7A" w:rsidP="003C4E19">
      <w:pPr>
        <w:spacing w:line="240" w:lineRule="auto"/>
        <w:jc w:val="both"/>
        <w:rPr>
          <w:rFonts w:ascii="Times New Roman" w:hAnsi="Times New Roman" w:cs="Times New Roman"/>
        </w:rPr>
        <w:sectPr w:rsidR="00503A7A" w:rsidRPr="00800DA3" w:rsidSect="00503A7A">
          <w:pgSz w:w="16838" w:h="11906" w:orient="landscape"/>
          <w:pgMar w:top="1440" w:right="1440" w:bottom="1440" w:left="1440" w:header="708" w:footer="708" w:gutter="0"/>
          <w:cols w:space="708"/>
          <w:docGrid w:linePitch="360"/>
        </w:sectPr>
      </w:pPr>
    </w:p>
    <w:p w14:paraId="274AE79D" w14:textId="56C524B4" w:rsidR="000338EB" w:rsidRPr="00800DA3" w:rsidRDefault="0091401B" w:rsidP="003C4E19">
      <w:pPr>
        <w:pStyle w:val="ListParagraph"/>
        <w:numPr>
          <w:ilvl w:val="1"/>
          <w:numId w:val="23"/>
        </w:numPr>
        <w:spacing w:line="240" w:lineRule="auto"/>
        <w:jc w:val="both"/>
        <w:rPr>
          <w:rFonts w:ascii="Times New Roman" w:hAnsi="Times New Roman" w:cs="Times New Roman"/>
          <w:b/>
          <w:bCs/>
        </w:rPr>
      </w:pPr>
      <w:r w:rsidRPr="00800DA3">
        <w:rPr>
          <w:rFonts w:ascii="Times New Roman" w:hAnsi="Times New Roman" w:cs="Times New Roman"/>
          <w:b/>
          <w:bCs/>
        </w:rPr>
        <w:lastRenderedPageBreak/>
        <w:t xml:space="preserve">Risk </w:t>
      </w:r>
      <w:r w:rsidR="00F609CB">
        <w:rPr>
          <w:rFonts w:ascii="Times New Roman" w:hAnsi="Times New Roman" w:cs="Times New Roman"/>
          <w:b/>
          <w:bCs/>
        </w:rPr>
        <w:t>t</w:t>
      </w:r>
      <w:r w:rsidRPr="00800DA3">
        <w:rPr>
          <w:rFonts w:ascii="Times New Roman" w:hAnsi="Times New Roman" w:cs="Times New Roman"/>
          <w:b/>
          <w:bCs/>
        </w:rPr>
        <w:t>able</w:t>
      </w:r>
    </w:p>
    <w:tbl>
      <w:tblPr>
        <w:tblStyle w:val="TableGrid"/>
        <w:tblW w:w="10538" w:type="dxa"/>
        <w:tblInd w:w="-762" w:type="dxa"/>
        <w:tblLook w:val="04A0" w:firstRow="1" w:lastRow="0" w:firstColumn="1" w:lastColumn="0" w:noHBand="0" w:noVBand="1"/>
      </w:tblPr>
      <w:tblGrid>
        <w:gridCol w:w="1097"/>
        <w:gridCol w:w="1522"/>
        <w:gridCol w:w="1023"/>
        <w:gridCol w:w="2502"/>
        <w:gridCol w:w="1738"/>
        <w:gridCol w:w="2656"/>
      </w:tblGrid>
      <w:tr w:rsidR="00A75152" w:rsidRPr="00800DA3" w14:paraId="50FA65C4" w14:textId="029CF041" w:rsidTr="006F3F5C">
        <w:trPr>
          <w:trHeight w:val="680"/>
        </w:trPr>
        <w:tc>
          <w:tcPr>
            <w:tcW w:w="1097" w:type="dxa"/>
            <w:shd w:val="clear" w:color="auto" w:fill="E7E6E6" w:themeFill="background2"/>
          </w:tcPr>
          <w:p w14:paraId="4806F898" w14:textId="49296B50" w:rsidR="00A75152" w:rsidRPr="00800DA3" w:rsidRDefault="00A75152" w:rsidP="003C4E19">
            <w:pPr>
              <w:jc w:val="center"/>
              <w:rPr>
                <w:rFonts w:ascii="Times New Roman" w:hAnsi="Times New Roman" w:cs="Times New Roman"/>
                <w:b/>
                <w:bCs/>
              </w:rPr>
            </w:pPr>
            <w:r w:rsidRPr="00800DA3">
              <w:rPr>
                <w:rFonts w:ascii="Times New Roman" w:hAnsi="Times New Roman" w:cs="Times New Roman"/>
                <w:b/>
                <w:bCs/>
              </w:rPr>
              <w:t>Risk</w:t>
            </w:r>
          </w:p>
        </w:tc>
        <w:tc>
          <w:tcPr>
            <w:tcW w:w="1522" w:type="dxa"/>
            <w:shd w:val="clear" w:color="auto" w:fill="E7E6E6" w:themeFill="background2"/>
          </w:tcPr>
          <w:p w14:paraId="4E7BBCBB" w14:textId="71B898CC" w:rsidR="00A75152" w:rsidRPr="00800DA3" w:rsidRDefault="00A75152" w:rsidP="003C4E19">
            <w:pPr>
              <w:jc w:val="center"/>
              <w:rPr>
                <w:rFonts w:ascii="Times New Roman" w:hAnsi="Times New Roman" w:cs="Times New Roman"/>
                <w:b/>
                <w:bCs/>
              </w:rPr>
            </w:pPr>
            <w:r w:rsidRPr="00800DA3">
              <w:rPr>
                <w:rFonts w:ascii="Times New Roman" w:hAnsi="Times New Roman" w:cs="Times New Roman"/>
                <w:b/>
                <w:bCs/>
              </w:rPr>
              <w:t>Probability</w:t>
            </w:r>
          </w:p>
        </w:tc>
        <w:tc>
          <w:tcPr>
            <w:tcW w:w="1023" w:type="dxa"/>
            <w:shd w:val="clear" w:color="auto" w:fill="E7E6E6" w:themeFill="background2"/>
          </w:tcPr>
          <w:p w14:paraId="0AD90B95" w14:textId="5D5E00F7" w:rsidR="00A75152" w:rsidRPr="00800DA3" w:rsidRDefault="00A75152" w:rsidP="003C4E19">
            <w:pPr>
              <w:jc w:val="center"/>
              <w:rPr>
                <w:rFonts w:ascii="Times New Roman" w:hAnsi="Times New Roman" w:cs="Times New Roman"/>
                <w:b/>
                <w:bCs/>
              </w:rPr>
            </w:pPr>
            <w:r>
              <w:rPr>
                <w:rFonts w:ascii="Times New Roman" w:hAnsi="Times New Roman" w:cs="Times New Roman"/>
                <w:b/>
                <w:bCs/>
              </w:rPr>
              <w:t>Severity</w:t>
            </w:r>
          </w:p>
        </w:tc>
        <w:tc>
          <w:tcPr>
            <w:tcW w:w="2502" w:type="dxa"/>
            <w:shd w:val="clear" w:color="auto" w:fill="E7E6E6" w:themeFill="background2"/>
          </w:tcPr>
          <w:p w14:paraId="7C041FC8" w14:textId="058CEFD2" w:rsidR="00A75152" w:rsidRPr="00800DA3" w:rsidRDefault="00A75152" w:rsidP="003C4E19">
            <w:pPr>
              <w:jc w:val="center"/>
              <w:rPr>
                <w:rFonts w:ascii="Times New Roman" w:hAnsi="Times New Roman" w:cs="Times New Roman"/>
                <w:b/>
                <w:bCs/>
              </w:rPr>
            </w:pPr>
            <w:r w:rsidRPr="00800DA3">
              <w:rPr>
                <w:rFonts w:ascii="Times New Roman" w:hAnsi="Times New Roman" w:cs="Times New Roman"/>
                <w:b/>
                <w:bCs/>
              </w:rPr>
              <w:t>Reason</w:t>
            </w:r>
          </w:p>
        </w:tc>
        <w:tc>
          <w:tcPr>
            <w:tcW w:w="1738" w:type="dxa"/>
            <w:shd w:val="clear" w:color="auto" w:fill="E7E6E6" w:themeFill="background2"/>
          </w:tcPr>
          <w:p w14:paraId="4544314B" w14:textId="08543E79" w:rsidR="00A75152" w:rsidRPr="00800DA3" w:rsidRDefault="00A75152" w:rsidP="003C4E19">
            <w:pPr>
              <w:jc w:val="center"/>
              <w:rPr>
                <w:rFonts w:ascii="Times New Roman" w:hAnsi="Times New Roman" w:cs="Times New Roman"/>
                <w:b/>
                <w:bCs/>
              </w:rPr>
            </w:pPr>
            <w:r w:rsidRPr="00800DA3">
              <w:rPr>
                <w:rFonts w:ascii="Times New Roman" w:hAnsi="Times New Roman" w:cs="Times New Roman"/>
                <w:b/>
                <w:bCs/>
              </w:rPr>
              <w:t>Consequence</w:t>
            </w:r>
          </w:p>
        </w:tc>
        <w:tc>
          <w:tcPr>
            <w:tcW w:w="2656" w:type="dxa"/>
            <w:shd w:val="clear" w:color="auto" w:fill="E7E6E6" w:themeFill="background2"/>
          </w:tcPr>
          <w:p w14:paraId="6423EAFA" w14:textId="49102448" w:rsidR="00A75152" w:rsidRPr="00800DA3" w:rsidRDefault="00A75152" w:rsidP="003C4E19">
            <w:pPr>
              <w:jc w:val="center"/>
              <w:rPr>
                <w:rFonts w:ascii="Times New Roman" w:hAnsi="Times New Roman" w:cs="Times New Roman"/>
                <w:b/>
                <w:bCs/>
              </w:rPr>
            </w:pPr>
            <w:r w:rsidRPr="00800DA3">
              <w:rPr>
                <w:rFonts w:ascii="Times New Roman" w:hAnsi="Times New Roman" w:cs="Times New Roman"/>
                <w:b/>
                <w:bCs/>
              </w:rPr>
              <w:t>Mitigation</w:t>
            </w:r>
          </w:p>
        </w:tc>
      </w:tr>
      <w:tr w:rsidR="00A75152" w:rsidRPr="00800DA3" w14:paraId="2EE6D223" w14:textId="4228B690" w:rsidTr="006F3F5C">
        <w:trPr>
          <w:trHeight w:val="1291"/>
        </w:trPr>
        <w:tc>
          <w:tcPr>
            <w:tcW w:w="1097" w:type="dxa"/>
          </w:tcPr>
          <w:p w14:paraId="311EEE17" w14:textId="225C2DB3" w:rsidR="00A75152" w:rsidRPr="00800DA3" w:rsidRDefault="00A75152" w:rsidP="003C4E19">
            <w:pPr>
              <w:rPr>
                <w:rFonts w:ascii="Times New Roman" w:hAnsi="Times New Roman" w:cs="Times New Roman"/>
              </w:rPr>
            </w:pPr>
            <w:r w:rsidRPr="00800DA3">
              <w:rPr>
                <w:rFonts w:ascii="Times New Roman" w:hAnsi="Times New Roman" w:cs="Times New Roman"/>
              </w:rPr>
              <w:t>Sourcing Hardware</w:t>
            </w:r>
          </w:p>
        </w:tc>
        <w:tc>
          <w:tcPr>
            <w:tcW w:w="1522" w:type="dxa"/>
          </w:tcPr>
          <w:p w14:paraId="0AA0B2B0" w14:textId="3F83EEC9" w:rsidR="00A75152" w:rsidRPr="00800DA3" w:rsidRDefault="00A75152" w:rsidP="003C4E19">
            <w:pPr>
              <w:rPr>
                <w:rFonts w:ascii="Times New Roman" w:hAnsi="Times New Roman" w:cs="Times New Roman"/>
              </w:rPr>
            </w:pPr>
            <w:r w:rsidRPr="00800DA3">
              <w:rPr>
                <w:rFonts w:ascii="Times New Roman" w:hAnsi="Times New Roman" w:cs="Times New Roman"/>
              </w:rPr>
              <w:t>Low</w:t>
            </w:r>
          </w:p>
        </w:tc>
        <w:tc>
          <w:tcPr>
            <w:tcW w:w="1023" w:type="dxa"/>
          </w:tcPr>
          <w:p w14:paraId="51ED04D0" w14:textId="4B8ECA6A" w:rsidR="00A75152" w:rsidRPr="00800DA3" w:rsidRDefault="00A75152" w:rsidP="003C4E19">
            <w:pPr>
              <w:rPr>
                <w:rFonts w:ascii="Times New Roman" w:hAnsi="Times New Roman" w:cs="Times New Roman"/>
              </w:rPr>
            </w:pPr>
            <w:r>
              <w:rPr>
                <w:rFonts w:ascii="Times New Roman" w:hAnsi="Times New Roman" w:cs="Times New Roman"/>
              </w:rPr>
              <w:t>High</w:t>
            </w:r>
          </w:p>
        </w:tc>
        <w:tc>
          <w:tcPr>
            <w:tcW w:w="2502" w:type="dxa"/>
          </w:tcPr>
          <w:p w14:paraId="51F3C49B" w14:textId="72F8E819" w:rsidR="00A75152" w:rsidRPr="00800DA3" w:rsidRDefault="00A75152" w:rsidP="003C4E19">
            <w:pPr>
              <w:rPr>
                <w:rFonts w:ascii="Times New Roman" w:hAnsi="Times New Roman" w:cs="Times New Roman"/>
              </w:rPr>
            </w:pPr>
            <w:r w:rsidRPr="00800DA3">
              <w:rPr>
                <w:rFonts w:ascii="Times New Roman" w:hAnsi="Times New Roman" w:cs="Times New Roman"/>
              </w:rPr>
              <w:t>Supply chains due to the Coronavirus crisis may be disrupted – preventing access to necessary electronic parts.</w:t>
            </w:r>
          </w:p>
        </w:tc>
        <w:tc>
          <w:tcPr>
            <w:tcW w:w="1738" w:type="dxa"/>
          </w:tcPr>
          <w:p w14:paraId="0FCA50C5" w14:textId="4EA99573" w:rsidR="00A75152" w:rsidRPr="00800DA3" w:rsidRDefault="00A75152" w:rsidP="003C4E19">
            <w:pPr>
              <w:rPr>
                <w:rFonts w:ascii="Times New Roman" w:hAnsi="Times New Roman" w:cs="Times New Roman"/>
              </w:rPr>
            </w:pPr>
            <w:r w:rsidRPr="00800DA3">
              <w:rPr>
                <w:rFonts w:ascii="Times New Roman" w:hAnsi="Times New Roman" w:cs="Times New Roman"/>
              </w:rPr>
              <w:t>Hardware stymied and lacking full development.</w:t>
            </w:r>
          </w:p>
        </w:tc>
        <w:tc>
          <w:tcPr>
            <w:tcW w:w="2656" w:type="dxa"/>
          </w:tcPr>
          <w:p w14:paraId="5F893C9A" w14:textId="5146F40E" w:rsidR="00A75152" w:rsidRPr="00800DA3" w:rsidRDefault="00A75152" w:rsidP="003C4E19">
            <w:pPr>
              <w:rPr>
                <w:rFonts w:ascii="Times New Roman" w:hAnsi="Times New Roman" w:cs="Times New Roman"/>
              </w:rPr>
            </w:pPr>
            <w:r w:rsidRPr="00800DA3">
              <w:rPr>
                <w:rFonts w:ascii="Times New Roman" w:hAnsi="Times New Roman" w:cs="Times New Roman"/>
              </w:rPr>
              <w:t>Significant investment has been initially made into purchasing enough hardware pieces to design a basic prototype – eventual evaluation will take this problem into consideration.</w:t>
            </w:r>
          </w:p>
        </w:tc>
      </w:tr>
      <w:tr w:rsidR="00A75152" w:rsidRPr="00800DA3" w14:paraId="2A136F13" w14:textId="2E1732CC" w:rsidTr="006F3F5C">
        <w:trPr>
          <w:trHeight w:val="1291"/>
        </w:trPr>
        <w:tc>
          <w:tcPr>
            <w:tcW w:w="1097" w:type="dxa"/>
          </w:tcPr>
          <w:p w14:paraId="68185BA9" w14:textId="000B2C57" w:rsidR="00A75152" w:rsidRPr="00800DA3" w:rsidRDefault="00A75152" w:rsidP="003C4E19">
            <w:pPr>
              <w:rPr>
                <w:rFonts w:ascii="Times New Roman" w:hAnsi="Times New Roman" w:cs="Times New Roman"/>
              </w:rPr>
            </w:pPr>
            <w:r w:rsidRPr="00800DA3">
              <w:rPr>
                <w:rFonts w:ascii="Times New Roman" w:hAnsi="Times New Roman" w:cs="Times New Roman"/>
              </w:rPr>
              <w:t>Hardware Issues</w:t>
            </w:r>
          </w:p>
        </w:tc>
        <w:tc>
          <w:tcPr>
            <w:tcW w:w="1522" w:type="dxa"/>
          </w:tcPr>
          <w:p w14:paraId="09813F29" w14:textId="5EEC9B14" w:rsidR="00A75152" w:rsidRPr="00800DA3" w:rsidRDefault="00A75152" w:rsidP="003C4E19">
            <w:pPr>
              <w:rPr>
                <w:rFonts w:ascii="Times New Roman" w:hAnsi="Times New Roman" w:cs="Times New Roman"/>
              </w:rPr>
            </w:pPr>
            <w:r w:rsidRPr="00800DA3">
              <w:rPr>
                <w:rFonts w:ascii="Times New Roman" w:hAnsi="Times New Roman" w:cs="Times New Roman"/>
              </w:rPr>
              <w:t>Medium</w:t>
            </w:r>
          </w:p>
        </w:tc>
        <w:tc>
          <w:tcPr>
            <w:tcW w:w="1023" w:type="dxa"/>
          </w:tcPr>
          <w:p w14:paraId="72427D85" w14:textId="72EFBE63" w:rsidR="00A75152" w:rsidRPr="00800DA3" w:rsidRDefault="00A75152" w:rsidP="003C4E19">
            <w:pPr>
              <w:rPr>
                <w:rFonts w:ascii="Times New Roman" w:hAnsi="Times New Roman" w:cs="Times New Roman"/>
              </w:rPr>
            </w:pPr>
            <w:r>
              <w:rPr>
                <w:rFonts w:ascii="Times New Roman" w:hAnsi="Times New Roman" w:cs="Times New Roman"/>
              </w:rPr>
              <w:t>Medium</w:t>
            </w:r>
          </w:p>
        </w:tc>
        <w:tc>
          <w:tcPr>
            <w:tcW w:w="2502" w:type="dxa"/>
          </w:tcPr>
          <w:p w14:paraId="3E60B66D" w14:textId="5464917D" w:rsidR="00A75152" w:rsidRPr="00800DA3" w:rsidRDefault="00A75152" w:rsidP="003C4E19">
            <w:pPr>
              <w:rPr>
                <w:rFonts w:ascii="Times New Roman" w:hAnsi="Times New Roman" w:cs="Times New Roman"/>
              </w:rPr>
            </w:pPr>
            <w:r w:rsidRPr="00800DA3">
              <w:rPr>
                <w:rFonts w:ascii="Times New Roman" w:hAnsi="Times New Roman" w:cs="Times New Roman"/>
              </w:rPr>
              <w:t xml:space="preserve">I am a novice </w:t>
            </w:r>
            <w:r w:rsidR="006F3F5C">
              <w:rPr>
                <w:rFonts w:ascii="Times New Roman" w:hAnsi="Times New Roman" w:cs="Times New Roman"/>
              </w:rPr>
              <w:t xml:space="preserve">at </w:t>
            </w:r>
            <w:r w:rsidRPr="00800DA3">
              <w:rPr>
                <w:rFonts w:ascii="Times New Roman" w:hAnsi="Times New Roman" w:cs="Times New Roman"/>
              </w:rPr>
              <w:t xml:space="preserve">soldering thus potentially could </w:t>
            </w:r>
            <w:r w:rsidR="006F3F5C">
              <w:rPr>
                <w:rFonts w:ascii="Times New Roman" w:hAnsi="Times New Roman" w:cs="Times New Roman"/>
              </w:rPr>
              <w:t>develop</w:t>
            </w:r>
            <w:r w:rsidRPr="00800DA3">
              <w:rPr>
                <w:rFonts w:ascii="Times New Roman" w:hAnsi="Times New Roman" w:cs="Times New Roman"/>
              </w:rPr>
              <w:t xml:space="preserve"> hardware issues with soldering the LEDs for prototyping of the </w:t>
            </w:r>
            <w:proofErr w:type="spellStart"/>
            <w:r w:rsidRPr="00800DA3">
              <w:rPr>
                <w:rFonts w:ascii="Times New Roman" w:hAnsi="Times New Roman" w:cs="Times New Roman"/>
              </w:rPr>
              <w:t>Turrellian</w:t>
            </w:r>
            <w:proofErr w:type="spellEnd"/>
            <w:r w:rsidRPr="00800DA3">
              <w:rPr>
                <w:rFonts w:ascii="Times New Roman" w:hAnsi="Times New Roman" w:cs="Times New Roman"/>
              </w:rPr>
              <w:t xml:space="preserve"> LED.</w:t>
            </w:r>
          </w:p>
        </w:tc>
        <w:tc>
          <w:tcPr>
            <w:tcW w:w="1738" w:type="dxa"/>
          </w:tcPr>
          <w:p w14:paraId="1F4345B9" w14:textId="75DCBA5D" w:rsidR="00A75152" w:rsidRPr="00800DA3" w:rsidRDefault="00A75152" w:rsidP="003C4E19">
            <w:pPr>
              <w:rPr>
                <w:rFonts w:ascii="Times New Roman" w:hAnsi="Times New Roman" w:cs="Times New Roman"/>
              </w:rPr>
            </w:pPr>
            <w:r w:rsidRPr="00800DA3">
              <w:rPr>
                <w:rFonts w:ascii="Times New Roman" w:hAnsi="Times New Roman" w:cs="Times New Roman"/>
              </w:rPr>
              <w:t>Hardware breaks preventing prototype objectives from being accomplished.</w:t>
            </w:r>
          </w:p>
        </w:tc>
        <w:tc>
          <w:tcPr>
            <w:tcW w:w="2656" w:type="dxa"/>
          </w:tcPr>
          <w:p w14:paraId="72D680AD" w14:textId="0C1A1129" w:rsidR="00A75152" w:rsidRPr="00800DA3" w:rsidRDefault="00A75152" w:rsidP="003C4E19">
            <w:pPr>
              <w:rPr>
                <w:rFonts w:ascii="Times New Roman" w:hAnsi="Times New Roman" w:cs="Times New Roman"/>
              </w:rPr>
            </w:pPr>
            <w:r w:rsidRPr="00800DA3">
              <w:rPr>
                <w:rFonts w:ascii="Times New Roman" w:hAnsi="Times New Roman" w:cs="Times New Roman"/>
              </w:rPr>
              <w:t xml:space="preserve">Support will be accessed from experienced solder and electronics repairman – happy to provide support during the </w:t>
            </w:r>
            <w:r>
              <w:rPr>
                <w:rFonts w:ascii="Times New Roman" w:hAnsi="Times New Roman" w:cs="Times New Roman"/>
              </w:rPr>
              <w:t xml:space="preserve">coronavirus </w:t>
            </w:r>
            <w:r w:rsidRPr="00800DA3">
              <w:rPr>
                <w:rFonts w:ascii="Times New Roman" w:hAnsi="Times New Roman" w:cs="Times New Roman"/>
              </w:rPr>
              <w:t>crisis.</w:t>
            </w:r>
          </w:p>
        </w:tc>
      </w:tr>
      <w:tr w:rsidR="00A75152" w:rsidRPr="00800DA3" w14:paraId="0E577264" w14:textId="4627D0AF" w:rsidTr="006F3F5C">
        <w:trPr>
          <w:trHeight w:val="1350"/>
        </w:trPr>
        <w:tc>
          <w:tcPr>
            <w:tcW w:w="1097" w:type="dxa"/>
          </w:tcPr>
          <w:p w14:paraId="4698FA0D" w14:textId="773415F6" w:rsidR="00A75152" w:rsidRPr="00800DA3" w:rsidRDefault="00A75152" w:rsidP="003C4E19">
            <w:pPr>
              <w:rPr>
                <w:rFonts w:ascii="Times New Roman" w:hAnsi="Times New Roman" w:cs="Times New Roman"/>
              </w:rPr>
            </w:pPr>
            <w:r w:rsidRPr="00800DA3">
              <w:rPr>
                <w:rFonts w:ascii="Times New Roman" w:hAnsi="Times New Roman" w:cs="Times New Roman"/>
              </w:rPr>
              <w:t>3D printed prototype</w:t>
            </w:r>
          </w:p>
        </w:tc>
        <w:tc>
          <w:tcPr>
            <w:tcW w:w="1522" w:type="dxa"/>
          </w:tcPr>
          <w:p w14:paraId="75BDAFDE" w14:textId="243B6B64" w:rsidR="00A75152" w:rsidRPr="00800DA3" w:rsidRDefault="00A75152" w:rsidP="003C4E19">
            <w:pPr>
              <w:rPr>
                <w:rFonts w:ascii="Times New Roman" w:hAnsi="Times New Roman" w:cs="Times New Roman"/>
              </w:rPr>
            </w:pPr>
            <w:r w:rsidRPr="00800DA3">
              <w:rPr>
                <w:rFonts w:ascii="Times New Roman" w:hAnsi="Times New Roman" w:cs="Times New Roman"/>
              </w:rPr>
              <w:t>High</w:t>
            </w:r>
          </w:p>
        </w:tc>
        <w:tc>
          <w:tcPr>
            <w:tcW w:w="1023" w:type="dxa"/>
          </w:tcPr>
          <w:p w14:paraId="3211F59D" w14:textId="6365FFAF" w:rsidR="00A75152" w:rsidRPr="00800DA3" w:rsidRDefault="00F70AF1" w:rsidP="003C4E19">
            <w:pPr>
              <w:rPr>
                <w:rFonts w:ascii="Times New Roman" w:hAnsi="Times New Roman" w:cs="Times New Roman"/>
              </w:rPr>
            </w:pPr>
            <w:r>
              <w:rPr>
                <w:rFonts w:ascii="Times New Roman" w:hAnsi="Times New Roman" w:cs="Times New Roman"/>
              </w:rPr>
              <w:t>Medium</w:t>
            </w:r>
          </w:p>
        </w:tc>
        <w:tc>
          <w:tcPr>
            <w:tcW w:w="2502" w:type="dxa"/>
          </w:tcPr>
          <w:p w14:paraId="0910CE1D" w14:textId="5648632F" w:rsidR="00A75152" w:rsidRPr="00800DA3" w:rsidRDefault="00A75152" w:rsidP="003C4E19">
            <w:pPr>
              <w:rPr>
                <w:rFonts w:ascii="Times New Roman" w:hAnsi="Times New Roman" w:cs="Times New Roman"/>
              </w:rPr>
            </w:pPr>
            <w:r w:rsidRPr="00800DA3">
              <w:rPr>
                <w:rFonts w:ascii="Times New Roman" w:hAnsi="Times New Roman" w:cs="Times New Roman"/>
              </w:rPr>
              <w:t>Due to the global coronavirus crisis it may be rendered exceedingly difficult to find and use a 3D printer for prototyping designs.</w:t>
            </w:r>
          </w:p>
        </w:tc>
        <w:tc>
          <w:tcPr>
            <w:tcW w:w="1738" w:type="dxa"/>
          </w:tcPr>
          <w:p w14:paraId="64BFE8C1" w14:textId="232B5AB5" w:rsidR="00A75152" w:rsidRPr="00800DA3" w:rsidRDefault="00A75152" w:rsidP="003C4E19">
            <w:pPr>
              <w:rPr>
                <w:rFonts w:ascii="Times New Roman" w:hAnsi="Times New Roman" w:cs="Times New Roman"/>
              </w:rPr>
            </w:pPr>
            <w:r w:rsidRPr="00800DA3">
              <w:rPr>
                <w:rFonts w:ascii="Times New Roman" w:hAnsi="Times New Roman" w:cs="Times New Roman"/>
              </w:rPr>
              <w:t xml:space="preserve">The </w:t>
            </w:r>
            <w:proofErr w:type="gramStart"/>
            <w:r w:rsidRPr="00800DA3">
              <w:rPr>
                <w:rFonts w:ascii="Times New Roman" w:hAnsi="Times New Roman" w:cs="Times New Roman"/>
              </w:rPr>
              <w:t>end product</w:t>
            </w:r>
            <w:proofErr w:type="gramEnd"/>
            <w:r w:rsidRPr="00800DA3">
              <w:rPr>
                <w:rFonts w:ascii="Times New Roman" w:hAnsi="Times New Roman" w:cs="Times New Roman"/>
              </w:rPr>
              <w:t xml:space="preserve"> is not completely designed from initial drawn prototypes.</w:t>
            </w:r>
          </w:p>
        </w:tc>
        <w:tc>
          <w:tcPr>
            <w:tcW w:w="2656" w:type="dxa"/>
          </w:tcPr>
          <w:p w14:paraId="31511320" w14:textId="6B7535FF" w:rsidR="00A75152" w:rsidRPr="00800DA3" w:rsidRDefault="00A75152" w:rsidP="003C4E19">
            <w:pPr>
              <w:rPr>
                <w:rFonts w:ascii="Times New Roman" w:hAnsi="Times New Roman" w:cs="Times New Roman"/>
              </w:rPr>
            </w:pPr>
            <w:r w:rsidRPr="00800DA3">
              <w:rPr>
                <w:rFonts w:ascii="Times New Roman" w:hAnsi="Times New Roman" w:cs="Times New Roman"/>
              </w:rPr>
              <w:t>Will use purchase existing marketplace light fittings to render a functional display.</w:t>
            </w:r>
          </w:p>
        </w:tc>
      </w:tr>
      <w:tr w:rsidR="00A75152" w:rsidRPr="00800DA3" w14:paraId="321E3A44" w14:textId="71646568" w:rsidTr="006F3F5C">
        <w:trPr>
          <w:trHeight w:val="1291"/>
        </w:trPr>
        <w:tc>
          <w:tcPr>
            <w:tcW w:w="1097" w:type="dxa"/>
          </w:tcPr>
          <w:p w14:paraId="4BCC2FE8" w14:textId="004C4531" w:rsidR="00A75152" w:rsidRPr="00800DA3" w:rsidRDefault="00A75152" w:rsidP="003C4E19">
            <w:pPr>
              <w:rPr>
                <w:rFonts w:ascii="Times New Roman" w:hAnsi="Times New Roman" w:cs="Times New Roman"/>
              </w:rPr>
            </w:pPr>
            <w:r w:rsidRPr="00800DA3">
              <w:rPr>
                <w:rFonts w:ascii="Times New Roman" w:hAnsi="Times New Roman" w:cs="Times New Roman"/>
              </w:rPr>
              <w:t>Software Issues</w:t>
            </w:r>
          </w:p>
        </w:tc>
        <w:tc>
          <w:tcPr>
            <w:tcW w:w="1522" w:type="dxa"/>
          </w:tcPr>
          <w:p w14:paraId="7356BF5B" w14:textId="63DF5728" w:rsidR="00A75152" w:rsidRPr="00800DA3" w:rsidRDefault="00A75152" w:rsidP="003C4E19">
            <w:pPr>
              <w:rPr>
                <w:rFonts w:ascii="Times New Roman" w:hAnsi="Times New Roman" w:cs="Times New Roman"/>
              </w:rPr>
            </w:pPr>
            <w:r w:rsidRPr="00800DA3">
              <w:rPr>
                <w:rFonts w:ascii="Times New Roman" w:hAnsi="Times New Roman" w:cs="Times New Roman"/>
              </w:rPr>
              <w:t>Low</w:t>
            </w:r>
          </w:p>
        </w:tc>
        <w:tc>
          <w:tcPr>
            <w:tcW w:w="1023" w:type="dxa"/>
          </w:tcPr>
          <w:p w14:paraId="74248E4D" w14:textId="2D92B645" w:rsidR="00A75152" w:rsidRPr="00800DA3" w:rsidRDefault="00A75152" w:rsidP="003C4E19">
            <w:pPr>
              <w:rPr>
                <w:rFonts w:ascii="Times New Roman" w:hAnsi="Times New Roman" w:cs="Times New Roman"/>
              </w:rPr>
            </w:pPr>
            <w:r>
              <w:rPr>
                <w:rFonts w:ascii="Times New Roman" w:hAnsi="Times New Roman" w:cs="Times New Roman"/>
              </w:rPr>
              <w:t>Medium</w:t>
            </w:r>
          </w:p>
        </w:tc>
        <w:tc>
          <w:tcPr>
            <w:tcW w:w="2502" w:type="dxa"/>
          </w:tcPr>
          <w:p w14:paraId="61F7EB5C" w14:textId="6972CCB8" w:rsidR="00A75152" w:rsidRPr="00800DA3" w:rsidRDefault="00A75152" w:rsidP="003C4E19">
            <w:pPr>
              <w:rPr>
                <w:rFonts w:ascii="Times New Roman" w:hAnsi="Times New Roman" w:cs="Times New Roman"/>
              </w:rPr>
            </w:pPr>
            <w:r w:rsidRPr="00800DA3">
              <w:rPr>
                <w:rFonts w:ascii="Times New Roman" w:hAnsi="Times New Roman" w:cs="Times New Roman"/>
              </w:rPr>
              <w:t>Software may develop compatibility issues or corruption.</w:t>
            </w:r>
          </w:p>
        </w:tc>
        <w:tc>
          <w:tcPr>
            <w:tcW w:w="1738" w:type="dxa"/>
          </w:tcPr>
          <w:p w14:paraId="7F0D1870" w14:textId="6706927E" w:rsidR="00A75152" w:rsidRPr="00800DA3" w:rsidRDefault="00A75152" w:rsidP="003C4E19">
            <w:pPr>
              <w:rPr>
                <w:rFonts w:ascii="Times New Roman" w:hAnsi="Times New Roman" w:cs="Times New Roman"/>
              </w:rPr>
            </w:pPr>
            <w:r w:rsidRPr="00800DA3">
              <w:rPr>
                <w:rFonts w:ascii="Times New Roman" w:hAnsi="Times New Roman" w:cs="Times New Roman"/>
              </w:rPr>
              <w:t>Reduction in work efficiency.</w:t>
            </w:r>
          </w:p>
        </w:tc>
        <w:tc>
          <w:tcPr>
            <w:tcW w:w="2656" w:type="dxa"/>
          </w:tcPr>
          <w:p w14:paraId="346F6FBB" w14:textId="34637830" w:rsidR="00A75152" w:rsidRPr="00800DA3" w:rsidRDefault="00A75152" w:rsidP="003C4E19">
            <w:pPr>
              <w:rPr>
                <w:rFonts w:ascii="Times New Roman" w:hAnsi="Times New Roman" w:cs="Times New Roman"/>
              </w:rPr>
            </w:pPr>
            <w:r w:rsidRPr="00800DA3">
              <w:rPr>
                <w:rFonts w:ascii="Times New Roman" w:hAnsi="Times New Roman" w:cs="Times New Roman"/>
              </w:rPr>
              <w:t>Ensure cloud back up of all data and have good understanding of Git (agile development) thus can effectively version control.</w:t>
            </w:r>
          </w:p>
        </w:tc>
      </w:tr>
      <w:tr w:rsidR="00A75152" w:rsidRPr="00800DA3" w14:paraId="03AAAAE6" w14:textId="4A13564E" w:rsidTr="006F3F5C">
        <w:trPr>
          <w:trHeight w:val="1291"/>
        </w:trPr>
        <w:tc>
          <w:tcPr>
            <w:tcW w:w="1097" w:type="dxa"/>
          </w:tcPr>
          <w:p w14:paraId="0C4AC6DC" w14:textId="06BA0302" w:rsidR="00A75152" w:rsidRPr="00800DA3" w:rsidRDefault="00A75152" w:rsidP="003C4E19">
            <w:pPr>
              <w:rPr>
                <w:rFonts w:ascii="Times New Roman" w:hAnsi="Times New Roman" w:cs="Times New Roman"/>
              </w:rPr>
            </w:pPr>
            <w:r w:rsidRPr="00800DA3">
              <w:rPr>
                <w:rFonts w:ascii="Times New Roman" w:hAnsi="Times New Roman" w:cs="Times New Roman"/>
              </w:rPr>
              <w:t>Arranged</w:t>
            </w:r>
          </w:p>
          <w:p w14:paraId="0AB7BF32" w14:textId="289E2DAB" w:rsidR="00A75152" w:rsidRPr="00800DA3" w:rsidRDefault="00A75152" w:rsidP="003C4E19">
            <w:pPr>
              <w:rPr>
                <w:rFonts w:ascii="Times New Roman" w:hAnsi="Times New Roman" w:cs="Times New Roman"/>
              </w:rPr>
            </w:pPr>
            <w:r w:rsidRPr="00800DA3">
              <w:rPr>
                <w:rFonts w:ascii="Times New Roman" w:hAnsi="Times New Roman" w:cs="Times New Roman"/>
              </w:rPr>
              <w:t>User Testing Cancelled</w:t>
            </w:r>
          </w:p>
        </w:tc>
        <w:tc>
          <w:tcPr>
            <w:tcW w:w="1522" w:type="dxa"/>
          </w:tcPr>
          <w:p w14:paraId="462E8C2C" w14:textId="2C39D5DF" w:rsidR="00A75152" w:rsidRPr="00800DA3" w:rsidRDefault="00A75152" w:rsidP="003C4E19">
            <w:pPr>
              <w:rPr>
                <w:rFonts w:ascii="Times New Roman" w:hAnsi="Times New Roman" w:cs="Times New Roman"/>
              </w:rPr>
            </w:pPr>
            <w:r w:rsidRPr="00800DA3">
              <w:rPr>
                <w:rFonts w:ascii="Times New Roman" w:hAnsi="Times New Roman" w:cs="Times New Roman"/>
              </w:rPr>
              <w:t>Medium</w:t>
            </w:r>
          </w:p>
        </w:tc>
        <w:tc>
          <w:tcPr>
            <w:tcW w:w="1023" w:type="dxa"/>
          </w:tcPr>
          <w:p w14:paraId="59EBD122" w14:textId="5D94996D" w:rsidR="00A75152" w:rsidRPr="00800DA3" w:rsidRDefault="00A75152" w:rsidP="003C4E19">
            <w:pPr>
              <w:rPr>
                <w:rFonts w:ascii="Times New Roman" w:hAnsi="Times New Roman" w:cs="Times New Roman"/>
              </w:rPr>
            </w:pPr>
            <w:r>
              <w:rPr>
                <w:rFonts w:ascii="Times New Roman" w:hAnsi="Times New Roman" w:cs="Times New Roman"/>
              </w:rPr>
              <w:t>High</w:t>
            </w:r>
          </w:p>
        </w:tc>
        <w:tc>
          <w:tcPr>
            <w:tcW w:w="2502" w:type="dxa"/>
          </w:tcPr>
          <w:p w14:paraId="02C457DE" w14:textId="7947FE18" w:rsidR="00A75152" w:rsidRPr="00800DA3" w:rsidRDefault="00A75152" w:rsidP="003C4E19">
            <w:pPr>
              <w:rPr>
                <w:rFonts w:ascii="Times New Roman" w:hAnsi="Times New Roman" w:cs="Times New Roman"/>
              </w:rPr>
            </w:pPr>
            <w:r w:rsidRPr="00800DA3">
              <w:rPr>
                <w:rFonts w:ascii="Times New Roman" w:hAnsi="Times New Roman" w:cs="Times New Roman"/>
              </w:rPr>
              <w:t>Firm which has agreed to user test the device pulls out due to coronavirus concerns and social distancing rules.</w:t>
            </w:r>
          </w:p>
        </w:tc>
        <w:tc>
          <w:tcPr>
            <w:tcW w:w="1738" w:type="dxa"/>
          </w:tcPr>
          <w:p w14:paraId="416B97FF" w14:textId="6ABB25AF" w:rsidR="00A75152" w:rsidRPr="00800DA3" w:rsidRDefault="00A75152" w:rsidP="003C4E19">
            <w:pPr>
              <w:rPr>
                <w:rFonts w:ascii="Times New Roman" w:hAnsi="Times New Roman" w:cs="Times New Roman"/>
              </w:rPr>
            </w:pPr>
            <w:r w:rsidRPr="00800DA3">
              <w:rPr>
                <w:rFonts w:ascii="Times New Roman" w:hAnsi="Times New Roman" w:cs="Times New Roman"/>
              </w:rPr>
              <w:t>Unable to provide effective user evaluation of the</w:t>
            </w:r>
            <w:r w:rsidR="00F70AF1">
              <w:rPr>
                <w:rFonts w:ascii="Times New Roman" w:hAnsi="Times New Roman" w:cs="Times New Roman"/>
              </w:rPr>
              <w:t xml:space="preserve"> RGB</w:t>
            </w:r>
            <w:r w:rsidRPr="00800DA3">
              <w:rPr>
                <w:rFonts w:ascii="Times New Roman" w:hAnsi="Times New Roman" w:cs="Times New Roman"/>
              </w:rPr>
              <w:t xml:space="preserve"> </w:t>
            </w:r>
            <w:proofErr w:type="spellStart"/>
            <w:r w:rsidRPr="00800DA3">
              <w:rPr>
                <w:rFonts w:ascii="Times New Roman" w:hAnsi="Times New Roman" w:cs="Times New Roman"/>
              </w:rPr>
              <w:t>Turrellian</w:t>
            </w:r>
            <w:proofErr w:type="spellEnd"/>
            <w:r w:rsidRPr="00800DA3">
              <w:rPr>
                <w:rFonts w:ascii="Times New Roman" w:hAnsi="Times New Roman" w:cs="Times New Roman"/>
              </w:rPr>
              <w:t xml:space="preserve"> LED.</w:t>
            </w:r>
          </w:p>
        </w:tc>
        <w:tc>
          <w:tcPr>
            <w:tcW w:w="2656" w:type="dxa"/>
          </w:tcPr>
          <w:p w14:paraId="57B2DBE4" w14:textId="23862C77" w:rsidR="00A75152" w:rsidRPr="00800DA3" w:rsidRDefault="00A75152" w:rsidP="003C4E19">
            <w:pPr>
              <w:rPr>
                <w:rFonts w:ascii="Times New Roman" w:hAnsi="Times New Roman" w:cs="Times New Roman"/>
              </w:rPr>
            </w:pPr>
            <w:r w:rsidRPr="00800DA3">
              <w:rPr>
                <w:rFonts w:ascii="Times New Roman" w:hAnsi="Times New Roman" w:cs="Times New Roman"/>
              </w:rPr>
              <w:t xml:space="preserve">Will discuss and coordinate a response with my supervisor quickly and efficiently. </w:t>
            </w:r>
          </w:p>
        </w:tc>
      </w:tr>
      <w:tr w:rsidR="00A75152" w:rsidRPr="00800DA3" w14:paraId="72BD5943" w14:textId="3B190047" w:rsidTr="006F3F5C">
        <w:trPr>
          <w:trHeight w:val="1001"/>
        </w:trPr>
        <w:tc>
          <w:tcPr>
            <w:tcW w:w="1097" w:type="dxa"/>
          </w:tcPr>
          <w:p w14:paraId="75325522" w14:textId="19E26543" w:rsidR="00A75152" w:rsidRPr="00800DA3" w:rsidRDefault="00A75152" w:rsidP="003C4E19">
            <w:pPr>
              <w:rPr>
                <w:rFonts w:ascii="Times New Roman" w:hAnsi="Times New Roman" w:cs="Times New Roman"/>
              </w:rPr>
            </w:pPr>
            <w:r w:rsidRPr="00800DA3">
              <w:rPr>
                <w:rFonts w:ascii="Times New Roman" w:hAnsi="Times New Roman" w:cs="Times New Roman"/>
              </w:rPr>
              <w:t>Personal Illness</w:t>
            </w:r>
          </w:p>
        </w:tc>
        <w:tc>
          <w:tcPr>
            <w:tcW w:w="1522" w:type="dxa"/>
          </w:tcPr>
          <w:p w14:paraId="26F8F835" w14:textId="7BC8C3A9" w:rsidR="00A75152" w:rsidRPr="00800DA3" w:rsidRDefault="00A75152" w:rsidP="003C4E19">
            <w:pPr>
              <w:rPr>
                <w:rFonts w:ascii="Times New Roman" w:hAnsi="Times New Roman" w:cs="Times New Roman"/>
              </w:rPr>
            </w:pPr>
            <w:r w:rsidRPr="00800DA3">
              <w:rPr>
                <w:rFonts w:ascii="Times New Roman" w:hAnsi="Times New Roman" w:cs="Times New Roman"/>
              </w:rPr>
              <w:t>Medium</w:t>
            </w:r>
          </w:p>
        </w:tc>
        <w:tc>
          <w:tcPr>
            <w:tcW w:w="1023" w:type="dxa"/>
          </w:tcPr>
          <w:p w14:paraId="23C7C5AE" w14:textId="52AD1E89" w:rsidR="00A75152" w:rsidRPr="00800DA3" w:rsidRDefault="00F70AF1" w:rsidP="003C4E19">
            <w:pPr>
              <w:rPr>
                <w:rFonts w:ascii="Times New Roman" w:hAnsi="Times New Roman" w:cs="Times New Roman"/>
              </w:rPr>
            </w:pPr>
            <w:r>
              <w:rPr>
                <w:rFonts w:ascii="Times New Roman" w:hAnsi="Times New Roman" w:cs="Times New Roman"/>
              </w:rPr>
              <w:t>High</w:t>
            </w:r>
          </w:p>
        </w:tc>
        <w:tc>
          <w:tcPr>
            <w:tcW w:w="2502" w:type="dxa"/>
          </w:tcPr>
          <w:p w14:paraId="3856D0A9" w14:textId="39E1BACB" w:rsidR="00A75152" w:rsidRPr="00800DA3" w:rsidRDefault="00A75152" w:rsidP="003C4E19">
            <w:pPr>
              <w:rPr>
                <w:rFonts w:ascii="Times New Roman" w:hAnsi="Times New Roman" w:cs="Times New Roman"/>
              </w:rPr>
            </w:pPr>
            <w:r w:rsidRPr="00800DA3">
              <w:rPr>
                <w:rFonts w:ascii="Times New Roman" w:hAnsi="Times New Roman" w:cs="Times New Roman"/>
              </w:rPr>
              <w:t xml:space="preserve">Both parents are key workers. </w:t>
            </w:r>
            <w:proofErr w:type="gramStart"/>
            <w:r w:rsidRPr="00800DA3">
              <w:rPr>
                <w:rFonts w:ascii="Times New Roman" w:hAnsi="Times New Roman" w:cs="Times New Roman"/>
              </w:rPr>
              <w:t>In particular, my</w:t>
            </w:r>
            <w:proofErr w:type="gramEnd"/>
            <w:r w:rsidRPr="00800DA3">
              <w:rPr>
                <w:rFonts w:ascii="Times New Roman" w:hAnsi="Times New Roman" w:cs="Times New Roman"/>
              </w:rPr>
              <w:t xml:space="preserve"> mother works closely supporting NHS staff every day.</w:t>
            </w:r>
          </w:p>
        </w:tc>
        <w:tc>
          <w:tcPr>
            <w:tcW w:w="1738" w:type="dxa"/>
          </w:tcPr>
          <w:p w14:paraId="758FC134" w14:textId="592EB02F" w:rsidR="00A75152" w:rsidRPr="00800DA3" w:rsidRDefault="00A75152" w:rsidP="003C4E19">
            <w:pPr>
              <w:rPr>
                <w:rFonts w:ascii="Times New Roman" w:hAnsi="Times New Roman" w:cs="Times New Roman"/>
              </w:rPr>
            </w:pPr>
            <w:r w:rsidRPr="00800DA3">
              <w:rPr>
                <w:rFonts w:ascii="Times New Roman" w:hAnsi="Times New Roman" w:cs="Times New Roman"/>
              </w:rPr>
              <w:t>Unable to work due to ailment or sickness.</w:t>
            </w:r>
          </w:p>
        </w:tc>
        <w:tc>
          <w:tcPr>
            <w:tcW w:w="2656" w:type="dxa"/>
          </w:tcPr>
          <w:p w14:paraId="26F3D19E" w14:textId="7BA642F4" w:rsidR="00A75152" w:rsidRPr="00800DA3" w:rsidRDefault="00A75152" w:rsidP="003C4E19">
            <w:pPr>
              <w:rPr>
                <w:rFonts w:ascii="Times New Roman" w:hAnsi="Times New Roman" w:cs="Times New Roman"/>
              </w:rPr>
            </w:pPr>
            <w:r w:rsidRPr="00800DA3">
              <w:rPr>
                <w:rFonts w:ascii="Times New Roman" w:hAnsi="Times New Roman" w:cs="Times New Roman"/>
              </w:rPr>
              <w:t>Have potential to be tested and can mitigate issues via support and communication with Bristol and my supervisor.</w:t>
            </w:r>
          </w:p>
        </w:tc>
      </w:tr>
    </w:tbl>
    <w:p w14:paraId="50B447B4" w14:textId="77777777" w:rsidR="00AF51D9" w:rsidRDefault="00AF51D9" w:rsidP="003C4E19">
      <w:pPr>
        <w:spacing w:line="240" w:lineRule="auto"/>
        <w:jc w:val="both"/>
        <w:rPr>
          <w:rFonts w:ascii="Times New Roman" w:hAnsi="Times New Roman" w:cs="Times New Roman"/>
          <w:b/>
          <w:bCs/>
        </w:rPr>
      </w:pPr>
    </w:p>
    <w:p w14:paraId="3E1F0E5B" w14:textId="6E99EB34" w:rsidR="00683B69" w:rsidRPr="00AF51D9" w:rsidRDefault="00F609CB" w:rsidP="003C4E19">
      <w:pPr>
        <w:pStyle w:val="ListParagraph"/>
        <w:numPr>
          <w:ilvl w:val="2"/>
          <w:numId w:val="23"/>
        </w:numPr>
        <w:spacing w:line="240" w:lineRule="auto"/>
        <w:jc w:val="both"/>
        <w:rPr>
          <w:rFonts w:ascii="Times New Roman" w:hAnsi="Times New Roman" w:cs="Times New Roman"/>
          <w:b/>
          <w:bCs/>
        </w:rPr>
      </w:pPr>
      <w:r>
        <w:rPr>
          <w:rFonts w:ascii="Times New Roman" w:hAnsi="Times New Roman" w:cs="Times New Roman"/>
          <w:b/>
          <w:bCs/>
        </w:rPr>
        <w:t>Concluding evaluation of risk table</w:t>
      </w:r>
    </w:p>
    <w:p w14:paraId="6044BD7C" w14:textId="3EBD4979" w:rsidR="00F70AF1" w:rsidRPr="00F70AF1" w:rsidRDefault="00F70AF1" w:rsidP="003C4E19">
      <w:pPr>
        <w:spacing w:line="240" w:lineRule="auto"/>
        <w:jc w:val="both"/>
        <w:rPr>
          <w:rFonts w:ascii="Times New Roman" w:hAnsi="Times New Roman" w:cs="Times New Roman"/>
        </w:rPr>
      </w:pPr>
      <w:r>
        <w:rPr>
          <w:rFonts w:ascii="Times New Roman" w:hAnsi="Times New Roman" w:cs="Times New Roman"/>
        </w:rPr>
        <w:t>In these difficult circumstances – evaluation of risk is certainly a crucial process. Due to the present global conditions</w:t>
      </w:r>
      <w:r w:rsidR="00AF51D9">
        <w:rPr>
          <w:rFonts w:ascii="Times New Roman" w:hAnsi="Times New Roman" w:cs="Times New Roman"/>
        </w:rPr>
        <w:t xml:space="preserve"> with the Coronavirus </w:t>
      </w:r>
      <w:r w:rsidR="006F3F5C">
        <w:rPr>
          <w:rFonts w:ascii="Times New Roman" w:hAnsi="Times New Roman" w:cs="Times New Roman"/>
        </w:rPr>
        <w:t>p</w:t>
      </w:r>
      <w:r w:rsidR="00AF51D9">
        <w:rPr>
          <w:rFonts w:ascii="Times New Roman" w:hAnsi="Times New Roman" w:cs="Times New Roman"/>
        </w:rPr>
        <w:t>andemic</w:t>
      </w:r>
      <w:r>
        <w:rPr>
          <w:rFonts w:ascii="Times New Roman" w:hAnsi="Times New Roman" w:cs="Times New Roman"/>
        </w:rPr>
        <w:t xml:space="preserve"> there are numerous risks overlooked by the table with low </w:t>
      </w:r>
      <w:r w:rsidR="006908A5">
        <w:rPr>
          <w:rFonts w:ascii="Times New Roman" w:hAnsi="Times New Roman" w:cs="Times New Roman"/>
        </w:rPr>
        <w:t xml:space="preserve">to medium </w:t>
      </w:r>
      <w:r>
        <w:rPr>
          <w:rFonts w:ascii="Times New Roman" w:hAnsi="Times New Roman" w:cs="Times New Roman"/>
        </w:rPr>
        <w:t xml:space="preserve">probability and </w:t>
      </w:r>
      <w:r w:rsidR="006908A5">
        <w:rPr>
          <w:rFonts w:ascii="Times New Roman" w:hAnsi="Times New Roman" w:cs="Times New Roman"/>
        </w:rPr>
        <w:t xml:space="preserve">low to medium severity for my project. However, </w:t>
      </w:r>
      <w:r w:rsidR="00AF51D9">
        <w:rPr>
          <w:rFonts w:ascii="Times New Roman" w:hAnsi="Times New Roman" w:cs="Times New Roman"/>
        </w:rPr>
        <w:t xml:space="preserve">with the </w:t>
      </w:r>
      <w:r w:rsidR="006F3F5C">
        <w:rPr>
          <w:rFonts w:ascii="Times New Roman" w:hAnsi="Times New Roman" w:cs="Times New Roman"/>
        </w:rPr>
        <w:t xml:space="preserve">close </w:t>
      </w:r>
      <w:r w:rsidR="00AF51D9">
        <w:rPr>
          <w:rFonts w:ascii="Times New Roman" w:hAnsi="Times New Roman" w:cs="Times New Roman"/>
        </w:rPr>
        <w:t>support of my supervisor and the University of Bristol – these unforeseen uncertainties should be dealt with.</w:t>
      </w:r>
    </w:p>
    <w:p w14:paraId="659B62E5" w14:textId="77777777" w:rsidR="00683B69" w:rsidRDefault="00683B69" w:rsidP="003C4E19">
      <w:pPr>
        <w:pStyle w:val="ListParagraph"/>
        <w:spacing w:line="240" w:lineRule="auto"/>
        <w:ind w:left="360"/>
        <w:jc w:val="both"/>
        <w:rPr>
          <w:rFonts w:ascii="Times New Roman" w:hAnsi="Times New Roman" w:cs="Times New Roman"/>
          <w:b/>
          <w:bCs/>
        </w:rPr>
      </w:pPr>
    </w:p>
    <w:p w14:paraId="463AA578" w14:textId="303E6AFE" w:rsidR="003E49E7" w:rsidRPr="00800DA3" w:rsidRDefault="00492A03" w:rsidP="003C4E19">
      <w:pPr>
        <w:pStyle w:val="ListParagraph"/>
        <w:numPr>
          <w:ilvl w:val="0"/>
          <w:numId w:val="23"/>
        </w:numPr>
        <w:spacing w:line="240" w:lineRule="auto"/>
        <w:jc w:val="both"/>
        <w:rPr>
          <w:rFonts w:ascii="Times New Roman" w:hAnsi="Times New Roman" w:cs="Times New Roman"/>
          <w:b/>
          <w:bCs/>
        </w:rPr>
      </w:pPr>
      <w:r w:rsidRPr="00800DA3">
        <w:rPr>
          <w:rFonts w:ascii="Times New Roman" w:hAnsi="Times New Roman" w:cs="Times New Roman"/>
          <w:b/>
          <w:bCs/>
        </w:rPr>
        <w:t>Bibliography</w:t>
      </w:r>
    </w:p>
    <w:p w14:paraId="25014263" w14:textId="77777777" w:rsidR="00D31FEA" w:rsidRPr="00800DA3" w:rsidRDefault="00D31FEA" w:rsidP="003C4E19">
      <w:pPr>
        <w:spacing w:line="240" w:lineRule="auto"/>
        <w:jc w:val="both"/>
        <w:rPr>
          <w:rFonts w:ascii="Times New Roman" w:hAnsi="Times New Roman" w:cs="Times New Roman"/>
        </w:rPr>
      </w:pPr>
    </w:p>
    <w:p w14:paraId="00824B15" w14:textId="430F8173" w:rsidR="0061723E" w:rsidRPr="00800DA3" w:rsidRDefault="0061723E" w:rsidP="003C4E19">
      <w:pPr>
        <w:spacing w:line="240" w:lineRule="auto"/>
        <w:jc w:val="both"/>
        <w:rPr>
          <w:rFonts w:ascii="Times New Roman" w:hAnsi="Times New Roman" w:cs="Times New Roman"/>
        </w:rPr>
      </w:pPr>
    </w:p>
    <w:p w14:paraId="44E5ED4C" w14:textId="77777777" w:rsidR="00D5438A" w:rsidRPr="00800DA3" w:rsidRDefault="00D5438A" w:rsidP="003C4E19">
      <w:pPr>
        <w:spacing w:line="240" w:lineRule="auto"/>
        <w:jc w:val="both"/>
        <w:rPr>
          <w:rFonts w:ascii="Times New Roman" w:hAnsi="Times New Roman" w:cs="Times New Roman"/>
        </w:rPr>
      </w:pPr>
    </w:p>
    <w:p w14:paraId="7E72F2E1" w14:textId="2F34CA80" w:rsidR="00A2668C" w:rsidRPr="00800DA3" w:rsidRDefault="00492A03" w:rsidP="003C4E19">
      <w:pPr>
        <w:spacing w:line="240" w:lineRule="auto"/>
        <w:jc w:val="both"/>
        <w:rPr>
          <w:rFonts w:ascii="Times New Roman" w:hAnsi="Times New Roman" w:cs="Times New Roman"/>
          <w:b/>
          <w:bCs/>
        </w:rPr>
      </w:pPr>
      <w:r w:rsidRPr="00800DA3">
        <w:rPr>
          <w:rFonts w:ascii="Times New Roman" w:hAnsi="Times New Roman" w:cs="Times New Roman"/>
          <w:b/>
          <w:bCs/>
        </w:rPr>
        <w:lastRenderedPageBreak/>
        <w:t>DRAFT 1 – NOTES</w:t>
      </w:r>
    </w:p>
    <w:p w14:paraId="1C0F99F4" w14:textId="77777777" w:rsidR="00A2668C" w:rsidRPr="00800DA3" w:rsidRDefault="00A2668C" w:rsidP="003C4E19">
      <w:pPr>
        <w:spacing w:line="240" w:lineRule="auto"/>
        <w:jc w:val="both"/>
        <w:rPr>
          <w:rFonts w:ascii="Times New Roman" w:hAnsi="Times New Roman" w:cs="Times New Roman"/>
          <w:b/>
          <w:bCs/>
        </w:rPr>
      </w:pPr>
    </w:p>
    <w:p w14:paraId="37C55196" w14:textId="1ADC9A13" w:rsidR="00D22C9C" w:rsidRPr="00800DA3" w:rsidRDefault="00D22C9C" w:rsidP="003C4E19">
      <w:pPr>
        <w:spacing w:line="240" w:lineRule="auto"/>
        <w:jc w:val="both"/>
        <w:rPr>
          <w:rFonts w:ascii="Times New Roman" w:hAnsi="Times New Roman" w:cs="Times New Roman"/>
          <w:b/>
          <w:bCs/>
        </w:rPr>
      </w:pPr>
      <w:r w:rsidRPr="00800DA3">
        <w:rPr>
          <w:rFonts w:ascii="Times New Roman" w:hAnsi="Times New Roman" w:cs="Times New Roman"/>
          <w:b/>
          <w:bCs/>
        </w:rPr>
        <w:t>Breadth</w:t>
      </w:r>
      <w:r w:rsidR="00756B09" w:rsidRPr="00800DA3">
        <w:rPr>
          <w:rFonts w:ascii="Times New Roman" w:hAnsi="Times New Roman" w:cs="Times New Roman"/>
          <w:b/>
          <w:bCs/>
        </w:rPr>
        <w:t>/Depth</w:t>
      </w:r>
    </w:p>
    <w:p w14:paraId="25AD9638" w14:textId="7EB9CCB1" w:rsidR="00D22C9C" w:rsidRPr="00800DA3" w:rsidRDefault="00756B09" w:rsidP="003C4E19">
      <w:pPr>
        <w:spacing w:line="240" w:lineRule="auto"/>
        <w:jc w:val="both"/>
        <w:rPr>
          <w:rFonts w:ascii="Times New Roman" w:hAnsi="Times New Roman" w:cs="Times New Roman"/>
          <w:b/>
          <w:bCs/>
        </w:rPr>
      </w:pPr>
      <w:r w:rsidRPr="00800DA3">
        <w:rPr>
          <w:rFonts w:ascii="Times New Roman" w:hAnsi="Times New Roman" w:cs="Times New Roman"/>
          <w:b/>
          <w:bCs/>
        </w:rPr>
        <w:t>Data/Tools</w:t>
      </w:r>
    </w:p>
    <w:p w14:paraId="55370ABF" w14:textId="38EE8B6D" w:rsidR="00756B09" w:rsidRPr="00800DA3" w:rsidRDefault="00756B09" w:rsidP="003C4E19">
      <w:pPr>
        <w:spacing w:line="240" w:lineRule="auto"/>
        <w:jc w:val="both"/>
        <w:rPr>
          <w:rFonts w:ascii="Times New Roman" w:hAnsi="Times New Roman" w:cs="Times New Roman"/>
          <w:b/>
          <w:bCs/>
        </w:rPr>
      </w:pPr>
      <w:r w:rsidRPr="00800DA3">
        <w:rPr>
          <w:rFonts w:ascii="Times New Roman" w:hAnsi="Times New Roman" w:cs="Times New Roman"/>
          <w:b/>
          <w:bCs/>
        </w:rPr>
        <w:t>Competitors</w:t>
      </w:r>
    </w:p>
    <w:p w14:paraId="33AA3BDD" w14:textId="62838D3F" w:rsidR="0042625A" w:rsidRPr="00800DA3" w:rsidRDefault="0042625A" w:rsidP="003C4E19">
      <w:pPr>
        <w:pStyle w:val="ListParagraph"/>
        <w:numPr>
          <w:ilvl w:val="0"/>
          <w:numId w:val="12"/>
        </w:numPr>
        <w:spacing w:line="240" w:lineRule="auto"/>
        <w:jc w:val="both"/>
        <w:rPr>
          <w:rFonts w:ascii="Times New Roman" w:hAnsi="Times New Roman" w:cs="Times New Roman"/>
          <w:b/>
          <w:bCs/>
        </w:rPr>
      </w:pPr>
      <w:r w:rsidRPr="00800DA3">
        <w:rPr>
          <w:rFonts w:ascii="Times New Roman" w:hAnsi="Times New Roman" w:cs="Times New Roman"/>
          <w:b/>
          <w:bCs/>
        </w:rPr>
        <w:t>Proposed Approach</w:t>
      </w:r>
    </w:p>
    <w:p w14:paraId="24C76DDF" w14:textId="6BCE987B" w:rsidR="0042625A" w:rsidRPr="00800DA3" w:rsidRDefault="0042625A" w:rsidP="003C4E19">
      <w:pPr>
        <w:pStyle w:val="ListParagraph"/>
        <w:numPr>
          <w:ilvl w:val="0"/>
          <w:numId w:val="12"/>
        </w:numPr>
        <w:spacing w:line="240" w:lineRule="auto"/>
        <w:jc w:val="both"/>
        <w:rPr>
          <w:rFonts w:ascii="Times New Roman" w:hAnsi="Times New Roman" w:cs="Times New Roman"/>
          <w:b/>
          <w:bCs/>
        </w:rPr>
      </w:pPr>
      <w:r w:rsidRPr="00800DA3">
        <w:rPr>
          <w:rFonts w:ascii="Times New Roman" w:hAnsi="Times New Roman" w:cs="Times New Roman"/>
          <w:b/>
          <w:bCs/>
        </w:rPr>
        <w:t>Gantt Chart</w:t>
      </w:r>
    </w:p>
    <w:p w14:paraId="11CEBCA9" w14:textId="77777777" w:rsidR="0042625A" w:rsidRPr="00800DA3" w:rsidRDefault="0042625A" w:rsidP="003C4E19">
      <w:pPr>
        <w:pStyle w:val="ListParagraph"/>
        <w:numPr>
          <w:ilvl w:val="0"/>
          <w:numId w:val="12"/>
        </w:numPr>
        <w:spacing w:line="240" w:lineRule="auto"/>
        <w:jc w:val="both"/>
        <w:rPr>
          <w:rFonts w:ascii="Times New Roman" w:hAnsi="Times New Roman" w:cs="Times New Roman"/>
          <w:b/>
          <w:bCs/>
        </w:rPr>
      </w:pPr>
      <w:r w:rsidRPr="00800DA3">
        <w:rPr>
          <w:rFonts w:ascii="Times New Roman" w:hAnsi="Times New Roman" w:cs="Times New Roman"/>
          <w:b/>
          <w:bCs/>
        </w:rPr>
        <w:t>Risk Table</w:t>
      </w:r>
    </w:p>
    <w:p w14:paraId="43285F29" w14:textId="6FBC846B" w:rsidR="0042625A" w:rsidRPr="00800DA3" w:rsidRDefault="0042625A" w:rsidP="003C4E19">
      <w:pPr>
        <w:pStyle w:val="ListParagraph"/>
        <w:numPr>
          <w:ilvl w:val="0"/>
          <w:numId w:val="12"/>
        </w:numPr>
        <w:spacing w:line="240" w:lineRule="auto"/>
        <w:jc w:val="both"/>
        <w:rPr>
          <w:rFonts w:ascii="Times New Roman" w:hAnsi="Times New Roman" w:cs="Times New Roman"/>
          <w:b/>
          <w:bCs/>
        </w:rPr>
      </w:pPr>
      <w:r w:rsidRPr="00800DA3">
        <w:rPr>
          <w:rFonts w:ascii="Times New Roman" w:hAnsi="Times New Roman" w:cs="Times New Roman"/>
          <w:b/>
          <w:bCs/>
        </w:rPr>
        <w:t>Bibliography</w:t>
      </w:r>
    </w:p>
    <w:p w14:paraId="06226391" w14:textId="4589F530" w:rsidR="0042625A" w:rsidRPr="00800DA3" w:rsidRDefault="0042625A" w:rsidP="003C4E19">
      <w:pPr>
        <w:spacing w:line="240" w:lineRule="auto"/>
        <w:jc w:val="both"/>
        <w:rPr>
          <w:rFonts w:ascii="Times New Roman" w:hAnsi="Times New Roman" w:cs="Times New Roman"/>
          <w:b/>
          <w:bCs/>
        </w:rPr>
      </w:pPr>
    </w:p>
    <w:p w14:paraId="589010C5" w14:textId="57FECF36" w:rsidR="0042625A" w:rsidRPr="00800DA3" w:rsidRDefault="0042625A" w:rsidP="003C4E19">
      <w:pPr>
        <w:spacing w:line="240" w:lineRule="auto"/>
        <w:jc w:val="both"/>
        <w:rPr>
          <w:rFonts w:ascii="Times New Roman" w:hAnsi="Times New Roman" w:cs="Times New Roman"/>
          <w:b/>
          <w:bCs/>
        </w:rPr>
      </w:pPr>
      <w:r w:rsidRPr="00800DA3">
        <w:rPr>
          <w:rFonts w:ascii="Times New Roman" w:hAnsi="Times New Roman" w:cs="Times New Roman"/>
          <w:b/>
          <w:bCs/>
        </w:rPr>
        <w:t>Notes</w:t>
      </w:r>
    </w:p>
    <w:p w14:paraId="6560280D" w14:textId="3267A872" w:rsidR="0013767D" w:rsidRPr="00800DA3" w:rsidRDefault="0013767D" w:rsidP="003C4E19">
      <w:pPr>
        <w:spacing w:line="240" w:lineRule="auto"/>
        <w:jc w:val="both"/>
        <w:rPr>
          <w:rFonts w:ascii="Times New Roman" w:hAnsi="Times New Roman" w:cs="Times New Roman"/>
          <w:b/>
          <w:bCs/>
        </w:rPr>
      </w:pPr>
      <w:r w:rsidRPr="00800DA3">
        <w:rPr>
          <w:rFonts w:ascii="Times New Roman" w:hAnsi="Times New Roman" w:cs="Times New Roman"/>
          <w:b/>
          <w:bCs/>
        </w:rPr>
        <w:t>AMBIENT INTELLIGENCE</w:t>
      </w:r>
    </w:p>
    <w:p w14:paraId="4CA3DC1C" w14:textId="77777777" w:rsidR="0042625A" w:rsidRPr="00800DA3" w:rsidRDefault="0042625A" w:rsidP="003C4E19">
      <w:pPr>
        <w:spacing w:line="240" w:lineRule="auto"/>
        <w:jc w:val="both"/>
        <w:rPr>
          <w:rFonts w:ascii="Times New Roman" w:hAnsi="Times New Roman" w:cs="Times New Roman"/>
          <w:i/>
          <w:iCs/>
        </w:rPr>
      </w:pPr>
      <w:r w:rsidRPr="00800DA3">
        <w:rPr>
          <w:rFonts w:ascii="Times New Roman" w:hAnsi="Times New Roman" w:cs="Times New Roman"/>
          <w:i/>
          <w:iCs/>
        </w:rPr>
        <w:t>ACM Conference Proceedings</w:t>
      </w:r>
    </w:p>
    <w:p w14:paraId="6839A461" w14:textId="6E4A37B8" w:rsidR="0042625A" w:rsidRPr="00CF2CA0" w:rsidRDefault="0042625A" w:rsidP="003C4E19">
      <w:pPr>
        <w:spacing w:line="240" w:lineRule="auto"/>
        <w:jc w:val="both"/>
        <w:rPr>
          <w:rFonts w:ascii="Times New Roman" w:hAnsi="Times New Roman" w:cs="Times New Roman"/>
          <w:i/>
        </w:rPr>
      </w:pPr>
      <w:r w:rsidRPr="00800DA3">
        <w:rPr>
          <w:rFonts w:ascii="Times New Roman" w:hAnsi="Times New Roman" w:cs="Times New Roman"/>
          <w:i/>
          <w:iCs/>
        </w:rPr>
        <w:t>Latex</w:t>
      </w:r>
    </w:p>
    <w:sectPr w:rsidR="0042625A" w:rsidRPr="00CF2C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O'Dowd" w:date="2020-05-07T10:44:00Z" w:initials="PO">
    <w:p w14:paraId="37492F67" w14:textId="5EF9BD5A" w:rsidR="56B35C40" w:rsidRDefault="56B35C40">
      <w:pPr>
        <w:pStyle w:val="CommentText"/>
      </w:pPr>
      <w:r>
        <w:t xml:space="preserve">This is quite an information-dense sentence to start with.  I like it (a good slap to the face, "wake up!"), but I feel like you could be little gentler for the reader.  What does it mean to "project the human user into the foreground"?  </w:t>
      </w:r>
      <w:r>
        <w:rPr>
          <w:rStyle w:val="CommentReference"/>
        </w:rPr>
        <w:annotationRef/>
      </w:r>
    </w:p>
  </w:comment>
  <w:comment w:id="2" w:author="Paul O'Dowd" w:date="2020-05-07T10:50:00Z" w:initials="PO">
    <w:p w14:paraId="31441FC5" w14:textId="61858C35" w:rsidR="56B35C40" w:rsidRDefault="56B35C40">
      <w:pPr>
        <w:pStyle w:val="CommentText"/>
      </w:pPr>
      <w:r>
        <w:t xml:space="preserve">You might want to add this context to the </w:t>
      </w:r>
      <w:r w:rsidR="00D83C39">
        <w:t>initial</w:t>
      </w:r>
      <w:r>
        <w:t xml:space="preserve"> sentences above (e.g., "...much research interest...")</w:t>
      </w:r>
      <w:r>
        <w:rPr>
          <w:rStyle w:val="CommentReference"/>
        </w:rPr>
        <w:annotationRef/>
      </w:r>
    </w:p>
  </w:comment>
  <w:comment w:id="3" w:author="Paul O'Dowd" w:date="2020-05-07T11:05:00Z" w:initials="PO">
    <w:p w14:paraId="23E659B1" w14:textId="47DB9166" w:rsidR="56B35C40" w:rsidRDefault="56B35C40">
      <w:pPr>
        <w:pStyle w:val="CommentText"/>
      </w:pPr>
      <w:r>
        <w:t xml:space="preserve">This is a great idea!  To me, it means that we </w:t>
      </w:r>
      <w:proofErr w:type="gramStart"/>
      <w:r>
        <w:t>have to</w:t>
      </w:r>
      <w:proofErr w:type="gramEnd"/>
      <w:r>
        <w:t xml:space="preserve"> be able to believe a technology has an intention, in order to believe it can be a social agent.  "Faceless" technology is hard to read, so hard to read intention from.  However, if your lamp "appeared" to be trying to help (not just doing it magically) it might achieve higher user engagement and satisfaction.  - maybe :)</w:t>
      </w:r>
      <w:r>
        <w:rPr>
          <w:rStyle w:val="CommentReference"/>
        </w:rPr>
        <w:annotationRef/>
      </w:r>
    </w:p>
  </w:comment>
  <w:comment w:id="5" w:author="Paul O'Dowd" w:date="2020-05-07T11:10:00Z" w:initials="PO">
    <w:p w14:paraId="7D8761AA" w14:textId="4B8F54D3" w:rsidR="56B35C40" w:rsidRDefault="56B35C40">
      <w:pPr>
        <w:pStyle w:val="CommentText"/>
      </w:pPr>
      <w:r>
        <w:t xml:space="preserve">Would it be possible to have a placebo or control within your framework?  Maybe a lamp which changes its colour without using the user feedback, even though they provide it?  That way, </w:t>
      </w:r>
      <w:proofErr w:type="gramStart"/>
      <w:r>
        <w:t>you'll</w:t>
      </w:r>
      <w:proofErr w:type="gramEnd"/>
      <w:r>
        <w:t xml:space="preserve"> know for sure if your interface has really worked, or if users develop a relationship to the object regardless of the interaction.</w:t>
      </w:r>
      <w:r>
        <w:rPr>
          <w:rStyle w:val="CommentReference"/>
        </w:rPr>
        <w:annotationRef/>
      </w:r>
    </w:p>
  </w:comment>
  <w:comment w:id="6" w:author="Paul O'Dowd" w:date="2020-05-07T11:12:00Z" w:initials="PO">
    <w:p w14:paraId="217F3097" w14:textId="6C7A89E7" w:rsidR="56B35C40" w:rsidRDefault="56B35C40">
      <w:pPr>
        <w:pStyle w:val="CommentText"/>
      </w:pPr>
      <w:r>
        <w:t xml:space="preserve">I </w:t>
      </w:r>
      <w:proofErr w:type="gramStart"/>
      <w:r>
        <w:t>don't</w:t>
      </w:r>
      <w:proofErr w:type="gramEnd"/>
      <w:r>
        <w:t xml:space="preserve"> know if you are following a </w:t>
      </w:r>
      <w:proofErr w:type="spellStart"/>
      <w:r>
        <w:t>presribed</w:t>
      </w:r>
      <w:proofErr w:type="spellEnd"/>
      <w:r>
        <w:t xml:space="preserve"> layout, but I would consider having this section (lit review) before your research hypothesis.  </w:t>
      </w:r>
      <w:proofErr w:type="gramStart"/>
      <w:r>
        <w:t>I'd</w:t>
      </w:r>
      <w:proofErr w:type="gramEnd"/>
      <w:r>
        <w:t xml:space="preserve"> like to have been introduced to the relevant literature before I have to wrestle with your hypothesis.  </w:t>
      </w:r>
      <w:r>
        <w:rPr>
          <w:rStyle w:val="CommentReference"/>
        </w:rPr>
        <w:annotationRef/>
      </w:r>
    </w:p>
  </w:comment>
  <w:comment w:id="7" w:author="Paul O'Dowd" w:date="2020-05-07T11:15:00Z" w:initials="PO">
    <w:p w14:paraId="2CE8C7CD" w14:textId="6C81C749" w:rsidR="56B35C40" w:rsidRDefault="56B35C40">
      <w:pPr>
        <w:pStyle w:val="CommentText"/>
      </w:pPr>
      <w:r>
        <w:t xml:space="preserve">Great!  </w:t>
      </w:r>
      <w:r w:rsidR="006704F8">
        <w:t>Could</w:t>
      </w:r>
      <w:r>
        <w:t xml:space="preserve"> you provide a citation to a literature review paper here?  It would be a nice citation to back you up.</w:t>
      </w:r>
      <w:r>
        <w:rPr>
          <w:rStyle w:val="CommentReference"/>
        </w:rPr>
        <w:annotationRef/>
      </w:r>
    </w:p>
  </w:comment>
  <w:comment w:id="8" w:author="Paul O'Dowd" w:date="2020-05-07T11:16:00Z" w:initials="PO">
    <w:p w14:paraId="522F4F2D" w14:textId="2F2716AC" w:rsidR="56B35C40" w:rsidRDefault="56B35C40">
      <w:pPr>
        <w:pStyle w:val="CommentText"/>
      </w:pPr>
      <w:r>
        <w:t xml:space="preserve">Be explicit here - when you least these, are they a problem?  I know it might seem </w:t>
      </w:r>
      <w:proofErr w:type="gramStart"/>
      <w:r>
        <w:t>obvious, but</w:t>
      </w:r>
      <w:proofErr w:type="gramEnd"/>
      <w:r>
        <w:t xml:space="preserve"> spell it out for the reader.  What is the consequence of these things you draw out?</w:t>
      </w:r>
      <w:r>
        <w:rPr>
          <w:rStyle w:val="CommentReference"/>
        </w:rPr>
        <w:annotationRef/>
      </w:r>
    </w:p>
  </w:comment>
  <w:comment w:id="10" w:author="Paul O'Dowd" w:date="2020-05-07T11:19:00Z" w:initials="PO">
    <w:p w14:paraId="44502272" w14:textId="43B8A454" w:rsidR="56B35C40" w:rsidRDefault="56B35C40">
      <w:pPr>
        <w:pStyle w:val="CommentText"/>
      </w:pPr>
      <w:proofErr w:type="gramStart"/>
      <w:r>
        <w:t>I'm</w:t>
      </w:r>
      <w:proofErr w:type="gramEnd"/>
      <w:r>
        <w:t xml:space="preserve"> not convinced by this assertion, so it would be good if you could find a citation.  I believe that AI could correlate data, but not that it could classify sentiment accurately.  Data and sentiment seem different to me...  semantics is a notoriously hard "data" problem.</w:t>
      </w:r>
      <w:r>
        <w:rPr>
          <w:rStyle w:val="CommentReference"/>
        </w:rPr>
        <w:annotationRef/>
      </w:r>
    </w:p>
  </w:comment>
  <w:comment w:id="11" w:author="Paul O'Dowd" w:date="2020-05-07T11:20:00Z" w:initials="PO">
    <w:p w14:paraId="1B0BA2C1" w14:textId="1A5CF680" w:rsidR="56B35C40" w:rsidRDefault="56B35C40">
      <w:pPr>
        <w:pStyle w:val="CommentText"/>
      </w:pPr>
      <w:r>
        <w:t>https://imgs.xkcd.com/comics/wikipedian_protester.png</w:t>
      </w:r>
      <w:r>
        <w:rPr>
          <w:rStyle w:val="CommentReference"/>
        </w:rPr>
        <w:annotationRef/>
      </w:r>
    </w:p>
  </w:comment>
  <w:comment w:id="12" w:author="Paul O'Dowd" w:date="2020-05-07T11:20:00Z" w:initials="PO">
    <w:p w14:paraId="5412639C" w14:textId="744964A0" w:rsidR="56B35C40" w:rsidRDefault="56B35C40">
      <w:pPr>
        <w:pStyle w:val="CommentText"/>
      </w:pPr>
      <w:r>
        <w:t>Is this the same as identifying sentiment, or has the AI just found a dataset which correlates to depressed people?</w:t>
      </w:r>
      <w:r>
        <w:rPr>
          <w:rStyle w:val="CommentReference"/>
        </w:rPr>
        <w:annotationRef/>
      </w:r>
    </w:p>
  </w:comment>
  <w:comment w:id="13" w:author="Paul O'Dowd" w:date="2020-05-07T11:21:00Z" w:initials="PO">
    <w:p w14:paraId="60A8AD72" w14:textId="48A04A39" w:rsidR="56B35C40" w:rsidRDefault="56B35C40">
      <w:pPr>
        <w:pStyle w:val="CommentText"/>
      </w:pPr>
      <w:r>
        <w:t xml:space="preserve">What does this mean?  Do you mean that it is "easy" to extract emotion from audio, and we </w:t>
      </w:r>
      <w:proofErr w:type="gramStart"/>
      <w:r>
        <w:t>don't</w:t>
      </w:r>
      <w:proofErr w:type="gramEnd"/>
      <w:r>
        <w:t xml:space="preserve"> need much hardware?  Maybe just move this sentence down so it sits after your references to extraction techniques in this paragraph.  </w:t>
      </w:r>
      <w:proofErr w:type="spellStart"/>
      <w:r>
        <w:t>Its</w:t>
      </w:r>
      <w:proofErr w:type="spellEnd"/>
      <w:r>
        <w:t xml:space="preserve"> a bold assertion before evidence/citation.</w:t>
      </w:r>
      <w:r>
        <w:rPr>
          <w:rStyle w:val="CommentReference"/>
        </w:rPr>
        <w:annotationRef/>
      </w:r>
    </w:p>
  </w:comment>
  <w:comment w:id="14" w:author="Paul O'Dowd" w:date="2020-05-07T11:24:00Z" w:initials="PO">
    <w:p w14:paraId="5334EC1C" w14:textId="07887421" w:rsidR="56B35C40" w:rsidRDefault="56B35C40">
      <w:pPr>
        <w:pStyle w:val="CommentText"/>
      </w:pPr>
      <w:r>
        <w:t>put weblinks in your bibliography and reference them when you mention brands/products.</w:t>
      </w:r>
      <w:r>
        <w:rPr>
          <w:rStyle w:val="CommentReference"/>
        </w:rPr>
        <w:annotationRef/>
      </w:r>
    </w:p>
  </w:comment>
  <w:comment w:id="15" w:author="Paul O'Dowd" w:date="2020-05-07T11:25:00Z" w:initials="PO">
    <w:p w14:paraId="6BF470E9" w14:textId="4545A918" w:rsidR="56B35C40" w:rsidRDefault="56B35C40">
      <w:pPr>
        <w:pStyle w:val="CommentText"/>
      </w:pPr>
      <w:r>
        <w:t xml:space="preserve">This is important context that needs to be given earlier, perhaps at the top of your document.  </w:t>
      </w:r>
      <w:r>
        <w:rPr>
          <w:rStyle w:val="CommentReference"/>
        </w:rPr>
        <w:annotationRef/>
      </w:r>
    </w:p>
  </w:comment>
  <w:comment w:id="16" w:author="Paul O'Dowd" w:date="2020-05-07T11:28:00Z" w:initials="PO">
    <w:p w14:paraId="65D80A52" w14:textId="027BE405" w:rsidR="56B35C40" w:rsidRDefault="56B35C40">
      <w:pPr>
        <w:pStyle w:val="CommentText"/>
      </w:pPr>
      <w:r>
        <w:t xml:space="preserve">You could reference here an online article about the market share of wearable fitness devices. </w:t>
      </w:r>
      <w:r>
        <w:rPr>
          <w:rStyle w:val="CommentReference"/>
        </w:rPr>
        <w:annotationRef/>
      </w:r>
    </w:p>
  </w:comment>
  <w:comment w:id="17" w:author="Paul O'Dowd" w:date="2020-05-07T11:31:00Z" w:initials="PO">
    <w:p w14:paraId="66DE4C23" w14:textId="4296D7CB" w:rsidR="56B35C40" w:rsidRDefault="56B35C40">
      <w:pPr>
        <w:pStyle w:val="CommentText"/>
      </w:pPr>
      <w:r>
        <w:t xml:space="preserve">consider </w:t>
      </w:r>
      <w:proofErr w:type="spellStart"/>
      <w:r>
        <w:t>formating</w:t>
      </w:r>
      <w:proofErr w:type="spellEnd"/>
      <w:r>
        <w:t xml:space="preserve"> key terms differently, so an inexperienced reader can clearly see when they are encountering specialised language.</w:t>
      </w:r>
      <w:r>
        <w:rPr>
          <w:rStyle w:val="CommentReference"/>
        </w:rPr>
        <w:annotationRef/>
      </w:r>
    </w:p>
  </w:comment>
  <w:comment w:id="18" w:author="Paul O'Dowd" w:date="2020-05-07T11:33:00Z" w:initials="PO">
    <w:p w14:paraId="04EF0C03" w14:textId="3660EB7F" w:rsidR="56B35C40" w:rsidRDefault="56B35C40">
      <w:pPr>
        <w:pStyle w:val="CommentText"/>
      </w:pPr>
      <w:r>
        <w:t xml:space="preserve">Do you think </w:t>
      </w:r>
      <w:proofErr w:type="gramStart"/>
      <w:r>
        <w:t>you'll</w:t>
      </w:r>
      <w:proofErr w:type="gramEnd"/>
      <w:r>
        <w:t xml:space="preserve"> prototype with an M5 Stack?  </w:t>
      </w:r>
      <w:proofErr w:type="spellStart"/>
      <w:r>
        <w:t>Its</w:t>
      </w:r>
      <w:proofErr w:type="spellEnd"/>
      <w:r>
        <w:t xml:space="preserve"> a pretty </w:t>
      </w:r>
      <w:proofErr w:type="spellStart"/>
      <w:r>
        <w:t>functinoal</w:t>
      </w:r>
      <w:proofErr w:type="spellEnd"/>
      <w:r>
        <w:t xml:space="preserve"> device.  Should be able to add I2C led lights, etc.</w:t>
      </w:r>
      <w:r>
        <w:rPr>
          <w:rStyle w:val="CommentReference"/>
        </w:rPr>
        <w:annotationRef/>
      </w:r>
    </w:p>
  </w:comment>
  <w:comment w:id="19" w:author="Paul O'Dowd" w:date="2020-05-07T11:35:00Z" w:initials="PO">
    <w:p w14:paraId="5BC687E5" w14:textId="1DBB6765" w:rsidR="56B35C40" w:rsidRDefault="56B35C40">
      <w:pPr>
        <w:pStyle w:val="CommentText"/>
      </w:pPr>
      <w:r>
        <w:t xml:space="preserve">If there are 7 key steps, I </w:t>
      </w:r>
      <w:proofErr w:type="gramStart"/>
      <w:r>
        <w:t>can't</w:t>
      </w:r>
      <w:proofErr w:type="gramEnd"/>
      <w:r>
        <w:t xml:space="preserve"> obviously see them in the bulk text.  Consider enumerating them or placing them in a table.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492F67" w15:done="0"/>
  <w15:commentEx w15:paraId="31441FC5" w15:done="0"/>
  <w15:commentEx w15:paraId="23E659B1" w15:done="0"/>
  <w15:commentEx w15:paraId="7D8761AA" w15:done="0"/>
  <w15:commentEx w15:paraId="217F3097" w15:done="0"/>
  <w15:commentEx w15:paraId="2CE8C7CD" w15:done="0"/>
  <w15:commentEx w15:paraId="522F4F2D" w15:done="0"/>
  <w15:commentEx w15:paraId="44502272" w15:done="0"/>
  <w15:commentEx w15:paraId="1B0BA2C1" w15:done="0"/>
  <w15:commentEx w15:paraId="5412639C" w15:done="0"/>
  <w15:commentEx w15:paraId="60A8AD72" w15:done="0"/>
  <w15:commentEx w15:paraId="5334EC1C" w15:done="0"/>
  <w15:commentEx w15:paraId="6BF470E9" w15:done="0"/>
  <w15:commentEx w15:paraId="65D80A52" w15:done="0"/>
  <w15:commentEx w15:paraId="66DE4C23" w15:done="0"/>
  <w15:commentEx w15:paraId="04EF0C03" w15:done="0"/>
  <w15:commentEx w15:paraId="5BC68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545B1EC" w16cex:dateUtc="2020-05-07T09:44:00Z"/>
  <w16cex:commentExtensible w16cex:durableId="266CB971" w16cex:dateUtc="2020-05-07T09:50:00Z"/>
  <w16cex:commentExtensible w16cex:durableId="72451F2E" w16cex:dateUtc="2020-05-07T10:05:00Z"/>
  <w16cex:commentExtensible w16cex:durableId="5F5929AD" w16cex:dateUtc="2020-05-07T10:10:00Z"/>
  <w16cex:commentExtensible w16cex:durableId="3E72619F" w16cex:dateUtc="2020-05-07T10:12:00Z"/>
  <w16cex:commentExtensible w16cex:durableId="7CBDA234" w16cex:dateUtc="2020-05-07T10:15:00Z"/>
  <w16cex:commentExtensible w16cex:durableId="28D4A0DF" w16cex:dateUtc="2020-05-07T10:16:00Z"/>
  <w16cex:commentExtensible w16cex:durableId="2DAA4EF0" w16cex:dateUtc="2020-05-07T10:19:00Z"/>
  <w16cex:commentExtensible w16cex:durableId="3EA0D205" w16cex:dateUtc="2020-05-07T10:20:00Z"/>
  <w16cex:commentExtensible w16cex:durableId="705E93A0" w16cex:dateUtc="2020-05-07T10:20:00Z"/>
  <w16cex:commentExtensible w16cex:durableId="6AE7AFB1" w16cex:dateUtc="2020-05-07T10:21:00Z"/>
  <w16cex:commentExtensible w16cex:durableId="44E94EBA" w16cex:dateUtc="2020-05-07T10:24:00Z"/>
  <w16cex:commentExtensible w16cex:durableId="22804BAC" w16cex:dateUtc="2020-05-07T10:25:00Z"/>
  <w16cex:commentExtensible w16cex:durableId="65C93067" w16cex:dateUtc="2020-05-07T10:28:00Z"/>
  <w16cex:commentExtensible w16cex:durableId="41CCCEB2" w16cex:dateUtc="2020-05-07T10:31:00Z"/>
  <w16cex:commentExtensible w16cex:durableId="0D184EE7" w16cex:dateUtc="2020-05-07T10:33:00Z"/>
  <w16cex:commentExtensible w16cex:durableId="74EA8431" w16cex:dateUtc="2020-05-07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492F67" w16cid:durableId="4545B1EC"/>
  <w16cid:commentId w16cid:paraId="31441FC5" w16cid:durableId="266CB971"/>
  <w16cid:commentId w16cid:paraId="23E659B1" w16cid:durableId="72451F2E"/>
  <w16cid:commentId w16cid:paraId="7D8761AA" w16cid:durableId="5F5929AD"/>
  <w16cid:commentId w16cid:paraId="217F3097" w16cid:durableId="3E72619F"/>
  <w16cid:commentId w16cid:paraId="2CE8C7CD" w16cid:durableId="7CBDA234"/>
  <w16cid:commentId w16cid:paraId="522F4F2D" w16cid:durableId="28D4A0DF"/>
  <w16cid:commentId w16cid:paraId="44502272" w16cid:durableId="2DAA4EF0"/>
  <w16cid:commentId w16cid:paraId="1B0BA2C1" w16cid:durableId="3EA0D205"/>
  <w16cid:commentId w16cid:paraId="5412639C" w16cid:durableId="705E93A0"/>
  <w16cid:commentId w16cid:paraId="60A8AD72" w16cid:durableId="6AE7AFB1"/>
  <w16cid:commentId w16cid:paraId="5334EC1C" w16cid:durableId="44E94EBA"/>
  <w16cid:commentId w16cid:paraId="6BF470E9" w16cid:durableId="22804BAC"/>
  <w16cid:commentId w16cid:paraId="65D80A52" w16cid:durableId="65C93067"/>
  <w16cid:commentId w16cid:paraId="66DE4C23" w16cid:durableId="41CCCEB2"/>
  <w16cid:commentId w16cid:paraId="04EF0C03" w16cid:durableId="0D184EE7"/>
  <w16cid:commentId w16cid:paraId="5BC687E5" w16cid:durableId="74EA84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7FF39" w14:textId="77777777" w:rsidR="00AD7378" w:rsidRDefault="00AD7378" w:rsidP="00AA0CB0">
      <w:pPr>
        <w:spacing w:after="0" w:line="240" w:lineRule="auto"/>
      </w:pPr>
      <w:r>
        <w:separator/>
      </w:r>
    </w:p>
  </w:endnote>
  <w:endnote w:type="continuationSeparator" w:id="0">
    <w:p w14:paraId="4D27D1D7" w14:textId="77777777" w:rsidR="00AD7378" w:rsidRDefault="00AD7378" w:rsidP="00AA0CB0">
      <w:pPr>
        <w:spacing w:after="0" w:line="240" w:lineRule="auto"/>
      </w:pPr>
      <w:r>
        <w:continuationSeparator/>
      </w:r>
    </w:p>
  </w:endnote>
  <w:endnote w:type="continuationNotice" w:id="1">
    <w:p w14:paraId="15278A42" w14:textId="77777777" w:rsidR="00AD7378" w:rsidRDefault="00AD7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3594446"/>
      <w:docPartObj>
        <w:docPartGallery w:val="Page Numbers (Bottom of Page)"/>
        <w:docPartUnique/>
      </w:docPartObj>
    </w:sdtPr>
    <w:sdtEndPr>
      <w:rPr>
        <w:rStyle w:val="PageNumber"/>
      </w:rPr>
    </w:sdtEndPr>
    <w:sdtContent>
      <w:p w14:paraId="58A16102" w14:textId="7E581267" w:rsidR="00C11444" w:rsidRDefault="00C11444" w:rsidP="006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25B31" w14:textId="77777777" w:rsidR="00C11444" w:rsidRDefault="00C11444" w:rsidP="00C114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433008"/>
      <w:docPartObj>
        <w:docPartGallery w:val="Page Numbers (Bottom of Page)"/>
        <w:docPartUnique/>
      </w:docPartObj>
    </w:sdtPr>
    <w:sdtEndPr>
      <w:rPr>
        <w:rStyle w:val="PageNumber"/>
      </w:rPr>
    </w:sdtEndPr>
    <w:sdtContent>
      <w:p w14:paraId="2290E5A4" w14:textId="104010AE" w:rsidR="00C11444" w:rsidRDefault="00C11444" w:rsidP="006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4FDAFC" w14:textId="77777777" w:rsidR="00C11444" w:rsidRDefault="00C11444" w:rsidP="00C114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38E85" w14:textId="77777777" w:rsidR="00AD7378" w:rsidRDefault="00AD7378" w:rsidP="00AA0CB0">
      <w:pPr>
        <w:spacing w:after="0" w:line="240" w:lineRule="auto"/>
      </w:pPr>
      <w:r>
        <w:separator/>
      </w:r>
    </w:p>
  </w:footnote>
  <w:footnote w:type="continuationSeparator" w:id="0">
    <w:p w14:paraId="248823BA" w14:textId="77777777" w:rsidR="00AD7378" w:rsidRDefault="00AD7378" w:rsidP="00AA0CB0">
      <w:pPr>
        <w:spacing w:after="0" w:line="240" w:lineRule="auto"/>
      </w:pPr>
      <w:r>
        <w:continuationSeparator/>
      </w:r>
    </w:p>
  </w:footnote>
  <w:footnote w:type="continuationNotice" w:id="1">
    <w:p w14:paraId="50F31682" w14:textId="77777777" w:rsidR="00AD7378" w:rsidRDefault="00AD7378">
      <w:pPr>
        <w:spacing w:after="0" w:line="240" w:lineRule="auto"/>
      </w:pPr>
    </w:p>
  </w:footnote>
  <w:footnote w:id="2">
    <w:p w14:paraId="64C26C29" w14:textId="7801B9CE" w:rsidR="00231998" w:rsidRDefault="00231998">
      <w:pPr>
        <w:pStyle w:val="FootnoteText"/>
      </w:pPr>
      <w:r>
        <w:rPr>
          <w:rStyle w:val="FootnoteReference"/>
        </w:rPr>
        <w:footnoteRef/>
      </w:r>
      <w:r>
        <w:t xml:space="preserve"> </w:t>
      </w:r>
      <w:r w:rsidR="00C814AB" w:rsidRPr="00C814AB">
        <w:rPr>
          <w:rFonts w:ascii="Times New Roman" w:hAnsi="Times New Roman" w:cs="Times New Roman"/>
        </w:rPr>
        <w:t>Derived from Greek – meaning to grow or turn towards the light</w:t>
      </w:r>
      <w:r w:rsidR="00C814A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3E9CF" w14:textId="77777777" w:rsidR="007E3E1C" w:rsidRPr="007D0B63" w:rsidRDefault="007D0B63" w:rsidP="007D0B63">
    <w:pPr>
      <w:pStyle w:val="Header"/>
      <w:jc w:val="right"/>
      <w:rPr>
        <w:rFonts w:ascii="Times New Roman" w:hAnsi="Times New Roman" w:cs="Times New Roman"/>
        <w:sz w:val="14"/>
        <w:szCs w:val="14"/>
      </w:rPr>
    </w:pPr>
    <w:r w:rsidRPr="007D0B63">
      <w:rPr>
        <w:rFonts w:ascii="Times New Roman" w:hAnsi="Times New Roman" w:cs="Times New Roman"/>
        <w:sz w:val="14"/>
        <w:szCs w:val="14"/>
      </w:rPr>
      <w:t>Humphrey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ABB"/>
    <w:multiLevelType w:val="multilevel"/>
    <w:tmpl w:val="4AAC0CAA"/>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5C4BF7"/>
    <w:multiLevelType w:val="multilevel"/>
    <w:tmpl w:val="C1E4FC0E"/>
    <w:lvl w:ilvl="0">
      <w:start w:val="2"/>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 w15:restartNumberingAfterBreak="0">
    <w:nsid w:val="08E57480"/>
    <w:multiLevelType w:val="hybridMultilevel"/>
    <w:tmpl w:val="323A5E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5D525C"/>
    <w:multiLevelType w:val="hybridMultilevel"/>
    <w:tmpl w:val="D6E47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92BE0"/>
    <w:multiLevelType w:val="hybridMultilevel"/>
    <w:tmpl w:val="DF1E44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19420A"/>
    <w:multiLevelType w:val="multilevel"/>
    <w:tmpl w:val="8618E15A"/>
    <w:lvl w:ilvl="0">
      <w:start w:val="1"/>
      <w:numFmt w:val="bullet"/>
      <w:lvlText w:val=""/>
      <w:lvlJc w:val="left"/>
      <w:pPr>
        <w:ind w:left="360" w:hanging="360"/>
      </w:pPr>
      <w:rPr>
        <w:rFonts w:ascii="Symbol" w:hAnsi="Symbol" w:hint="default"/>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2672F9C"/>
    <w:multiLevelType w:val="multilevel"/>
    <w:tmpl w:val="289E9AC6"/>
    <w:lvl w:ilvl="0">
      <w:start w:val="3"/>
      <w:numFmt w:val="decimal"/>
      <w:lvlText w:val="%1"/>
      <w:lvlJc w:val="left"/>
      <w:pPr>
        <w:ind w:left="360" w:hanging="360"/>
      </w:pPr>
      <w:rPr>
        <w:rFonts w:hint="default"/>
        <w:b/>
        <w:bCs/>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771EA8"/>
    <w:multiLevelType w:val="hybridMultilevel"/>
    <w:tmpl w:val="8DFEB3D6"/>
    <w:lvl w:ilvl="0" w:tplc="B3CC2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9E332A"/>
    <w:multiLevelType w:val="hybridMultilevel"/>
    <w:tmpl w:val="ADFAFDA4"/>
    <w:lvl w:ilvl="0" w:tplc="4A9EF8B8">
      <w:start w:val="1"/>
      <w:numFmt w:val="decimal"/>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6611AC"/>
    <w:multiLevelType w:val="hybridMultilevel"/>
    <w:tmpl w:val="7398F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4E7625"/>
    <w:multiLevelType w:val="multilevel"/>
    <w:tmpl w:val="649072A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B40"/>
    <w:multiLevelType w:val="hybridMultilevel"/>
    <w:tmpl w:val="D4762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23315"/>
    <w:multiLevelType w:val="multilevel"/>
    <w:tmpl w:val="FA3A3B38"/>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3575FE8"/>
    <w:multiLevelType w:val="multilevel"/>
    <w:tmpl w:val="49A4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4071EC5"/>
    <w:multiLevelType w:val="multilevel"/>
    <w:tmpl w:val="6E6A7A62"/>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641D9C"/>
    <w:multiLevelType w:val="hybridMultilevel"/>
    <w:tmpl w:val="1FC2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3073E"/>
    <w:multiLevelType w:val="hybridMultilevel"/>
    <w:tmpl w:val="BCD8525E"/>
    <w:lvl w:ilvl="0" w:tplc="25242B5C">
      <w:start w:val="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273AEA"/>
    <w:multiLevelType w:val="multilevel"/>
    <w:tmpl w:val="C1E4FC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BD35436"/>
    <w:multiLevelType w:val="hybridMultilevel"/>
    <w:tmpl w:val="CB0AD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0D5027"/>
    <w:multiLevelType w:val="hybridMultilevel"/>
    <w:tmpl w:val="42868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51A38BF"/>
    <w:multiLevelType w:val="multilevel"/>
    <w:tmpl w:val="CF1270D2"/>
    <w:lvl w:ilvl="0">
      <w:start w:val="1"/>
      <w:numFmt w:val="decimal"/>
      <w:lvlText w:val="%1."/>
      <w:lvlJc w:val="left"/>
      <w:pPr>
        <w:ind w:left="360" w:hanging="360"/>
      </w:p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461C6BDC"/>
    <w:multiLevelType w:val="multilevel"/>
    <w:tmpl w:val="6E6A7A62"/>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7EF6D49"/>
    <w:multiLevelType w:val="hybridMultilevel"/>
    <w:tmpl w:val="C212CC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0354D8D"/>
    <w:multiLevelType w:val="multilevel"/>
    <w:tmpl w:val="C1E4FC0E"/>
    <w:lvl w:ilvl="0">
      <w:start w:val="2"/>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4" w15:restartNumberingAfterBreak="0">
    <w:nsid w:val="532D1F6F"/>
    <w:multiLevelType w:val="hybridMultilevel"/>
    <w:tmpl w:val="1CFEB1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52D74D5"/>
    <w:multiLevelType w:val="multilevel"/>
    <w:tmpl w:val="6E6A7A62"/>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9DC264C"/>
    <w:multiLevelType w:val="hybridMultilevel"/>
    <w:tmpl w:val="CC78B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E39050A"/>
    <w:multiLevelType w:val="hybridMultilevel"/>
    <w:tmpl w:val="F892B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B00422"/>
    <w:multiLevelType w:val="multilevel"/>
    <w:tmpl w:val="C960E0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B44443"/>
    <w:multiLevelType w:val="hybridMultilevel"/>
    <w:tmpl w:val="19A2A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C701E"/>
    <w:multiLevelType w:val="hybridMultilevel"/>
    <w:tmpl w:val="0CC06B22"/>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1" w15:restartNumberingAfterBreak="0">
    <w:nsid w:val="69D42DF0"/>
    <w:multiLevelType w:val="multilevel"/>
    <w:tmpl w:val="49A4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DC459A0"/>
    <w:multiLevelType w:val="hybridMultilevel"/>
    <w:tmpl w:val="096E0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F04F34"/>
    <w:multiLevelType w:val="multilevel"/>
    <w:tmpl w:val="93B4E6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3793777"/>
    <w:multiLevelType w:val="hybridMultilevel"/>
    <w:tmpl w:val="106A10E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FBD3B7C"/>
    <w:multiLevelType w:val="hybridMultilevel"/>
    <w:tmpl w:val="9118D9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15"/>
  </w:num>
  <w:num w:numId="3">
    <w:abstractNumId w:val="27"/>
  </w:num>
  <w:num w:numId="4">
    <w:abstractNumId w:val="26"/>
  </w:num>
  <w:num w:numId="5">
    <w:abstractNumId w:val="19"/>
  </w:num>
  <w:num w:numId="6">
    <w:abstractNumId w:val="8"/>
  </w:num>
  <w:num w:numId="7">
    <w:abstractNumId w:val="16"/>
  </w:num>
  <w:num w:numId="8">
    <w:abstractNumId w:val="22"/>
  </w:num>
  <w:num w:numId="9">
    <w:abstractNumId w:val="11"/>
  </w:num>
  <w:num w:numId="10">
    <w:abstractNumId w:val="24"/>
  </w:num>
  <w:num w:numId="11">
    <w:abstractNumId w:val="30"/>
  </w:num>
  <w:num w:numId="12">
    <w:abstractNumId w:val="12"/>
  </w:num>
  <w:num w:numId="13">
    <w:abstractNumId w:val="7"/>
  </w:num>
  <w:num w:numId="14">
    <w:abstractNumId w:val="18"/>
  </w:num>
  <w:num w:numId="15">
    <w:abstractNumId w:val="10"/>
  </w:num>
  <w:num w:numId="16">
    <w:abstractNumId w:val="2"/>
  </w:num>
  <w:num w:numId="17">
    <w:abstractNumId w:val="34"/>
  </w:num>
  <w:num w:numId="18">
    <w:abstractNumId w:val="28"/>
  </w:num>
  <w:num w:numId="19">
    <w:abstractNumId w:val="17"/>
  </w:num>
  <w:num w:numId="20">
    <w:abstractNumId w:val="1"/>
  </w:num>
  <w:num w:numId="21">
    <w:abstractNumId w:val="23"/>
  </w:num>
  <w:num w:numId="22">
    <w:abstractNumId w:val="33"/>
  </w:num>
  <w:num w:numId="23">
    <w:abstractNumId w:val="21"/>
  </w:num>
  <w:num w:numId="24">
    <w:abstractNumId w:val="31"/>
  </w:num>
  <w:num w:numId="25">
    <w:abstractNumId w:val="13"/>
  </w:num>
  <w:num w:numId="26">
    <w:abstractNumId w:val="6"/>
  </w:num>
  <w:num w:numId="27">
    <w:abstractNumId w:val="29"/>
  </w:num>
  <w:num w:numId="28">
    <w:abstractNumId w:val="3"/>
  </w:num>
  <w:num w:numId="29">
    <w:abstractNumId w:val="9"/>
  </w:num>
  <w:num w:numId="30">
    <w:abstractNumId w:val="0"/>
  </w:num>
  <w:num w:numId="31">
    <w:abstractNumId w:val="35"/>
  </w:num>
  <w:num w:numId="32">
    <w:abstractNumId w:val="4"/>
  </w:num>
  <w:num w:numId="33">
    <w:abstractNumId w:val="14"/>
  </w:num>
  <w:num w:numId="34">
    <w:abstractNumId w:val="25"/>
  </w:num>
  <w:num w:numId="35">
    <w:abstractNumId w:val="3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C2"/>
    <w:rsid w:val="0000009B"/>
    <w:rsid w:val="000011D9"/>
    <w:rsid w:val="0000135C"/>
    <w:rsid w:val="00003309"/>
    <w:rsid w:val="000070A3"/>
    <w:rsid w:val="00007E07"/>
    <w:rsid w:val="00010588"/>
    <w:rsid w:val="00011D5C"/>
    <w:rsid w:val="00011E0F"/>
    <w:rsid w:val="00012FC5"/>
    <w:rsid w:val="0001338E"/>
    <w:rsid w:val="00013990"/>
    <w:rsid w:val="00016250"/>
    <w:rsid w:val="00017A22"/>
    <w:rsid w:val="00017A3E"/>
    <w:rsid w:val="000203D4"/>
    <w:rsid w:val="0002087A"/>
    <w:rsid w:val="00020CF3"/>
    <w:rsid w:val="00020E6D"/>
    <w:rsid w:val="0002101A"/>
    <w:rsid w:val="00021A09"/>
    <w:rsid w:val="00021C78"/>
    <w:rsid w:val="00022DA5"/>
    <w:rsid w:val="000238E5"/>
    <w:rsid w:val="00023905"/>
    <w:rsid w:val="00024439"/>
    <w:rsid w:val="00024B3A"/>
    <w:rsid w:val="00024F55"/>
    <w:rsid w:val="00030B31"/>
    <w:rsid w:val="000319C2"/>
    <w:rsid w:val="00032158"/>
    <w:rsid w:val="000321C3"/>
    <w:rsid w:val="00032B3C"/>
    <w:rsid w:val="000332F1"/>
    <w:rsid w:val="000338EB"/>
    <w:rsid w:val="00035614"/>
    <w:rsid w:val="000363BA"/>
    <w:rsid w:val="000376FB"/>
    <w:rsid w:val="00037D7F"/>
    <w:rsid w:val="0004038E"/>
    <w:rsid w:val="000405E1"/>
    <w:rsid w:val="00040635"/>
    <w:rsid w:val="00041A38"/>
    <w:rsid w:val="00041E38"/>
    <w:rsid w:val="00041E52"/>
    <w:rsid w:val="00042335"/>
    <w:rsid w:val="0004680A"/>
    <w:rsid w:val="00047C83"/>
    <w:rsid w:val="00047F50"/>
    <w:rsid w:val="000506C6"/>
    <w:rsid w:val="0005114F"/>
    <w:rsid w:val="00051286"/>
    <w:rsid w:val="000524D2"/>
    <w:rsid w:val="0005292A"/>
    <w:rsid w:val="000530ED"/>
    <w:rsid w:val="000539A0"/>
    <w:rsid w:val="000551C4"/>
    <w:rsid w:val="000563FA"/>
    <w:rsid w:val="00057B46"/>
    <w:rsid w:val="0006064E"/>
    <w:rsid w:val="00060A7D"/>
    <w:rsid w:val="000628B5"/>
    <w:rsid w:val="0006732D"/>
    <w:rsid w:val="00071C76"/>
    <w:rsid w:val="00072763"/>
    <w:rsid w:val="00072C73"/>
    <w:rsid w:val="0007423F"/>
    <w:rsid w:val="00074C57"/>
    <w:rsid w:val="00074E83"/>
    <w:rsid w:val="00076950"/>
    <w:rsid w:val="000773D6"/>
    <w:rsid w:val="00077C8E"/>
    <w:rsid w:val="00080B15"/>
    <w:rsid w:val="00080B26"/>
    <w:rsid w:val="00081989"/>
    <w:rsid w:val="00081F0B"/>
    <w:rsid w:val="00081F71"/>
    <w:rsid w:val="00082AD9"/>
    <w:rsid w:val="00083BA3"/>
    <w:rsid w:val="00085402"/>
    <w:rsid w:val="00085B09"/>
    <w:rsid w:val="00086243"/>
    <w:rsid w:val="00086D90"/>
    <w:rsid w:val="00086DA5"/>
    <w:rsid w:val="00087B47"/>
    <w:rsid w:val="00091B69"/>
    <w:rsid w:val="000926F6"/>
    <w:rsid w:val="00093085"/>
    <w:rsid w:val="00093E82"/>
    <w:rsid w:val="00094F04"/>
    <w:rsid w:val="00096CB5"/>
    <w:rsid w:val="000A1660"/>
    <w:rsid w:val="000A2111"/>
    <w:rsid w:val="000A2A08"/>
    <w:rsid w:val="000A353C"/>
    <w:rsid w:val="000A5B76"/>
    <w:rsid w:val="000A5EFB"/>
    <w:rsid w:val="000A62A9"/>
    <w:rsid w:val="000A64BA"/>
    <w:rsid w:val="000A7094"/>
    <w:rsid w:val="000A768C"/>
    <w:rsid w:val="000B0E93"/>
    <w:rsid w:val="000B112A"/>
    <w:rsid w:val="000B26E8"/>
    <w:rsid w:val="000B3994"/>
    <w:rsid w:val="000B3B98"/>
    <w:rsid w:val="000B4C9E"/>
    <w:rsid w:val="000B57B7"/>
    <w:rsid w:val="000B67CF"/>
    <w:rsid w:val="000B73DC"/>
    <w:rsid w:val="000C0453"/>
    <w:rsid w:val="000C0AC8"/>
    <w:rsid w:val="000C13D7"/>
    <w:rsid w:val="000C35DE"/>
    <w:rsid w:val="000C5E0B"/>
    <w:rsid w:val="000C5F09"/>
    <w:rsid w:val="000C6878"/>
    <w:rsid w:val="000D23DF"/>
    <w:rsid w:val="000D2CFF"/>
    <w:rsid w:val="000D3414"/>
    <w:rsid w:val="000D3533"/>
    <w:rsid w:val="000D3F65"/>
    <w:rsid w:val="000E15DE"/>
    <w:rsid w:val="000E2024"/>
    <w:rsid w:val="000E2AD6"/>
    <w:rsid w:val="000E329F"/>
    <w:rsid w:val="000E38AD"/>
    <w:rsid w:val="000E4584"/>
    <w:rsid w:val="000E4585"/>
    <w:rsid w:val="000E5214"/>
    <w:rsid w:val="000E57C8"/>
    <w:rsid w:val="000E5813"/>
    <w:rsid w:val="000F0628"/>
    <w:rsid w:val="000F225B"/>
    <w:rsid w:val="000F27A2"/>
    <w:rsid w:val="000F2DB5"/>
    <w:rsid w:val="000F4E43"/>
    <w:rsid w:val="000F51C5"/>
    <w:rsid w:val="00101D83"/>
    <w:rsid w:val="00103F11"/>
    <w:rsid w:val="0010567D"/>
    <w:rsid w:val="00105BB6"/>
    <w:rsid w:val="00106F2B"/>
    <w:rsid w:val="0010705E"/>
    <w:rsid w:val="00107DD7"/>
    <w:rsid w:val="0011085D"/>
    <w:rsid w:val="001113E2"/>
    <w:rsid w:val="00111864"/>
    <w:rsid w:val="00111BA6"/>
    <w:rsid w:val="00112AEA"/>
    <w:rsid w:val="001135DF"/>
    <w:rsid w:val="0011395B"/>
    <w:rsid w:val="00114565"/>
    <w:rsid w:val="00114590"/>
    <w:rsid w:val="00114E53"/>
    <w:rsid w:val="0011663C"/>
    <w:rsid w:val="00116E98"/>
    <w:rsid w:val="00117B37"/>
    <w:rsid w:val="00117E95"/>
    <w:rsid w:val="00117FFB"/>
    <w:rsid w:val="0012065A"/>
    <w:rsid w:val="00120BAD"/>
    <w:rsid w:val="00121EE5"/>
    <w:rsid w:val="00121F6F"/>
    <w:rsid w:val="0012266B"/>
    <w:rsid w:val="00123CCB"/>
    <w:rsid w:val="00124381"/>
    <w:rsid w:val="00124DC9"/>
    <w:rsid w:val="001251FA"/>
    <w:rsid w:val="00125C2A"/>
    <w:rsid w:val="00125DC4"/>
    <w:rsid w:val="001313C7"/>
    <w:rsid w:val="00131935"/>
    <w:rsid w:val="001322B2"/>
    <w:rsid w:val="001328C2"/>
    <w:rsid w:val="00133070"/>
    <w:rsid w:val="001334B7"/>
    <w:rsid w:val="00133FBB"/>
    <w:rsid w:val="00134D5A"/>
    <w:rsid w:val="00135FE9"/>
    <w:rsid w:val="00136331"/>
    <w:rsid w:val="001364D6"/>
    <w:rsid w:val="00136663"/>
    <w:rsid w:val="00136F03"/>
    <w:rsid w:val="00137480"/>
    <w:rsid w:val="0013767D"/>
    <w:rsid w:val="00137A47"/>
    <w:rsid w:val="00140101"/>
    <w:rsid w:val="00140479"/>
    <w:rsid w:val="00141772"/>
    <w:rsid w:val="00141901"/>
    <w:rsid w:val="00141CC5"/>
    <w:rsid w:val="00141DF2"/>
    <w:rsid w:val="00141FA9"/>
    <w:rsid w:val="001425B3"/>
    <w:rsid w:val="00142687"/>
    <w:rsid w:val="00142D69"/>
    <w:rsid w:val="0014372C"/>
    <w:rsid w:val="00143E4D"/>
    <w:rsid w:val="00143FDB"/>
    <w:rsid w:val="00145A3F"/>
    <w:rsid w:val="0014682A"/>
    <w:rsid w:val="00146976"/>
    <w:rsid w:val="00146FBC"/>
    <w:rsid w:val="00147FD9"/>
    <w:rsid w:val="0015182C"/>
    <w:rsid w:val="00151AF5"/>
    <w:rsid w:val="00157367"/>
    <w:rsid w:val="0015764D"/>
    <w:rsid w:val="00157D96"/>
    <w:rsid w:val="00160369"/>
    <w:rsid w:val="0016184F"/>
    <w:rsid w:val="00161921"/>
    <w:rsid w:val="00162054"/>
    <w:rsid w:val="00162590"/>
    <w:rsid w:val="00162673"/>
    <w:rsid w:val="001628C8"/>
    <w:rsid w:val="00163EE9"/>
    <w:rsid w:val="0016450F"/>
    <w:rsid w:val="0016626F"/>
    <w:rsid w:val="00166624"/>
    <w:rsid w:val="00166790"/>
    <w:rsid w:val="001672F9"/>
    <w:rsid w:val="0016755B"/>
    <w:rsid w:val="0016784A"/>
    <w:rsid w:val="00170E51"/>
    <w:rsid w:val="001731B3"/>
    <w:rsid w:val="00173EF0"/>
    <w:rsid w:val="00175603"/>
    <w:rsid w:val="00177284"/>
    <w:rsid w:val="00177E1E"/>
    <w:rsid w:val="001827CA"/>
    <w:rsid w:val="00183E31"/>
    <w:rsid w:val="00184507"/>
    <w:rsid w:val="00184842"/>
    <w:rsid w:val="001858B6"/>
    <w:rsid w:val="00186C03"/>
    <w:rsid w:val="00190382"/>
    <w:rsid w:val="00191A90"/>
    <w:rsid w:val="0019399A"/>
    <w:rsid w:val="00193A7A"/>
    <w:rsid w:val="00193BC9"/>
    <w:rsid w:val="00193D23"/>
    <w:rsid w:val="00195835"/>
    <w:rsid w:val="00195FCC"/>
    <w:rsid w:val="00197368"/>
    <w:rsid w:val="00197B34"/>
    <w:rsid w:val="001A0BE2"/>
    <w:rsid w:val="001A16BE"/>
    <w:rsid w:val="001A3353"/>
    <w:rsid w:val="001A4584"/>
    <w:rsid w:val="001A4A4A"/>
    <w:rsid w:val="001A4A5A"/>
    <w:rsid w:val="001A6826"/>
    <w:rsid w:val="001A6C7E"/>
    <w:rsid w:val="001A7673"/>
    <w:rsid w:val="001B392A"/>
    <w:rsid w:val="001B43E0"/>
    <w:rsid w:val="001B4B49"/>
    <w:rsid w:val="001B5C41"/>
    <w:rsid w:val="001C04BF"/>
    <w:rsid w:val="001C0860"/>
    <w:rsid w:val="001C1751"/>
    <w:rsid w:val="001C21D0"/>
    <w:rsid w:val="001C3312"/>
    <w:rsid w:val="001C3396"/>
    <w:rsid w:val="001C503C"/>
    <w:rsid w:val="001D0AB0"/>
    <w:rsid w:val="001D18F9"/>
    <w:rsid w:val="001D219A"/>
    <w:rsid w:val="001D2575"/>
    <w:rsid w:val="001D2F98"/>
    <w:rsid w:val="001D3A2A"/>
    <w:rsid w:val="001D4157"/>
    <w:rsid w:val="001D4367"/>
    <w:rsid w:val="001D4516"/>
    <w:rsid w:val="001D50E6"/>
    <w:rsid w:val="001D58BE"/>
    <w:rsid w:val="001D5A89"/>
    <w:rsid w:val="001D6461"/>
    <w:rsid w:val="001D649A"/>
    <w:rsid w:val="001E0A03"/>
    <w:rsid w:val="001E0D18"/>
    <w:rsid w:val="001E1373"/>
    <w:rsid w:val="001E1B80"/>
    <w:rsid w:val="001E1F14"/>
    <w:rsid w:val="001E39BE"/>
    <w:rsid w:val="001E675A"/>
    <w:rsid w:val="001E7330"/>
    <w:rsid w:val="001E766E"/>
    <w:rsid w:val="001E7F0E"/>
    <w:rsid w:val="001F1129"/>
    <w:rsid w:val="001F3B32"/>
    <w:rsid w:val="001F47A5"/>
    <w:rsid w:val="001F51C5"/>
    <w:rsid w:val="001F6C4F"/>
    <w:rsid w:val="001F7B5F"/>
    <w:rsid w:val="00201659"/>
    <w:rsid w:val="00202008"/>
    <w:rsid w:val="0020418B"/>
    <w:rsid w:val="00204ACD"/>
    <w:rsid w:val="002054CE"/>
    <w:rsid w:val="00205FBF"/>
    <w:rsid w:val="0020656C"/>
    <w:rsid w:val="00206BF6"/>
    <w:rsid w:val="00207CC7"/>
    <w:rsid w:val="00210B3C"/>
    <w:rsid w:val="00210F17"/>
    <w:rsid w:val="00212ABB"/>
    <w:rsid w:val="00215153"/>
    <w:rsid w:val="00215DB0"/>
    <w:rsid w:val="0021628C"/>
    <w:rsid w:val="00216DAE"/>
    <w:rsid w:val="00217126"/>
    <w:rsid w:val="0021769F"/>
    <w:rsid w:val="00221480"/>
    <w:rsid w:val="00222694"/>
    <w:rsid w:val="00223737"/>
    <w:rsid w:val="00223D09"/>
    <w:rsid w:val="002255A1"/>
    <w:rsid w:val="00227FD7"/>
    <w:rsid w:val="00227FEF"/>
    <w:rsid w:val="00231998"/>
    <w:rsid w:val="00233903"/>
    <w:rsid w:val="00234B96"/>
    <w:rsid w:val="002350C6"/>
    <w:rsid w:val="00236099"/>
    <w:rsid w:val="002376DF"/>
    <w:rsid w:val="002414C4"/>
    <w:rsid w:val="00241DDA"/>
    <w:rsid w:val="002438C8"/>
    <w:rsid w:val="00244122"/>
    <w:rsid w:val="00245265"/>
    <w:rsid w:val="00245CC7"/>
    <w:rsid w:val="00246BC1"/>
    <w:rsid w:val="0024745A"/>
    <w:rsid w:val="00250489"/>
    <w:rsid w:val="00252C97"/>
    <w:rsid w:val="00253E3A"/>
    <w:rsid w:val="0025544E"/>
    <w:rsid w:val="002559BE"/>
    <w:rsid w:val="002567A3"/>
    <w:rsid w:val="00256F13"/>
    <w:rsid w:val="002570CD"/>
    <w:rsid w:val="0025755B"/>
    <w:rsid w:val="00261013"/>
    <w:rsid w:val="00261047"/>
    <w:rsid w:val="00261AA4"/>
    <w:rsid w:val="00263917"/>
    <w:rsid w:val="002649EE"/>
    <w:rsid w:val="00264EA4"/>
    <w:rsid w:val="00265906"/>
    <w:rsid w:val="00270CE9"/>
    <w:rsid w:val="00271837"/>
    <w:rsid w:val="0027377C"/>
    <w:rsid w:val="0027437A"/>
    <w:rsid w:val="00276081"/>
    <w:rsid w:val="002761AE"/>
    <w:rsid w:val="00276AA1"/>
    <w:rsid w:val="00276E5D"/>
    <w:rsid w:val="002770F5"/>
    <w:rsid w:val="0027799A"/>
    <w:rsid w:val="00280E9F"/>
    <w:rsid w:val="002810BF"/>
    <w:rsid w:val="00281713"/>
    <w:rsid w:val="00281816"/>
    <w:rsid w:val="00281ACA"/>
    <w:rsid w:val="00282487"/>
    <w:rsid w:val="00282BAB"/>
    <w:rsid w:val="00283CC0"/>
    <w:rsid w:val="00284642"/>
    <w:rsid w:val="00284F3D"/>
    <w:rsid w:val="002850EF"/>
    <w:rsid w:val="002868A1"/>
    <w:rsid w:val="00286DEF"/>
    <w:rsid w:val="00286E30"/>
    <w:rsid w:val="00287206"/>
    <w:rsid w:val="00291473"/>
    <w:rsid w:val="00291C67"/>
    <w:rsid w:val="00292353"/>
    <w:rsid w:val="00293246"/>
    <w:rsid w:val="002932E3"/>
    <w:rsid w:val="00293CD1"/>
    <w:rsid w:val="00294041"/>
    <w:rsid w:val="002941D7"/>
    <w:rsid w:val="002942AD"/>
    <w:rsid w:val="0029602C"/>
    <w:rsid w:val="002A29A8"/>
    <w:rsid w:val="002A41B6"/>
    <w:rsid w:val="002A4761"/>
    <w:rsid w:val="002A7356"/>
    <w:rsid w:val="002A746D"/>
    <w:rsid w:val="002B129D"/>
    <w:rsid w:val="002B21A5"/>
    <w:rsid w:val="002B251C"/>
    <w:rsid w:val="002B3451"/>
    <w:rsid w:val="002B4A71"/>
    <w:rsid w:val="002B58EF"/>
    <w:rsid w:val="002C1AED"/>
    <w:rsid w:val="002C20E6"/>
    <w:rsid w:val="002C3186"/>
    <w:rsid w:val="002C44F4"/>
    <w:rsid w:val="002C4F0F"/>
    <w:rsid w:val="002C5BF6"/>
    <w:rsid w:val="002C733B"/>
    <w:rsid w:val="002C7995"/>
    <w:rsid w:val="002D1C01"/>
    <w:rsid w:val="002D2821"/>
    <w:rsid w:val="002D2DC0"/>
    <w:rsid w:val="002D3906"/>
    <w:rsid w:val="002D3DF7"/>
    <w:rsid w:val="002D591B"/>
    <w:rsid w:val="002D6178"/>
    <w:rsid w:val="002D61D1"/>
    <w:rsid w:val="002D6408"/>
    <w:rsid w:val="002D7D28"/>
    <w:rsid w:val="002E0CF6"/>
    <w:rsid w:val="002E2C9E"/>
    <w:rsid w:val="002E3659"/>
    <w:rsid w:val="002E3F1B"/>
    <w:rsid w:val="002E4F75"/>
    <w:rsid w:val="002E6D2B"/>
    <w:rsid w:val="002E7A15"/>
    <w:rsid w:val="002E7EE5"/>
    <w:rsid w:val="002F19FC"/>
    <w:rsid w:val="002F2CC8"/>
    <w:rsid w:val="002F4508"/>
    <w:rsid w:val="002F4882"/>
    <w:rsid w:val="002F4F6D"/>
    <w:rsid w:val="002F51B8"/>
    <w:rsid w:val="002F590F"/>
    <w:rsid w:val="002F5AF2"/>
    <w:rsid w:val="002F69BA"/>
    <w:rsid w:val="002F78B6"/>
    <w:rsid w:val="003003E4"/>
    <w:rsid w:val="00301BE1"/>
    <w:rsid w:val="00302108"/>
    <w:rsid w:val="00302425"/>
    <w:rsid w:val="00304E82"/>
    <w:rsid w:val="00306EDD"/>
    <w:rsid w:val="00311AC7"/>
    <w:rsid w:val="0031272B"/>
    <w:rsid w:val="003146C6"/>
    <w:rsid w:val="003166CC"/>
    <w:rsid w:val="00316937"/>
    <w:rsid w:val="00317439"/>
    <w:rsid w:val="003176A6"/>
    <w:rsid w:val="003178B1"/>
    <w:rsid w:val="00317C8C"/>
    <w:rsid w:val="00320309"/>
    <w:rsid w:val="00320A2A"/>
    <w:rsid w:val="0032313C"/>
    <w:rsid w:val="003241E2"/>
    <w:rsid w:val="0032502E"/>
    <w:rsid w:val="003255FA"/>
    <w:rsid w:val="00325AF6"/>
    <w:rsid w:val="00325B5D"/>
    <w:rsid w:val="00327098"/>
    <w:rsid w:val="00327837"/>
    <w:rsid w:val="00330F74"/>
    <w:rsid w:val="003316DF"/>
    <w:rsid w:val="003350D8"/>
    <w:rsid w:val="0033790A"/>
    <w:rsid w:val="003407DB"/>
    <w:rsid w:val="00341C91"/>
    <w:rsid w:val="003423C8"/>
    <w:rsid w:val="003423D2"/>
    <w:rsid w:val="00342CA3"/>
    <w:rsid w:val="003440D7"/>
    <w:rsid w:val="003445B3"/>
    <w:rsid w:val="00345642"/>
    <w:rsid w:val="00346E53"/>
    <w:rsid w:val="00346F07"/>
    <w:rsid w:val="003473A9"/>
    <w:rsid w:val="003476DB"/>
    <w:rsid w:val="0034780D"/>
    <w:rsid w:val="00350079"/>
    <w:rsid w:val="0035204D"/>
    <w:rsid w:val="00352D81"/>
    <w:rsid w:val="003546C2"/>
    <w:rsid w:val="003563FE"/>
    <w:rsid w:val="00360BFF"/>
    <w:rsid w:val="00363EA4"/>
    <w:rsid w:val="00364A09"/>
    <w:rsid w:val="003663AE"/>
    <w:rsid w:val="0036745A"/>
    <w:rsid w:val="0037061C"/>
    <w:rsid w:val="00371434"/>
    <w:rsid w:val="00372432"/>
    <w:rsid w:val="00372DDD"/>
    <w:rsid w:val="00372F77"/>
    <w:rsid w:val="0037358D"/>
    <w:rsid w:val="0037476B"/>
    <w:rsid w:val="00375164"/>
    <w:rsid w:val="003752CB"/>
    <w:rsid w:val="00375589"/>
    <w:rsid w:val="0037659F"/>
    <w:rsid w:val="003765CB"/>
    <w:rsid w:val="00376B3C"/>
    <w:rsid w:val="00377AD7"/>
    <w:rsid w:val="00380690"/>
    <w:rsid w:val="00380A4C"/>
    <w:rsid w:val="00382705"/>
    <w:rsid w:val="00382944"/>
    <w:rsid w:val="00382A50"/>
    <w:rsid w:val="00384C02"/>
    <w:rsid w:val="00385B11"/>
    <w:rsid w:val="003861C3"/>
    <w:rsid w:val="0038632E"/>
    <w:rsid w:val="003866B8"/>
    <w:rsid w:val="003870B7"/>
    <w:rsid w:val="003921C3"/>
    <w:rsid w:val="0039220F"/>
    <w:rsid w:val="0039444D"/>
    <w:rsid w:val="00394B7E"/>
    <w:rsid w:val="00395DB0"/>
    <w:rsid w:val="00396709"/>
    <w:rsid w:val="00397C2F"/>
    <w:rsid w:val="003A0CFD"/>
    <w:rsid w:val="003A1EBB"/>
    <w:rsid w:val="003A37BA"/>
    <w:rsid w:val="003A380E"/>
    <w:rsid w:val="003A38F1"/>
    <w:rsid w:val="003A3BE0"/>
    <w:rsid w:val="003A3F2F"/>
    <w:rsid w:val="003A3F64"/>
    <w:rsid w:val="003A4BAE"/>
    <w:rsid w:val="003A4EEF"/>
    <w:rsid w:val="003A6007"/>
    <w:rsid w:val="003A6FC7"/>
    <w:rsid w:val="003A7D3E"/>
    <w:rsid w:val="003B262B"/>
    <w:rsid w:val="003B28F2"/>
    <w:rsid w:val="003B3224"/>
    <w:rsid w:val="003B3DBD"/>
    <w:rsid w:val="003B3F65"/>
    <w:rsid w:val="003B4E19"/>
    <w:rsid w:val="003B62E8"/>
    <w:rsid w:val="003C1CD6"/>
    <w:rsid w:val="003C29D7"/>
    <w:rsid w:val="003C4E19"/>
    <w:rsid w:val="003C4FE6"/>
    <w:rsid w:val="003C735E"/>
    <w:rsid w:val="003D02C6"/>
    <w:rsid w:val="003D1213"/>
    <w:rsid w:val="003D137B"/>
    <w:rsid w:val="003D1CE8"/>
    <w:rsid w:val="003D2FD9"/>
    <w:rsid w:val="003D3497"/>
    <w:rsid w:val="003D376E"/>
    <w:rsid w:val="003D3B1A"/>
    <w:rsid w:val="003D4109"/>
    <w:rsid w:val="003D45B7"/>
    <w:rsid w:val="003D4B12"/>
    <w:rsid w:val="003D5F20"/>
    <w:rsid w:val="003D6175"/>
    <w:rsid w:val="003D6DC7"/>
    <w:rsid w:val="003D6EC4"/>
    <w:rsid w:val="003D7B92"/>
    <w:rsid w:val="003E2067"/>
    <w:rsid w:val="003E2A11"/>
    <w:rsid w:val="003E4363"/>
    <w:rsid w:val="003E49E7"/>
    <w:rsid w:val="003E4D33"/>
    <w:rsid w:val="003E6656"/>
    <w:rsid w:val="003E6DC6"/>
    <w:rsid w:val="003E7F0D"/>
    <w:rsid w:val="003F0860"/>
    <w:rsid w:val="003F0E55"/>
    <w:rsid w:val="003F288A"/>
    <w:rsid w:val="003F2E67"/>
    <w:rsid w:val="003F3FED"/>
    <w:rsid w:val="003F494D"/>
    <w:rsid w:val="003F65A3"/>
    <w:rsid w:val="00400F91"/>
    <w:rsid w:val="00401030"/>
    <w:rsid w:val="00401262"/>
    <w:rsid w:val="00401B6D"/>
    <w:rsid w:val="0040241F"/>
    <w:rsid w:val="00402A34"/>
    <w:rsid w:val="00405266"/>
    <w:rsid w:val="00414859"/>
    <w:rsid w:val="00414976"/>
    <w:rsid w:val="00415656"/>
    <w:rsid w:val="004163F1"/>
    <w:rsid w:val="00420E44"/>
    <w:rsid w:val="0042280E"/>
    <w:rsid w:val="00422D04"/>
    <w:rsid w:val="0042304C"/>
    <w:rsid w:val="004242F3"/>
    <w:rsid w:val="00424BBB"/>
    <w:rsid w:val="00425400"/>
    <w:rsid w:val="00425493"/>
    <w:rsid w:val="00425E9A"/>
    <w:rsid w:val="0042625A"/>
    <w:rsid w:val="004263BA"/>
    <w:rsid w:val="00426710"/>
    <w:rsid w:val="004274F8"/>
    <w:rsid w:val="004303E5"/>
    <w:rsid w:val="00430FEF"/>
    <w:rsid w:val="004318F7"/>
    <w:rsid w:val="004328BC"/>
    <w:rsid w:val="00433915"/>
    <w:rsid w:val="00433B6F"/>
    <w:rsid w:val="00434779"/>
    <w:rsid w:val="00435E31"/>
    <w:rsid w:val="004367B4"/>
    <w:rsid w:val="00440737"/>
    <w:rsid w:val="00441AF7"/>
    <w:rsid w:val="00441E21"/>
    <w:rsid w:val="0044292D"/>
    <w:rsid w:val="004435D4"/>
    <w:rsid w:val="00444F56"/>
    <w:rsid w:val="00444FE9"/>
    <w:rsid w:val="00445080"/>
    <w:rsid w:val="004452CC"/>
    <w:rsid w:val="00447B3F"/>
    <w:rsid w:val="00450703"/>
    <w:rsid w:val="004521F1"/>
    <w:rsid w:val="00452D85"/>
    <w:rsid w:val="0045304A"/>
    <w:rsid w:val="00453052"/>
    <w:rsid w:val="00455B0B"/>
    <w:rsid w:val="0045630F"/>
    <w:rsid w:val="0045699F"/>
    <w:rsid w:val="00456C42"/>
    <w:rsid w:val="00457B01"/>
    <w:rsid w:val="00457C60"/>
    <w:rsid w:val="0046029F"/>
    <w:rsid w:val="00460347"/>
    <w:rsid w:val="0046465F"/>
    <w:rsid w:val="00465D2D"/>
    <w:rsid w:val="004667E0"/>
    <w:rsid w:val="00471AB9"/>
    <w:rsid w:val="004736D2"/>
    <w:rsid w:val="00474382"/>
    <w:rsid w:val="00474680"/>
    <w:rsid w:val="00475152"/>
    <w:rsid w:val="00476404"/>
    <w:rsid w:val="004779BE"/>
    <w:rsid w:val="00477ED9"/>
    <w:rsid w:val="004823A2"/>
    <w:rsid w:val="0048242E"/>
    <w:rsid w:val="00485CD9"/>
    <w:rsid w:val="0048654C"/>
    <w:rsid w:val="00487582"/>
    <w:rsid w:val="00491C8E"/>
    <w:rsid w:val="0049279F"/>
    <w:rsid w:val="00492A03"/>
    <w:rsid w:val="00492CB9"/>
    <w:rsid w:val="0049306C"/>
    <w:rsid w:val="0049374E"/>
    <w:rsid w:val="00496B85"/>
    <w:rsid w:val="004978DA"/>
    <w:rsid w:val="004A005E"/>
    <w:rsid w:val="004A0D9B"/>
    <w:rsid w:val="004A1A30"/>
    <w:rsid w:val="004A2E78"/>
    <w:rsid w:val="004A3494"/>
    <w:rsid w:val="004A3775"/>
    <w:rsid w:val="004A6293"/>
    <w:rsid w:val="004A6755"/>
    <w:rsid w:val="004B076A"/>
    <w:rsid w:val="004B15B7"/>
    <w:rsid w:val="004B16C9"/>
    <w:rsid w:val="004B2BC0"/>
    <w:rsid w:val="004B366E"/>
    <w:rsid w:val="004B4952"/>
    <w:rsid w:val="004C105B"/>
    <w:rsid w:val="004C149F"/>
    <w:rsid w:val="004C22B4"/>
    <w:rsid w:val="004C2533"/>
    <w:rsid w:val="004C2839"/>
    <w:rsid w:val="004C2F1A"/>
    <w:rsid w:val="004C3116"/>
    <w:rsid w:val="004C4C43"/>
    <w:rsid w:val="004C573F"/>
    <w:rsid w:val="004C6919"/>
    <w:rsid w:val="004C7368"/>
    <w:rsid w:val="004C77B6"/>
    <w:rsid w:val="004C7A2E"/>
    <w:rsid w:val="004D0A2B"/>
    <w:rsid w:val="004D107B"/>
    <w:rsid w:val="004D1BC1"/>
    <w:rsid w:val="004D1F3E"/>
    <w:rsid w:val="004D35EC"/>
    <w:rsid w:val="004D3DC5"/>
    <w:rsid w:val="004D3F18"/>
    <w:rsid w:val="004D47F8"/>
    <w:rsid w:val="004D4910"/>
    <w:rsid w:val="004E33EF"/>
    <w:rsid w:val="004E4CB5"/>
    <w:rsid w:val="004E597F"/>
    <w:rsid w:val="004E5C48"/>
    <w:rsid w:val="004E68C5"/>
    <w:rsid w:val="004E7F5F"/>
    <w:rsid w:val="004F004A"/>
    <w:rsid w:val="004F0865"/>
    <w:rsid w:val="004F1B80"/>
    <w:rsid w:val="004F3789"/>
    <w:rsid w:val="005033C3"/>
    <w:rsid w:val="00503A7A"/>
    <w:rsid w:val="005048A9"/>
    <w:rsid w:val="00516587"/>
    <w:rsid w:val="00517A8F"/>
    <w:rsid w:val="00517E03"/>
    <w:rsid w:val="00517FEF"/>
    <w:rsid w:val="005201E6"/>
    <w:rsid w:val="00522632"/>
    <w:rsid w:val="00522D07"/>
    <w:rsid w:val="00522E53"/>
    <w:rsid w:val="00525419"/>
    <w:rsid w:val="005256A9"/>
    <w:rsid w:val="00525A8D"/>
    <w:rsid w:val="00526249"/>
    <w:rsid w:val="00526644"/>
    <w:rsid w:val="0052717E"/>
    <w:rsid w:val="00527796"/>
    <w:rsid w:val="005306FB"/>
    <w:rsid w:val="00532546"/>
    <w:rsid w:val="005333B4"/>
    <w:rsid w:val="00534A92"/>
    <w:rsid w:val="005438ED"/>
    <w:rsid w:val="005460C6"/>
    <w:rsid w:val="00546B08"/>
    <w:rsid w:val="005471F6"/>
    <w:rsid w:val="005479BD"/>
    <w:rsid w:val="005513C2"/>
    <w:rsid w:val="00553A14"/>
    <w:rsid w:val="00553E2D"/>
    <w:rsid w:val="00554271"/>
    <w:rsid w:val="005562CD"/>
    <w:rsid w:val="00560472"/>
    <w:rsid w:val="00562B18"/>
    <w:rsid w:val="00562C0B"/>
    <w:rsid w:val="00562D23"/>
    <w:rsid w:val="005634F6"/>
    <w:rsid w:val="00564D0F"/>
    <w:rsid w:val="00565116"/>
    <w:rsid w:val="005655DE"/>
    <w:rsid w:val="00570D88"/>
    <w:rsid w:val="00573E67"/>
    <w:rsid w:val="00574156"/>
    <w:rsid w:val="00575FB5"/>
    <w:rsid w:val="00576FCD"/>
    <w:rsid w:val="00577320"/>
    <w:rsid w:val="00577F44"/>
    <w:rsid w:val="00580835"/>
    <w:rsid w:val="00581145"/>
    <w:rsid w:val="00581D32"/>
    <w:rsid w:val="00581F45"/>
    <w:rsid w:val="00582D93"/>
    <w:rsid w:val="00583C83"/>
    <w:rsid w:val="00583F66"/>
    <w:rsid w:val="0058430D"/>
    <w:rsid w:val="00584E3E"/>
    <w:rsid w:val="0058542B"/>
    <w:rsid w:val="00585FFE"/>
    <w:rsid w:val="00587786"/>
    <w:rsid w:val="00590333"/>
    <w:rsid w:val="00590B90"/>
    <w:rsid w:val="00592D21"/>
    <w:rsid w:val="0059441F"/>
    <w:rsid w:val="00595D5F"/>
    <w:rsid w:val="00596311"/>
    <w:rsid w:val="005A08DF"/>
    <w:rsid w:val="005A12A6"/>
    <w:rsid w:val="005A356A"/>
    <w:rsid w:val="005A3813"/>
    <w:rsid w:val="005A49D7"/>
    <w:rsid w:val="005A49EE"/>
    <w:rsid w:val="005A52C9"/>
    <w:rsid w:val="005A5A9C"/>
    <w:rsid w:val="005A5C9C"/>
    <w:rsid w:val="005A6340"/>
    <w:rsid w:val="005A77B4"/>
    <w:rsid w:val="005A78B7"/>
    <w:rsid w:val="005A7A61"/>
    <w:rsid w:val="005B1ED6"/>
    <w:rsid w:val="005B2177"/>
    <w:rsid w:val="005B2358"/>
    <w:rsid w:val="005B27C3"/>
    <w:rsid w:val="005B2E6D"/>
    <w:rsid w:val="005B3F60"/>
    <w:rsid w:val="005B496D"/>
    <w:rsid w:val="005B6053"/>
    <w:rsid w:val="005C08FE"/>
    <w:rsid w:val="005C0D98"/>
    <w:rsid w:val="005C104E"/>
    <w:rsid w:val="005C12E8"/>
    <w:rsid w:val="005C22D3"/>
    <w:rsid w:val="005C22D4"/>
    <w:rsid w:val="005C24DE"/>
    <w:rsid w:val="005C2E69"/>
    <w:rsid w:val="005C3BCB"/>
    <w:rsid w:val="005C3F7D"/>
    <w:rsid w:val="005C4E0F"/>
    <w:rsid w:val="005C543E"/>
    <w:rsid w:val="005C55AB"/>
    <w:rsid w:val="005C6720"/>
    <w:rsid w:val="005C72B2"/>
    <w:rsid w:val="005C78B2"/>
    <w:rsid w:val="005C7E1C"/>
    <w:rsid w:val="005D0DB1"/>
    <w:rsid w:val="005D2C11"/>
    <w:rsid w:val="005D3806"/>
    <w:rsid w:val="005D3C39"/>
    <w:rsid w:val="005D49D3"/>
    <w:rsid w:val="005D5ECA"/>
    <w:rsid w:val="005D6433"/>
    <w:rsid w:val="005D6711"/>
    <w:rsid w:val="005D7110"/>
    <w:rsid w:val="005D7F0D"/>
    <w:rsid w:val="005E10F5"/>
    <w:rsid w:val="005E1BEC"/>
    <w:rsid w:val="005E2E1D"/>
    <w:rsid w:val="005E2EB5"/>
    <w:rsid w:val="005E5EB3"/>
    <w:rsid w:val="005E7913"/>
    <w:rsid w:val="005F148C"/>
    <w:rsid w:val="005F4587"/>
    <w:rsid w:val="005F4E13"/>
    <w:rsid w:val="005F5307"/>
    <w:rsid w:val="005F5A5E"/>
    <w:rsid w:val="005F5D67"/>
    <w:rsid w:val="005F5FB3"/>
    <w:rsid w:val="005F7A2A"/>
    <w:rsid w:val="005F7F38"/>
    <w:rsid w:val="006011F8"/>
    <w:rsid w:val="00601A4E"/>
    <w:rsid w:val="00601DA2"/>
    <w:rsid w:val="00602E24"/>
    <w:rsid w:val="00603642"/>
    <w:rsid w:val="00604C10"/>
    <w:rsid w:val="00604CC7"/>
    <w:rsid w:val="006059B8"/>
    <w:rsid w:val="00606C67"/>
    <w:rsid w:val="00607135"/>
    <w:rsid w:val="006143CC"/>
    <w:rsid w:val="0061464E"/>
    <w:rsid w:val="00614769"/>
    <w:rsid w:val="0061723E"/>
    <w:rsid w:val="006205EA"/>
    <w:rsid w:val="00621F42"/>
    <w:rsid w:val="0062348C"/>
    <w:rsid w:val="00626294"/>
    <w:rsid w:val="00626316"/>
    <w:rsid w:val="00626345"/>
    <w:rsid w:val="00626AE7"/>
    <w:rsid w:val="00627292"/>
    <w:rsid w:val="006274BF"/>
    <w:rsid w:val="006304BC"/>
    <w:rsid w:val="006312FE"/>
    <w:rsid w:val="0063140C"/>
    <w:rsid w:val="006318F5"/>
    <w:rsid w:val="00632DF2"/>
    <w:rsid w:val="00634D13"/>
    <w:rsid w:val="00634ED2"/>
    <w:rsid w:val="00634F95"/>
    <w:rsid w:val="0063672D"/>
    <w:rsid w:val="00636C69"/>
    <w:rsid w:val="00636ED6"/>
    <w:rsid w:val="006406E9"/>
    <w:rsid w:val="006408FD"/>
    <w:rsid w:val="00641F46"/>
    <w:rsid w:val="00641FD1"/>
    <w:rsid w:val="006425DC"/>
    <w:rsid w:val="00642E05"/>
    <w:rsid w:val="006431A5"/>
    <w:rsid w:val="00643594"/>
    <w:rsid w:val="0064371F"/>
    <w:rsid w:val="00644477"/>
    <w:rsid w:val="00644C57"/>
    <w:rsid w:val="00645325"/>
    <w:rsid w:val="00645D0B"/>
    <w:rsid w:val="00645FFD"/>
    <w:rsid w:val="00646447"/>
    <w:rsid w:val="00647F92"/>
    <w:rsid w:val="00650131"/>
    <w:rsid w:val="00650C5B"/>
    <w:rsid w:val="00651D37"/>
    <w:rsid w:val="00653B5A"/>
    <w:rsid w:val="00654DA6"/>
    <w:rsid w:val="00656A59"/>
    <w:rsid w:val="00656B80"/>
    <w:rsid w:val="0065722B"/>
    <w:rsid w:val="00657583"/>
    <w:rsid w:val="00657C67"/>
    <w:rsid w:val="00661235"/>
    <w:rsid w:val="0066256C"/>
    <w:rsid w:val="00663092"/>
    <w:rsid w:val="00665C84"/>
    <w:rsid w:val="00666AA4"/>
    <w:rsid w:val="00666F7A"/>
    <w:rsid w:val="00667D3E"/>
    <w:rsid w:val="006704F8"/>
    <w:rsid w:val="00670793"/>
    <w:rsid w:val="006709E2"/>
    <w:rsid w:val="006711EC"/>
    <w:rsid w:val="00671369"/>
    <w:rsid w:val="00671A66"/>
    <w:rsid w:val="00671E50"/>
    <w:rsid w:val="00672729"/>
    <w:rsid w:val="00672E41"/>
    <w:rsid w:val="0067564A"/>
    <w:rsid w:val="00680142"/>
    <w:rsid w:val="0068110C"/>
    <w:rsid w:val="00681249"/>
    <w:rsid w:val="006826C6"/>
    <w:rsid w:val="006837DD"/>
    <w:rsid w:val="00683B69"/>
    <w:rsid w:val="00684AA3"/>
    <w:rsid w:val="00685749"/>
    <w:rsid w:val="00685888"/>
    <w:rsid w:val="0068618B"/>
    <w:rsid w:val="00686785"/>
    <w:rsid w:val="00686797"/>
    <w:rsid w:val="006872E9"/>
    <w:rsid w:val="006908A5"/>
    <w:rsid w:val="00690F38"/>
    <w:rsid w:val="006919B5"/>
    <w:rsid w:val="00693D7D"/>
    <w:rsid w:val="00695120"/>
    <w:rsid w:val="0069543D"/>
    <w:rsid w:val="00695ED5"/>
    <w:rsid w:val="006A0747"/>
    <w:rsid w:val="006A0A07"/>
    <w:rsid w:val="006A12AF"/>
    <w:rsid w:val="006A12E3"/>
    <w:rsid w:val="006A1B77"/>
    <w:rsid w:val="006A1CD9"/>
    <w:rsid w:val="006A1D6E"/>
    <w:rsid w:val="006A5376"/>
    <w:rsid w:val="006B0760"/>
    <w:rsid w:val="006B1FF0"/>
    <w:rsid w:val="006B2C4A"/>
    <w:rsid w:val="006B30B9"/>
    <w:rsid w:val="006B3E69"/>
    <w:rsid w:val="006B3F42"/>
    <w:rsid w:val="006B44A8"/>
    <w:rsid w:val="006B4B08"/>
    <w:rsid w:val="006B5A3F"/>
    <w:rsid w:val="006B5D7A"/>
    <w:rsid w:val="006B6420"/>
    <w:rsid w:val="006B6CF9"/>
    <w:rsid w:val="006C00EA"/>
    <w:rsid w:val="006C24F3"/>
    <w:rsid w:val="006C3786"/>
    <w:rsid w:val="006C37D2"/>
    <w:rsid w:val="006C530F"/>
    <w:rsid w:val="006C5C3C"/>
    <w:rsid w:val="006D00C9"/>
    <w:rsid w:val="006D048A"/>
    <w:rsid w:val="006D1312"/>
    <w:rsid w:val="006D32EB"/>
    <w:rsid w:val="006D4AB3"/>
    <w:rsid w:val="006D7A33"/>
    <w:rsid w:val="006D7A58"/>
    <w:rsid w:val="006E03A3"/>
    <w:rsid w:val="006E0431"/>
    <w:rsid w:val="006E1439"/>
    <w:rsid w:val="006E1481"/>
    <w:rsid w:val="006E14B4"/>
    <w:rsid w:val="006E16AC"/>
    <w:rsid w:val="006E214C"/>
    <w:rsid w:val="006E32DA"/>
    <w:rsid w:val="006E461F"/>
    <w:rsid w:val="006E485E"/>
    <w:rsid w:val="006E4941"/>
    <w:rsid w:val="006F09F0"/>
    <w:rsid w:val="006F3F5C"/>
    <w:rsid w:val="006F49CB"/>
    <w:rsid w:val="006F4D63"/>
    <w:rsid w:val="006F697D"/>
    <w:rsid w:val="006F6CAB"/>
    <w:rsid w:val="006F7790"/>
    <w:rsid w:val="0070082B"/>
    <w:rsid w:val="007012A4"/>
    <w:rsid w:val="0070239B"/>
    <w:rsid w:val="00703765"/>
    <w:rsid w:val="00703FFA"/>
    <w:rsid w:val="00704456"/>
    <w:rsid w:val="00704738"/>
    <w:rsid w:val="00704920"/>
    <w:rsid w:val="00704970"/>
    <w:rsid w:val="0070568C"/>
    <w:rsid w:val="007057F9"/>
    <w:rsid w:val="00706595"/>
    <w:rsid w:val="00706615"/>
    <w:rsid w:val="007117E0"/>
    <w:rsid w:val="007127C3"/>
    <w:rsid w:val="007129A9"/>
    <w:rsid w:val="00712DDD"/>
    <w:rsid w:val="00713F7E"/>
    <w:rsid w:val="00714D53"/>
    <w:rsid w:val="00714E36"/>
    <w:rsid w:val="00715091"/>
    <w:rsid w:val="00716410"/>
    <w:rsid w:val="0071675A"/>
    <w:rsid w:val="007171F1"/>
    <w:rsid w:val="0072063D"/>
    <w:rsid w:val="00721188"/>
    <w:rsid w:val="007225DD"/>
    <w:rsid w:val="00724290"/>
    <w:rsid w:val="00724319"/>
    <w:rsid w:val="00724349"/>
    <w:rsid w:val="00724827"/>
    <w:rsid w:val="007248C9"/>
    <w:rsid w:val="00724B55"/>
    <w:rsid w:val="00727B58"/>
    <w:rsid w:val="0073054E"/>
    <w:rsid w:val="0073069E"/>
    <w:rsid w:val="0073232D"/>
    <w:rsid w:val="00732BE9"/>
    <w:rsid w:val="00732E2D"/>
    <w:rsid w:val="00733558"/>
    <w:rsid w:val="00733B1A"/>
    <w:rsid w:val="00733CEC"/>
    <w:rsid w:val="00734A76"/>
    <w:rsid w:val="0073552D"/>
    <w:rsid w:val="007366EE"/>
    <w:rsid w:val="00737408"/>
    <w:rsid w:val="007401DD"/>
    <w:rsid w:val="00740DFA"/>
    <w:rsid w:val="0074102F"/>
    <w:rsid w:val="00741062"/>
    <w:rsid w:val="00742F92"/>
    <w:rsid w:val="0074656C"/>
    <w:rsid w:val="0075087B"/>
    <w:rsid w:val="0075176D"/>
    <w:rsid w:val="007523F7"/>
    <w:rsid w:val="00752783"/>
    <w:rsid w:val="00752807"/>
    <w:rsid w:val="00752897"/>
    <w:rsid w:val="0075414A"/>
    <w:rsid w:val="00754CA0"/>
    <w:rsid w:val="00755B0C"/>
    <w:rsid w:val="00756787"/>
    <w:rsid w:val="00756B09"/>
    <w:rsid w:val="0075711D"/>
    <w:rsid w:val="00760521"/>
    <w:rsid w:val="00760B71"/>
    <w:rsid w:val="0076127F"/>
    <w:rsid w:val="0076163A"/>
    <w:rsid w:val="00762A42"/>
    <w:rsid w:val="00763416"/>
    <w:rsid w:val="00764A28"/>
    <w:rsid w:val="007664E1"/>
    <w:rsid w:val="00766674"/>
    <w:rsid w:val="0077068E"/>
    <w:rsid w:val="00770D0E"/>
    <w:rsid w:val="00771E64"/>
    <w:rsid w:val="00773194"/>
    <w:rsid w:val="00773E14"/>
    <w:rsid w:val="00775162"/>
    <w:rsid w:val="00776BF0"/>
    <w:rsid w:val="00777856"/>
    <w:rsid w:val="00781DE5"/>
    <w:rsid w:val="00782647"/>
    <w:rsid w:val="00782D2B"/>
    <w:rsid w:val="00784B24"/>
    <w:rsid w:val="00784B49"/>
    <w:rsid w:val="0078597F"/>
    <w:rsid w:val="00785A03"/>
    <w:rsid w:val="00791782"/>
    <w:rsid w:val="0079179F"/>
    <w:rsid w:val="0079356A"/>
    <w:rsid w:val="00793944"/>
    <w:rsid w:val="00794CAE"/>
    <w:rsid w:val="00794F08"/>
    <w:rsid w:val="0079604F"/>
    <w:rsid w:val="00796FD6"/>
    <w:rsid w:val="0079739E"/>
    <w:rsid w:val="007973C3"/>
    <w:rsid w:val="007A0781"/>
    <w:rsid w:val="007A09CA"/>
    <w:rsid w:val="007A24AB"/>
    <w:rsid w:val="007A35A3"/>
    <w:rsid w:val="007A3660"/>
    <w:rsid w:val="007A4BA8"/>
    <w:rsid w:val="007A6CB4"/>
    <w:rsid w:val="007A79CF"/>
    <w:rsid w:val="007B1023"/>
    <w:rsid w:val="007B26A9"/>
    <w:rsid w:val="007B3874"/>
    <w:rsid w:val="007B3BF7"/>
    <w:rsid w:val="007B463D"/>
    <w:rsid w:val="007B4810"/>
    <w:rsid w:val="007B5FB8"/>
    <w:rsid w:val="007B7B05"/>
    <w:rsid w:val="007B7FE3"/>
    <w:rsid w:val="007C0181"/>
    <w:rsid w:val="007C0466"/>
    <w:rsid w:val="007C0BC2"/>
    <w:rsid w:val="007C0D11"/>
    <w:rsid w:val="007C0E1C"/>
    <w:rsid w:val="007C13EB"/>
    <w:rsid w:val="007C187D"/>
    <w:rsid w:val="007C2DEA"/>
    <w:rsid w:val="007C52CE"/>
    <w:rsid w:val="007C5415"/>
    <w:rsid w:val="007C58EC"/>
    <w:rsid w:val="007D02B6"/>
    <w:rsid w:val="007D0B63"/>
    <w:rsid w:val="007D22E4"/>
    <w:rsid w:val="007D2700"/>
    <w:rsid w:val="007D2A8A"/>
    <w:rsid w:val="007D2DBE"/>
    <w:rsid w:val="007D56A0"/>
    <w:rsid w:val="007D572E"/>
    <w:rsid w:val="007D5D8B"/>
    <w:rsid w:val="007D5F70"/>
    <w:rsid w:val="007D75B6"/>
    <w:rsid w:val="007E26E7"/>
    <w:rsid w:val="007E3E1C"/>
    <w:rsid w:val="007E4819"/>
    <w:rsid w:val="007E526E"/>
    <w:rsid w:val="007E6680"/>
    <w:rsid w:val="007E710B"/>
    <w:rsid w:val="007E7F83"/>
    <w:rsid w:val="007F016F"/>
    <w:rsid w:val="007F414D"/>
    <w:rsid w:val="007F62BC"/>
    <w:rsid w:val="007F63D7"/>
    <w:rsid w:val="007F6A5D"/>
    <w:rsid w:val="007F7A85"/>
    <w:rsid w:val="008003E4"/>
    <w:rsid w:val="00800DA3"/>
    <w:rsid w:val="00800E7E"/>
    <w:rsid w:val="008046CF"/>
    <w:rsid w:val="0080524C"/>
    <w:rsid w:val="00807A52"/>
    <w:rsid w:val="00810396"/>
    <w:rsid w:val="0081101B"/>
    <w:rsid w:val="00816116"/>
    <w:rsid w:val="00817403"/>
    <w:rsid w:val="00817D4E"/>
    <w:rsid w:val="00820846"/>
    <w:rsid w:val="00820C03"/>
    <w:rsid w:val="008217FD"/>
    <w:rsid w:val="008228A8"/>
    <w:rsid w:val="008241F5"/>
    <w:rsid w:val="00824F85"/>
    <w:rsid w:val="00825490"/>
    <w:rsid w:val="008264C6"/>
    <w:rsid w:val="00826F38"/>
    <w:rsid w:val="00827549"/>
    <w:rsid w:val="0082DD01"/>
    <w:rsid w:val="00830F9A"/>
    <w:rsid w:val="00832150"/>
    <w:rsid w:val="008325F0"/>
    <w:rsid w:val="008333AF"/>
    <w:rsid w:val="00833EF5"/>
    <w:rsid w:val="00834F1F"/>
    <w:rsid w:val="00836A1B"/>
    <w:rsid w:val="00840654"/>
    <w:rsid w:val="00840BE1"/>
    <w:rsid w:val="00841629"/>
    <w:rsid w:val="00844925"/>
    <w:rsid w:val="00846315"/>
    <w:rsid w:val="0084758E"/>
    <w:rsid w:val="00847977"/>
    <w:rsid w:val="00850CFE"/>
    <w:rsid w:val="008546AA"/>
    <w:rsid w:val="0085527A"/>
    <w:rsid w:val="00856922"/>
    <w:rsid w:val="0085732C"/>
    <w:rsid w:val="00861BFA"/>
    <w:rsid w:val="008620AE"/>
    <w:rsid w:val="008631F4"/>
    <w:rsid w:val="00864267"/>
    <w:rsid w:val="008650E3"/>
    <w:rsid w:val="0086674D"/>
    <w:rsid w:val="0086733B"/>
    <w:rsid w:val="00867C67"/>
    <w:rsid w:val="008708A3"/>
    <w:rsid w:val="00872903"/>
    <w:rsid w:val="00873EF3"/>
    <w:rsid w:val="008743B4"/>
    <w:rsid w:val="00880446"/>
    <w:rsid w:val="00880A80"/>
    <w:rsid w:val="00881957"/>
    <w:rsid w:val="008821DA"/>
    <w:rsid w:val="008834FE"/>
    <w:rsid w:val="00885A0D"/>
    <w:rsid w:val="00894268"/>
    <w:rsid w:val="0089444F"/>
    <w:rsid w:val="00895CA5"/>
    <w:rsid w:val="00896363"/>
    <w:rsid w:val="00897842"/>
    <w:rsid w:val="008A0215"/>
    <w:rsid w:val="008A1134"/>
    <w:rsid w:val="008A11CF"/>
    <w:rsid w:val="008A122A"/>
    <w:rsid w:val="008A14B2"/>
    <w:rsid w:val="008A1CDF"/>
    <w:rsid w:val="008A219F"/>
    <w:rsid w:val="008A472C"/>
    <w:rsid w:val="008A484F"/>
    <w:rsid w:val="008A4ED3"/>
    <w:rsid w:val="008A4F0E"/>
    <w:rsid w:val="008A51B2"/>
    <w:rsid w:val="008A7F56"/>
    <w:rsid w:val="008B2222"/>
    <w:rsid w:val="008B23B0"/>
    <w:rsid w:val="008B33E4"/>
    <w:rsid w:val="008B3491"/>
    <w:rsid w:val="008B35BF"/>
    <w:rsid w:val="008B3B1D"/>
    <w:rsid w:val="008B5666"/>
    <w:rsid w:val="008B7A6B"/>
    <w:rsid w:val="008B7CC2"/>
    <w:rsid w:val="008C0D7F"/>
    <w:rsid w:val="008C10C1"/>
    <w:rsid w:val="008C2063"/>
    <w:rsid w:val="008C36DF"/>
    <w:rsid w:val="008C36F3"/>
    <w:rsid w:val="008C40D1"/>
    <w:rsid w:val="008C42DC"/>
    <w:rsid w:val="008C57E6"/>
    <w:rsid w:val="008D3A10"/>
    <w:rsid w:val="008D425E"/>
    <w:rsid w:val="008D4E0A"/>
    <w:rsid w:val="008D5743"/>
    <w:rsid w:val="008D651C"/>
    <w:rsid w:val="008D78D5"/>
    <w:rsid w:val="008E2BD9"/>
    <w:rsid w:val="008E30FF"/>
    <w:rsid w:val="008E3A8E"/>
    <w:rsid w:val="008E42B6"/>
    <w:rsid w:val="008E6B1E"/>
    <w:rsid w:val="008E6B5C"/>
    <w:rsid w:val="008E6F03"/>
    <w:rsid w:val="008F1445"/>
    <w:rsid w:val="008F165A"/>
    <w:rsid w:val="008F191F"/>
    <w:rsid w:val="008F1E16"/>
    <w:rsid w:val="008F412A"/>
    <w:rsid w:val="008F44F1"/>
    <w:rsid w:val="008F686B"/>
    <w:rsid w:val="0090096A"/>
    <w:rsid w:val="00900FB3"/>
    <w:rsid w:val="00901CED"/>
    <w:rsid w:val="00902171"/>
    <w:rsid w:val="009028F8"/>
    <w:rsid w:val="0090331E"/>
    <w:rsid w:val="009049EA"/>
    <w:rsid w:val="00904F99"/>
    <w:rsid w:val="00906248"/>
    <w:rsid w:val="009073F6"/>
    <w:rsid w:val="0091111D"/>
    <w:rsid w:val="00911497"/>
    <w:rsid w:val="00911DAF"/>
    <w:rsid w:val="00912644"/>
    <w:rsid w:val="00912767"/>
    <w:rsid w:val="00912D15"/>
    <w:rsid w:val="0091401B"/>
    <w:rsid w:val="009156CD"/>
    <w:rsid w:val="00916094"/>
    <w:rsid w:val="00920214"/>
    <w:rsid w:val="00920BEA"/>
    <w:rsid w:val="0092171B"/>
    <w:rsid w:val="00922039"/>
    <w:rsid w:val="00922075"/>
    <w:rsid w:val="009220C2"/>
    <w:rsid w:val="009230D7"/>
    <w:rsid w:val="00923EB7"/>
    <w:rsid w:val="009246A1"/>
    <w:rsid w:val="00925128"/>
    <w:rsid w:val="00925FB3"/>
    <w:rsid w:val="00926EB4"/>
    <w:rsid w:val="00927277"/>
    <w:rsid w:val="009275EF"/>
    <w:rsid w:val="0092781F"/>
    <w:rsid w:val="00933B36"/>
    <w:rsid w:val="00937825"/>
    <w:rsid w:val="009401F8"/>
    <w:rsid w:val="00943A28"/>
    <w:rsid w:val="009443CD"/>
    <w:rsid w:val="0094523D"/>
    <w:rsid w:val="009467FB"/>
    <w:rsid w:val="00950142"/>
    <w:rsid w:val="00950756"/>
    <w:rsid w:val="00950D84"/>
    <w:rsid w:val="00951399"/>
    <w:rsid w:val="009530EF"/>
    <w:rsid w:val="009539C2"/>
    <w:rsid w:val="00954047"/>
    <w:rsid w:val="00954215"/>
    <w:rsid w:val="00954D60"/>
    <w:rsid w:val="0095604F"/>
    <w:rsid w:val="009563CA"/>
    <w:rsid w:val="00957577"/>
    <w:rsid w:val="00957899"/>
    <w:rsid w:val="00957BC9"/>
    <w:rsid w:val="0096037E"/>
    <w:rsid w:val="00960F07"/>
    <w:rsid w:val="009614C9"/>
    <w:rsid w:val="00962463"/>
    <w:rsid w:val="00963778"/>
    <w:rsid w:val="0096377D"/>
    <w:rsid w:val="00971461"/>
    <w:rsid w:val="00972378"/>
    <w:rsid w:val="00972458"/>
    <w:rsid w:val="009744F4"/>
    <w:rsid w:val="009763AF"/>
    <w:rsid w:val="009770A4"/>
    <w:rsid w:val="00977D35"/>
    <w:rsid w:val="00980567"/>
    <w:rsid w:val="00981441"/>
    <w:rsid w:val="00982FCD"/>
    <w:rsid w:val="0098443A"/>
    <w:rsid w:val="0098539E"/>
    <w:rsid w:val="00986589"/>
    <w:rsid w:val="00987320"/>
    <w:rsid w:val="00987465"/>
    <w:rsid w:val="00987854"/>
    <w:rsid w:val="00991713"/>
    <w:rsid w:val="009926EA"/>
    <w:rsid w:val="00993228"/>
    <w:rsid w:val="009937C7"/>
    <w:rsid w:val="00994BEB"/>
    <w:rsid w:val="00995C51"/>
    <w:rsid w:val="009A077E"/>
    <w:rsid w:val="009A0862"/>
    <w:rsid w:val="009A0B8C"/>
    <w:rsid w:val="009A2EBF"/>
    <w:rsid w:val="009A3A47"/>
    <w:rsid w:val="009A44AD"/>
    <w:rsid w:val="009A4980"/>
    <w:rsid w:val="009A7D75"/>
    <w:rsid w:val="009B3EB6"/>
    <w:rsid w:val="009B5367"/>
    <w:rsid w:val="009B6611"/>
    <w:rsid w:val="009B7146"/>
    <w:rsid w:val="009B7228"/>
    <w:rsid w:val="009C46BE"/>
    <w:rsid w:val="009C4C21"/>
    <w:rsid w:val="009C7218"/>
    <w:rsid w:val="009D0037"/>
    <w:rsid w:val="009D0E8B"/>
    <w:rsid w:val="009D247F"/>
    <w:rsid w:val="009D3A83"/>
    <w:rsid w:val="009D41B6"/>
    <w:rsid w:val="009D442C"/>
    <w:rsid w:val="009D51A6"/>
    <w:rsid w:val="009D55B4"/>
    <w:rsid w:val="009E0075"/>
    <w:rsid w:val="009E0D9B"/>
    <w:rsid w:val="009E1DB3"/>
    <w:rsid w:val="009E21CC"/>
    <w:rsid w:val="009E505C"/>
    <w:rsid w:val="009E50AF"/>
    <w:rsid w:val="009E774A"/>
    <w:rsid w:val="009E7DCC"/>
    <w:rsid w:val="009F0359"/>
    <w:rsid w:val="009F0485"/>
    <w:rsid w:val="009F0825"/>
    <w:rsid w:val="009F0CD1"/>
    <w:rsid w:val="009F1182"/>
    <w:rsid w:val="009F2039"/>
    <w:rsid w:val="009F2E46"/>
    <w:rsid w:val="009F380C"/>
    <w:rsid w:val="009F447B"/>
    <w:rsid w:val="009F487D"/>
    <w:rsid w:val="009F76E8"/>
    <w:rsid w:val="009F7C42"/>
    <w:rsid w:val="009F7E6D"/>
    <w:rsid w:val="00A00072"/>
    <w:rsid w:val="00A00166"/>
    <w:rsid w:val="00A005B1"/>
    <w:rsid w:val="00A014EE"/>
    <w:rsid w:val="00A01B24"/>
    <w:rsid w:val="00A02F4F"/>
    <w:rsid w:val="00A037D5"/>
    <w:rsid w:val="00A03E4F"/>
    <w:rsid w:val="00A05D6E"/>
    <w:rsid w:val="00A07415"/>
    <w:rsid w:val="00A0758B"/>
    <w:rsid w:val="00A07843"/>
    <w:rsid w:val="00A10449"/>
    <w:rsid w:val="00A12432"/>
    <w:rsid w:val="00A1313B"/>
    <w:rsid w:val="00A132E6"/>
    <w:rsid w:val="00A140E9"/>
    <w:rsid w:val="00A14172"/>
    <w:rsid w:val="00A17FDB"/>
    <w:rsid w:val="00A22DF3"/>
    <w:rsid w:val="00A23871"/>
    <w:rsid w:val="00A23EFB"/>
    <w:rsid w:val="00A244D7"/>
    <w:rsid w:val="00A25B70"/>
    <w:rsid w:val="00A2668C"/>
    <w:rsid w:val="00A310FD"/>
    <w:rsid w:val="00A310FE"/>
    <w:rsid w:val="00A31329"/>
    <w:rsid w:val="00A31D06"/>
    <w:rsid w:val="00A3280B"/>
    <w:rsid w:val="00A3290E"/>
    <w:rsid w:val="00A3628E"/>
    <w:rsid w:val="00A373D1"/>
    <w:rsid w:val="00A37A90"/>
    <w:rsid w:val="00A40973"/>
    <w:rsid w:val="00A41303"/>
    <w:rsid w:val="00A41AE7"/>
    <w:rsid w:val="00A43445"/>
    <w:rsid w:val="00A44468"/>
    <w:rsid w:val="00A4447C"/>
    <w:rsid w:val="00A47656"/>
    <w:rsid w:val="00A500B1"/>
    <w:rsid w:val="00A507F6"/>
    <w:rsid w:val="00A509CE"/>
    <w:rsid w:val="00A5233F"/>
    <w:rsid w:val="00A5274A"/>
    <w:rsid w:val="00A528A9"/>
    <w:rsid w:val="00A52D0A"/>
    <w:rsid w:val="00A54629"/>
    <w:rsid w:val="00A54DEC"/>
    <w:rsid w:val="00A553CB"/>
    <w:rsid w:val="00A56D51"/>
    <w:rsid w:val="00A5748B"/>
    <w:rsid w:val="00A62C20"/>
    <w:rsid w:val="00A634BA"/>
    <w:rsid w:val="00A655D1"/>
    <w:rsid w:val="00A664E3"/>
    <w:rsid w:val="00A67295"/>
    <w:rsid w:val="00A705FD"/>
    <w:rsid w:val="00A719DA"/>
    <w:rsid w:val="00A74710"/>
    <w:rsid w:val="00A75152"/>
    <w:rsid w:val="00A75599"/>
    <w:rsid w:val="00A7589C"/>
    <w:rsid w:val="00A768D1"/>
    <w:rsid w:val="00A77401"/>
    <w:rsid w:val="00A77CA8"/>
    <w:rsid w:val="00A77F45"/>
    <w:rsid w:val="00A80B30"/>
    <w:rsid w:val="00A8108A"/>
    <w:rsid w:val="00A81542"/>
    <w:rsid w:val="00A83A20"/>
    <w:rsid w:val="00A83AD5"/>
    <w:rsid w:val="00A84397"/>
    <w:rsid w:val="00A84B53"/>
    <w:rsid w:val="00A872D2"/>
    <w:rsid w:val="00A873D4"/>
    <w:rsid w:val="00A87CAD"/>
    <w:rsid w:val="00A9092B"/>
    <w:rsid w:val="00A91299"/>
    <w:rsid w:val="00A91695"/>
    <w:rsid w:val="00A91899"/>
    <w:rsid w:val="00A9257B"/>
    <w:rsid w:val="00A968F8"/>
    <w:rsid w:val="00A97087"/>
    <w:rsid w:val="00AA0CB0"/>
    <w:rsid w:val="00AA3795"/>
    <w:rsid w:val="00AA3DFB"/>
    <w:rsid w:val="00AA4001"/>
    <w:rsid w:val="00AA5634"/>
    <w:rsid w:val="00AA6880"/>
    <w:rsid w:val="00AA6955"/>
    <w:rsid w:val="00AA7648"/>
    <w:rsid w:val="00AB290E"/>
    <w:rsid w:val="00AB4E21"/>
    <w:rsid w:val="00AB6A33"/>
    <w:rsid w:val="00AC097F"/>
    <w:rsid w:val="00AC13E9"/>
    <w:rsid w:val="00AC2FF2"/>
    <w:rsid w:val="00AC326C"/>
    <w:rsid w:val="00AC4465"/>
    <w:rsid w:val="00AC4547"/>
    <w:rsid w:val="00AC4864"/>
    <w:rsid w:val="00AC49DB"/>
    <w:rsid w:val="00AC4A3A"/>
    <w:rsid w:val="00AC5148"/>
    <w:rsid w:val="00AC55B4"/>
    <w:rsid w:val="00AC6D62"/>
    <w:rsid w:val="00AD01F8"/>
    <w:rsid w:val="00AD1C7F"/>
    <w:rsid w:val="00AD3499"/>
    <w:rsid w:val="00AD457F"/>
    <w:rsid w:val="00AD4A0C"/>
    <w:rsid w:val="00AD4AD9"/>
    <w:rsid w:val="00AD604F"/>
    <w:rsid w:val="00AD6114"/>
    <w:rsid w:val="00AD67B2"/>
    <w:rsid w:val="00AD7378"/>
    <w:rsid w:val="00AE10B0"/>
    <w:rsid w:val="00AE1E0F"/>
    <w:rsid w:val="00AE249C"/>
    <w:rsid w:val="00AE2982"/>
    <w:rsid w:val="00AE3907"/>
    <w:rsid w:val="00AE5152"/>
    <w:rsid w:val="00AE52C4"/>
    <w:rsid w:val="00AE589F"/>
    <w:rsid w:val="00AE6580"/>
    <w:rsid w:val="00AE6A4F"/>
    <w:rsid w:val="00AE77C7"/>
    <w:rsid w:val="00AF0569"/>
    <w:rsid w:val="00AF0D8E"/>
    <w:rsid w:val="00AF259D"/>
    <w:rsid w:val="00AF284A"/>
    <w:rsid w:val="00AF3964"/>
    <w:rsid w:val="00AF44D3"/>
    <w:rsid w:val="00AF51D9"/>
    <w:rsid w:val="00AF6CBE"/>
    <w:rsid w:val="00AF6D91"/>
    <w:rsid w:val="00AF78B1"/>
    <w:rsid w:val="00B000F0"/>
    <w:rsid w:val="00B001CC"/>
    <w:rsid w:val="00B001D6"/>
    <w:rsid w:val="00B006BA"/>
    <w:rsid w:val="00B01175"/>
    <w:rsid w:val="00B01534"/>
    <w:rsid w:val="00B02627"/>
    <w:rsid w:val="00B02B52"/>
    <w:rsid w:val="00B02FD1"/>
    <w:rsid w:val="00B0548A"/>
    <w:rsid w:val="00B0673B"/>
    <w:rsid w:val="00B074E2"/>
    <w:rsid w:val="00B10748"/>
    <w:rsid w:val="00B1188A"/>
    <w:rsid w:val="00B12BDE"/>
    <w:rsid w:val="00B134CA"/>
    <w:rsid w:val="00B13727"/>
    <w:rsid w:val="00B13BF2"/>
    <w:rsid w:val="00B1420E"/>
    <w:rsid w:val="00B165D0"/>
    <w:rsid w:val="00B16D77"/>
    <w:rsid w:val="00B21088"/>
    <w:rsid w:val="00B213A8"/>
    <w:rsid w:val="00B227B6"/>
    <w:rsid w:val="00B228E2"/>
    <w:rsid w:val="00B2419E"/>
    <w:rsid w:val="00B249BD"/>
    <w:rsid w:val="00B24EA0"/>
    <w:rsid w:val="00B25160"/>
    <w:rsid w:val="00B25BB3"/>
    <w:rsid w:val="00B2628B"/>
    <w:rsid w:val="00B26BB2"/>
    <w:rsid w:val="00B27D0B"/>
    <w:rsid w:val="00B31574"/>
    <w:rsid w:val="00B317B8"/>
    <w:rsid w:val="00B3252E"/>
    <w:rsid w:val="00B33A05"/>
    <w:rsid w:val="00B34F3F"/>
    <w:rsid w:val="00B35009"/>
    <w:rsid w:val="00B35AC8"/>
    <w:rsid w:val="00B3617C"/>
    <w:rsid w:val="00B36474"/>
    <w:rsid w:val="00B37217"/>
    <w:rsid w:val="00B40345"/>
    <w:rsid w:val="00B419DC"/>
    <w:rsid w:val="00B4221A"/>
    <w:rsid w:val="00B42EB6"/>
    <w:rsid w:val="00B4413E"/>
    <w:rsid w:val="00B452FA"/>
    <w:rsid w:val="00B455AB"/>
    <w:rsid w:val="00B50367"/>
    <w:rsid w:val="00B5062F"/>
    <w:rsid w:val="00B507DC"/>
    <w:rsid w:val="00B50F55"/>
    <w:rsid w:val="00B50FE1"/>
    <w:rsid w:val="00B513ED"/>
    <w:rsid w:val="00B5341B"/>
    <w:rsid w:val="00B53862"/>
    <w:rsid w:val="00B54F45"/>
    <w:rsid w:val="00B556FB"/>
    <w:rsid w:val="00B56175"/>
    <w:rsid w:val="00B5699D"/>
    <w:rsid w:val="00B56E00"/>
    <w:rsid w:val="00B57450"/>
    <w:rsid w:val="00B57F93"/>
    <w:rsid w:val="00B62A0F"/>
    <w:rsid w:val="00B63F12"/>
    <w:rsid w:val="00B64E79"/>
    <w:rsid w:val="00B65124"/>
    <w:rsid w:val="00B65430"/>
    <w:rsid w:val="00B67D4D"/>
    <w:rsid w:val="00B73464"/>
    <w:rsid w:val="00B73DC4"/>
    <w:rsid w:val="00B74213"/>
    <w:rsid w:val="00B75433"/>
    <w:rsid w:val="00B75DA5"/>
    <w:rsid w:val="00B762DA"/>
    <w:rsid w:val="00B768E2"/>
    <w:rsid w:val="00B80E05"/>
    <w:rsid w:val="00B818FA"/>
    <w:rsid w:val="00B81CF6"/>
    <w:rsid w:val="00B82D28"/>
    <w:rsid w:val="00B85468"/>
    <w:rsid w:val="00B85802"/>
    <w:rsid w:val="00B860D0"/>
    <w:rsid w:val="00B927F5"/>
    <w:rsid w:val="00B936E4"/>
    <w:rsid w:val="00B9451D"/>
    <w:rsid w:val="00B96285"/>
    <w:rsid w:val="00B963AD"/>
    <w:rsid w:val="00B96941"/>
    <w:rsid w:val="00B96B82"/>
    <w:rsid w:val="00B96BCC"/>
    <w:rsid w:val="00B96BEE"/>
    <w:rsid w:val="00BA0F18"/>
    <w:rsid w:val="00BA1595"/>
    <w:rsid w:val="00BA2738"/>
    <w:rsid w:val="00BA275B"/>
    <w:rsid w:val="00BA32EB"/>
    <w:rsid w:val="00BA38C5"/>
    <w:rsid w:val="00BA3C6B"/>
    <w:rsid w:val="00BA3CFF"/>
    <w:rsid w:val="00BA400F"/>
    <w:rsid w:val="00BA54BF"/>
    <w:rsid w:val="00BA6814"/>
    <w:rsid w:val="00BB090D"/>
    <w:rsid w:val="00BB16E4"/>
    <w:rsid w:val="00BB2B70"/>
    <w:rsid w:val="00BB36DA"/>
    <w:rsid w:val="00BB3714"/>
    <w:rsid w:val="00BB3EE0"/>
    <w:rsid w:val="00BB4813"/>
    <w:rsid w:val="00BB7328"/>
    <w:rsid w:val="00BC0C71"/>
    <w:rsid w:val="00BC13B1"/>
    <w:rsid w:val="00BC2168"/>
    <w:rsid w:val="00BC2C7D"/>
    <w:rsid w:val="00BC416C"/>
    <w:rsid w:val="00BC478F"/>
    <w:rsid w:val="00BC61D0"/>
    <w:rsid w:val="00BC6EF8"/>
    <w:rsid w:val="00BC731C"/>
    <w:rsid w:val="00BD0538"/>
    <w:rsid w:val="00BD19A7"/>
    <w:rsid w:val="00BD1A0B"/>
    <w:rsid w:val="00BD2D31"/>
    <w:rsid w:val="00BD2F82"/>
    <w:rsid w:val="00BD35A8"/>
    <w:rsid w:val="00BD3FF5"/>
    <w:rsid w:val="00BD4A16"/>
    <w:rsid w:val="00BE0C6B"/>
    <w:rsid w:val="00BE1427"/>
    <w:rsid w:val="00BE16CD"/>
    <w:rsid w:val="00BE18EA"/>
    <w:rsid w:val="00BE258E"/>
    <w:rsid w:val="00BE267C"/>
    <w:rsid w:val="00BE3662"/>
    <w:rsid w:val="00BE609E"/>
    <w:rsid w:val="00BE62EA"/>
    <w:rsid w:val="00BE7E0A"/>
    <w:rsid w:val="00BE7F43"/>
    <w:rsid w:val="00BF072F"/>
    <w:rsid w:val="00BF10F9"/>
    <w:rsid w:val="00BF2C87"/>
    <w:rsid w:val="00BF455E"/>
    <w:rsid w:val="00BF4D65"/>
    <w:rsid w:val="00BF74DD"/>
    <w:rsid w:val="00BF7F54"/>
    <w:rsid w:val="00C00651"/>
    <w:rsid w:val="00C01D91"/>
    <w:rsid w:val="00C02E64"/>
    <w:rsid w:val="00C04706"/>
    <w:rsid w:val="00C103F1"/>
    <w:rsid w:val="00C11444"/>
    <w:rsid w:val="00C1172C"/>
    <w:rsid w:val="00C13683"/>
    <w:rsid w:val="00C14528"/>
    <w:rsid w:val="00C15A29"/>
    <w:rsid w:val="00C175D3"/>
    <w:rsid w:val="00C179F4"/>
    <w:rsid w:val="00C17C9B"/>
    <w:rsid w:val="00C2046C"/>
    <w:rsid w:val="00C216E7"/>
    <w:rsid w:val="00C21ACF"/>
    <w:rsid w:val="00C22C8B"/>
    <w:rsid w:val="00C22DD7"/>
    <w:rsid w:val="00C22ED7"/>
    <w:rsid w:val="00C25BA3"/>
    <w:rsid w:val="00C2607F"/>
    <w:rsid w:val="00C26333"/>
    <w:rsid w:val="00C2683D"/>
    <w:rsid w:val="00C26848"/>
    <w:rsid w:val="00C27379"/>
    <w:rsid w:val="00C27D87"/>
    <w:rsid w:val="00C30724"/>
    <w:rsid w:val="00C315D0"/>
    <w:rsid w:val="00C31C09"/>
    <w:rsid w:val="00C32EB0"/>
    <w:rsid w:val="00C33469"/>
    <w:rsid w:val="00C33792"/>
    <w:rsid w:val="00C344AD"/>
    <w:rsid w:val="00C34BE6"/>
    <w:rsid w:val="00C34FC9"/>
    <w:rsid w:val="00C35C9A"/>
    <w:rsid w:val="00C36C19"/>
    <w:rsid w:val="00C3721F"/>
    <w:rsid w:val="00C37EAC"/>
    <w:rsid w:val="00C404D5"/>
    <w:rsid w:val="00C4070F"/>
    <w:rsid w:val="00C40E28"/>
    <w:rsid w:val="00C40EEA"/>
    <w:rsid w:val="00C40F61"/>
    <w:rsid w:val="00C41134"/>
    <w:rsid w:val="00C429FB"/>
    <w:rsid w:val="00C47649"/>
    <w:rsid w:val="00C47BCA"/>
    <w:rsid w:val="00C50E1F"/>
    <w:rsid w:val="00C51101"/>
    <w:rsid w:val="00C512B4"/>
    <w:rsid w:val="00C516D4"/>
    <w:rsid w:val="00C5188F"/>
    <w:rsid w:val="00C51912"/>
    <w:rsid w:val="00C51B79"/>
    <w:rsid w:val="00C51BE1"/>
    <w:rsid w:val="00C52587"/>
    <w:rsid w:val="00C52738"/>
    <w:rsid w:val="00C5311D"/>
    <w:rsid w:val="00C53863"/>
    <w:rsid w:val="00C54AC7"/>
    <w:rsid w:val="00C56CAD"/>
    <w:rsid w:val="00C57B11"/>
    <w:rsid w:val="00C62028"/>
    <w:rsid w:val="00C6287A"/>
    <w:rsid w:val="00C64DD4"/>
    <w:rsid w:val="00C6574E"/>
    <w:rsid w:val="00C65D56"/>
    <w:rsid w:val="00C6647D"/>
    <w:rsid w:val="00C66722"/>
    <w:rsid w:val="00C66CB6"/>
    <w:rsid w:val="00C677B8"/>
    <w:rsid w:val="00C677F8"/>
    <w:rsid w:val="00C702FA"/>
    <w:rsid w:val="00C70BE7"/>
    <w:rsid w:val="00C71619"/>
    <w:rsid w:val="00C71638"/>
    <w:rsid w:val="00C727F5"/>
    <w:rsid w:val="00C73F5C"/>
    <w:rsid w:val="00C73F71"/>
    <w:rsid w:val="00C775DA"/>
    <w:rsid w:val="00C77845"/>
    <w:rsid w:val="00C80D12"/>
    <w:rsid w:val="00C814AB"/>
    <w:rsid w:val="00C82192"/>
    <w:rsid w:val="00C836E0"/>
    <w:rsid w:val="00C84BB1"/>
    <w:rsid w:val="00C86064"/>
    <w:rsid w:val="00C86107"/>
    <w:rsid w:val="00C86E0C"/>
    <w:rsid w:val="00C87E47"/>
    <w:rsid w:val="00C908B7"/>
    <w:rsid w:val="00C90A25"/>
    <w:rsid w:val="00C911B4"/>
    <w:rsid w:val="00C915A6"/>
    <w:rsid w:val="00C92835"/>
    <w:rsid w:val="00C928AC"/>
    <w:rsid w:val="00C93F0D"/>
    <w:rsid w:val="00C94C07"/>
    <w:rsid w:val="00C952D0"/>
    <w:rsid w:val="00C95AD7"/>
    <w:rsid w:val="00C95D2C"/>
    <w:rsid w:val="00C960B2"/>
    <w:rsid w:val="00C9662B"/>
    <w:rsid w:val="00C96F30"/>
    <w:rsid w:val="00C97B5F"/>
    <w:rsid w:val="00C97F1E"/>
    <w:rsid w:val="00CA0BF7"/>
    <w:rsid w:val="00CA1538"/>
    <w:rsid w:val="00CA39FD"/>
    <w:rsid w:val="00CA7050"/>
    <w:rsid w:val="00CB177D"/>
    <w:rsid w:val="00CB2165"/>
    <w:rsid w:val="00CB3402"/>
    <w:rsid w:val="00CB4471"/>
    <w:rsid w:val="00CB5DED"/>
    <w:rsid w:val="00CB652C"/>
    <w:rsid w:val="00CC1CF7"/>
    <w:rsid w:val="00CC2C46"/>
    <w:rsid w:val="00CC40C9"/>
    <w:rsid w:val="00CC4690"/>
    <w:rsid w:val="00CC47B9"/>
    <w:rsid w:val="00CC6EC9"/>
    <w:rsid w:val="00CC6ED4"/>
    <w:rsid w:val="00CC6EF2"/>
    <w:rsid w:val="00CD1ADC"/>
    <w:rsid w:val="00CD1FEF"/>
    <w:rsid w:val="00CD286A"/>
    <w:rsid w:val="00CD2CC6"/>
    <w:rsid w:val="00CD33E2"/>
    <w:rsid w:val="00CD4F06"/>
    <w:rsid w:val="00CD50DA"/>
    <w:rsid w:val="00CD7A46"/>
    <w:rsid w:val="00CD7BDD"/>
    <w:rsid w:val="00CE008B"/>
    <w:rsid w:val="00CE057D"/>
    <w:rsid w:val="00CE0993"/>
    <w:rsid w:val="00CE187E"/>
    <w:rsid w:val="00CE1AA2"/>
    <w:rsid w:val="00CE3447"/>
    <w:rsid w:val="00CE514F"/>
    <w:rsid w:val="00CE6B38"/>
    <w:rsid w:val="00CE6DCB"/>
    <w:rsid w:val="00CF0AC3"/>
    <w:rsid w:val="00CF1B68"/>
    <w:rsid w:val="00CF20E3"/>
    <w:rsid w:val="00CF264D"/>
    <w:rsid w:val="00CF2CA0"/>
    <w:rsid w:val="00CF2E65"/>
    <w:rsid w:val="00CF325A"/>
    <w:rsid w:val="00CF41C3"/>
    <w:rsid w:val="00CF4EA2"/>
    <w:rsid w:val="00CF6260"/>
    <w:rsid w:val="00CF6A22"/>
    <w:rsid w:val="00CF7347"/>
    <w:rsid w:val="00D00154"/>
    <w:rsid w:val="00D0101B"/>
    <w:rsid w:val="00D01CC0"/>
    <w:rsid w:val="00D0488E"/>
    <w:rsid w:val="00D07A5B"/>
    <w:rsid w:val="00D10FCB"/>
    <w:rsid w:val="00D12B56"/>
    <w:rsid w:val="00D1420D"/>
    <w:rsid w:val="00D15213"/>
    <w:rsid w:val="00D15AF1"/>
    <w:rsid w:val="00D15EB6"/>
    <w:rsid w:val="00D16652"/>
    <w:rsid w:val="00D17A29"/>
    <w:rsid w:val="00D20197"/>
    <w:rsid w:val="00D22C9C"/>
    <w:rsid w:val="00D232F3"/>
    <w:rsid w:val="00D239D6"/>
    <w:rsid w:val="00D24191"/>
    <w:rsid w:val="00D2542D"/>
    <w:rsid w:val="00D265CA"/>
    <w:rsid w:val="00D278E3"/>
    <w:rsid w:val="00D300C1"/>
    <w:rsid w:val="00D303F6"/>
    <w:rsid w:val="00D31798"/>
    <w:rsid w:val="00D31FEA"/>
    <w:rsid w:val="00D34899"/>
    <w:rsid w:val="00D34DC8"/>
    <w:rsid w:val="00D35B81"/>
    <w:rsid w:val="00D35D71"/>
    <w:rsid w:val="00D40073"/>
    <w:rsid w:val="00D41A7B"/>
    <w:rsid w:val="00D42485"/>
    <w:rsid w:val="00D43281"/>
    <w:rsid w:val="00D43CD7"/>
    <w:rsid w:val="00D45889"/>
    <w:rsid w:val="00D459FA"/>
    <w:rsid w:val="00D46483"/>
    <w:rsid w:val="00D46D9E"/>
    <w:rsid w:val="00D505A4"/>
    <w:rsid w:val="00D506F7"/>
    <w:rsid w:val="00D516A6"/>
    <w:rsid w:val="00D52B5E"/>
    <w:rsid w:val="00D52FA3"/>
    <w:rsid w:val="00D5438A"/>
    <w:rsid w:val="00D55906"/>
    <w:rsid w:val="00D55A1D"/>
    <w:rsid w:val="00D57547"/>
    <w:rsid w:val="00D57A7F"/>
    <w:rsid w:val="00D6251E"/>
    <w:rsid w:val="00D6490B"/>
    <w:rsid w:val="00D66277"/>
    <w:rsid w:val="00D67496"/>
    <w:rsid w:val="00D67765"/>
    <w:rsid w:val="00D67A3F"/>
    <w:rsid w:val="00D7086A"/>
    <w:rsid w:val="00D72B84"/>
    <w:rsid w:val="00D7342E"/>
    <w:rsid w:val="00D74633"/>
    <w:rsid w:val="00D81A13"/>
    <w:rsid w:val="00D81B10"/>
    <w:rsid w:val="00D82C03"/>
    <w:rsid w:val="00D83C39"/>
    <w:rsid w:val="00D84414"/>
    <w:rsid w:val="00D84D9E"/>
    <w:rsid w:val="00D87A1D"/>
    <w:rsid w:val="00D87D14"/>
    <w:rsid w:val="00D936EB"/>
    <w:rsid w:val="00D937E7"/>
    <w:rsid w:val="00D94EC2"/>
    <w:rsid w:val="00D95263"/>
    <w:rsid w:val="00D9571C"/>
    <w:rsid w:val="00D95B5B"/>
    <w:rsid w:val="00D97C16"/>
    <w:rsid w:val="00DA0CDC"/>
    <w:rsid w:val="00DA0EBD"/>
    <w:rsid w:val="00DA2266"/>
    <w:rsid w:val="00DA2B66"/>
    <w:rsid w:val="00DA7670"/>
    <w:rsid w:val="00DB07EB"/>
    <w:rsid w:val="00DB09FD"/>
    <w:rsid w:val="00DB103E"/>
    <w:rsid w:val="00DB1A6A"/>
    <w:rsid w:val="00DB27BD"/>
    <w:rsid w:val="00DB4F68"/>
    <w:rsid w:val="00DB6902"/>
    <w:rsid w:val="00DB69C1"/>
    <w:rsid w:val="00DB73E2"/>
    <w:rsid w:val="00DC1594"/>
    <w:rsid w:val="00DC17E0"/>
    <w:rsid w:val="00DC4E89"/>
    <w:rsid w:val="00DD04ED"/>
    <w:rsid w:val="00DD107C"/>
    <w:rsid w:val="00DD5D6B"/>
    <w:rsid w:val="00DE071A"/>
    <w:rsid w:val="00DE1418"/>
    <w:rsid w:val="00DE2777"/>
    <w:rsid w:val="00DE29D7"/>
    <w:rsid w:val="00DE2F97"/>
    <w:rsid w:val="00DE3B06"/>
    <w:rsid w:val="00DE42AE"/>
    <w:rsid w:val="00DE7277"/>
    <w:rsid w:val="00DE7BB6"/>
    <w:rsid w:val="00DF0DE4"/>
    <w:rsid w:val="00DF1B53"/>
    <w:rsid w:val="00DF1FFB"/>
    <w:rsid w:val="00DF2374"/>
    <w:rsid w:val="00DF285C"/>
    <w:rsid w:val="00DF39A4"/>
    <w:rsid w:val="00DF3DE6"/>
    <w:rsid w:val="00DF57F7"/>
    <w:rsid w:val="00DF5F75"/>
    <w:rsid w:val="00DF67E3"/>
    <w:rsid w:val="00DF7001"/>
    <w:rsid w:val="00DF7055"/>
    <w:rsid w:val="00DF75E5"/>
    <w:rsid w:val="00E01FA7"/>
    <w:rsid w:val="00E0250A"/>
    <w:rsid w:val="00E02C98"/>
    <w:rsid w:val="00E074B1"/>
    <w:rsid w:val="00E104DC"/>
    <w:rsid w:val="00E109FB"/>
    <w:rsid w:val="00E10CB1"/>
    <w:rsid w:val="00E113C1"/>
    <w:rsid w:val="00E11F2B"/>
    <w:rsid w:val="00E12DD0"/>
    <w:rsid w:val="00E13692"/>
    <w:rsid w:val="00E13C9C"/>
    <w:rsid w:val="00E14ACA"/>
    <w:rsid w:val="00E16151"/>
    <w:rsid w:val="00E17262"/>
    <w:rsid w:val="00E17658"/>
    <w:rsid w:val="00E205F9"/>
    <w:rsid w:val="00E20A37"/>
    <w:rsid w:val="00E20CD6"/>
    <w:rsid w:val="00E216CD"/>
    <w:rsid w:val="00E220C7"/>
    <w:rsid w:val="00E237B9"/>
    <w:rsid w:val="00E24AF9"/>
    <w:rsid w:val="00E258C3"/>
    <w:rsid w:val="00E261A5"/>
    <w:rsid w:val="00E26722"/>
    <w:rsid w:val="00E278DE"/>
    <w:rsid w:val="00E27D1A"/>
    <w:rsid w:val="00E319BE"/>
    <w:rsid w:val="00E328F4"/>
    <w:rsid w:val="00E34169"/>
    <w:rsid w:val="00E3458A"/>
    <w:rsid w:val="00E34D14"/>
    <w:rsid w:val="00E4065E"/>
    <w:rsid w:val="00E42450"/>
    <w:rsid w:val="00E42A92"/>
    <w:rsid w:val="00E44C44"/>
    <w:rsid w:val="00E45802"/>
    <w:rsid w:val="00E46EAC"/>
    <w:rsid w:val="00E471E8"/>
    <w:rsid w:val="00E53DF2"/>
    <w:rsid w:val="00E54529"/>
    <w:rsid w:val="00E570AF"/>
    <w:rsid w:val="00E578EF"/>
    <w:rsid w:val="00E57B89"/>
    <w:rsid w:val="00E57E6B"/>
    <w:rsid w:val="00E60409"/>
    <w:rsid w:val="00E644C5"/>
    <w:rsid w:val="00E64E9B"/>
    <w:rsid w:val="00E6508B"/>
    <w:rsid w:val="00E661BE"/>
    <w:rsid w:val="00E66356"/>
    <w:rsid w:val="00E670B8"/>
    <w:rsid w:val="00E676D8"/>
    <w:rsid w:val="00E67F6F"/>
    <w:rsid w:val="00E712B7"/>
    <w:rsid w:val="00E71DDB"/>
    <w:rsid w:val="00E74314"/>
    <w:rsid w:val="00E753FF"/>
    <w:rsid w:val="00E754CE"/>
    <w:rsid w:val="00E76CA2"/>
    <w:rsid w:val="00E80C53"/>
    <w:rsid w:val="00E80E49"/>
    <w:rsid w:val="00E81BE5"/>
    <w:rsid w:val="00E825AF"/>
    <w:rsid w:val="00E82E1D"/>
    <w:rsid w:val="00E84C7A"/>
    <w:rsid w:val="00E85A94"/>
    <w:rsid w:val="00E86CC5"/>
    <w:rsid w:val="00E9168C"/>
    <w:rsid w:val="00E92A5A"/>
    <w:rsid w:val="00E92CA4"/>
    <w:rsid w:val="00EA02A9"/>
    <w:rsid w:val="00EA1D47"/>
    <w:rsid w:val="00EA2452"/>
    <w:rsid w:val="00EA26D8"/>
    <w:rsid w:val="00EA3F27"/>
    <w:rsid w:val="00EA595B"/>
    <w:rsid w:val="00EA5A19"/>
    <w:rsid w:val="00EA67E9"/>
    <w:rsid w:val="00EB047D"/>
    <w:rsid w:val="00EB069D"/>
    <w:rsid w:val="00EB3BE1"/>
    <w:rsid w:val="00EC1546"/>
    <w:rsid w:val="00EC2A49"/>
    <w:rsid w:val="00EC3137"/>
    <w:rsid w:val="00EC3F10"/>
    <w:rsid w:val="00EC4C73"/>
    <w:rsid w:val="00EC5D07"/>
    <w:rsid w:val="00EC625E"/>
    <w:rsid w:val="00EC6BB1"/>
    <w:rsid w:val="00EC76A8"/>
    <w:rsid w:val="00ED0D06"/>
    <w:rsid w:val="00ED0D65"/>
    <w:rsid w:val="00ED0E3B"/>
    <w:rsid w:val="00ED1857"/>
    <w:rsid w:val="00ED232B"/>
    <w:rsid w:val="00ED4802"/>
    <w:rsid w:val="00ED54C3"/>
    <w:rsid w:val="00ED67A0"/>
    <w:rsid w:val="00ED6AA3"/>
    <w:rsid w:val="00EE01AB"/>
    <w:rsid w:val="00EE1CCB"/>
    <w:rsid w:val="00EE2B2A"/>
    <w:rsid w:val="00EE2BCD"/>
    <w:rsid w:val="00EE2C7D"/>
    <w:rsid w:val="00EE3A8E"/>
    <w:rsid w:val="00EE4157"/>
    <w:rsid w:val="00EE44F8"/>
    <w:rsid w:val="00EE64BD"/>
    <w:rsid w:val="00EE71DE"/>
    <w:rsid w:val="00EF1690"/>
    <w:rsid w:val="00EF28AF"/>
    <w:rsid w:val="00EF3622"/>
    <w:rsid w:val="00EF43E8"/>
    <w:rsid w:val="00EF58D4"/>
    <w:rsid w:val="00EF5B06"/>
    <w:rsid w:val="00EF5B3E"/>
    <w:rsid w:val="00EF6237"/>
    <w:rsid w:val="00EF6674"/>
    <w:rsid w:val="00EF6812"/>
    <w:rsid w:val="00EF687E"/>
    <w:rsid w:val="00EF6C93"/>
    <w:rsid w:val="00F06417"/>
    <w:rsid w:val="00F0669C"/>
    <w:rsid w:val="00F07C20"/>
    <w:rsid w:val="00F07DE1"/>
    <w:rsid w:val="00F07E1A"/>
    <w:rsid w:val="00F13D85"/>
    <w:rsid w:val="00F13F74"/>
    <w:rsid w:val="00F15281"/>
    <w:rsid w:val="00F15730"/>
    <w:rsid w:val="00F16EF1"/>
    <w:rsid w:val="00F213DC"/>
    <w:rsid w:val="00F22464"/>
    <w:rsid w:val="00F2323B"/>
    <w:rsid w:val="00F232C7"/>
    <w:rsid w:val="00F23D87"/>
    <w:rsid w:val="00F26114"/>
    <w:rsid w:val="00F27066"/>
    <w:rsid w:val="00F27AAB"/>
    <w:rsid w:val="00F27C4E"/>
    <w:rsid w:val="00F30B4C"/>
    <w:rsid w:val="00F31277"/>
    <w:rsid w:val="00F31A53"/>
    <w:rsid w:val="00F31BED"/>
    <w:rsid w:val="00F31FB6"/>
    <w:rsid w:val="00F321D5"/>
    <w:rsid w:val="00F32354"/>
    <w:rsid w:val="00F3286F"/>
    <w:rsid w:val="00F346C4"/>
    <w:rsid w:val="00F34F56"/>
    <w:rsid w:val="00F36582"/>
    <w:rsid w:val="00F378F8"/>
    <w:rsid w:val="00F408CD"/>
    <w:rsid w:val="00F40A71"/>
    <w:rsid w:val="00F42F21"/>
    <w:rsid w:val="00F43059"/>
    <w:rsid w:val="00F436AC"/>
    <w:rsid w:val="00F43EC1"/>
    <w:rsid w:val="00F450AA"/>
    <w:rsid w:val="00F45410"/>
    <w:rsid w:val="00F4655E"/>
    <w:rsid w:val="00F465F7"/>
    <w:rsid w:val="00F46BA5"/>
    <w:rsid w:val="00F505CB"/>
    <w:rsid w:val="00F52A06"/>
    <w:rsid w:val="00F5391A"/>
    <w:rsid w:val="00F55D80"/>
    <w:rsid w:val="00F56B78"/>
    <w:rsid w:val="00F56C6F"/>
    <w:rsid w:val="00F609CB"/>
    <w:rsid w:val="00F625AC"/>
    <w:rsid w:val="00F62C69"/>
    <w:rsid w:val="00F638C2"/>
    <w:rsid w:val="00F642B6"/>
    <w:rsid w:val="00F64804"/>
    <w:rsid w:val="00F64C04"/>
    <w:rsid w:val="00F6599B"/>
    <w:rsid w:val="00F6624C"/>
    <w:rsid w:val="00F67723"/>
    <w:rsid w:val="00F67FD6"/>
    <w:rsid w:val="00F70AF1"/>
    <w:rsid w:val="00F7275F"/>
    <w:rsid w:val="00F73396"/>
    <w:rsid w:val="00F73404"/>
    <w:rsid w:val="00F738AE"/>
    <w:rsid w:val="00F7394C"/>
    <w:rsid w:val="00F73A8D"/>
    <w:rsid w:val="00F73C1A"/>
    <w:rsid w:val="00F743A3"/>
    <w:rsid w:val="00F77118"/>
    <w:rsid w:val="00F77348"/>
    <w:rsid w:val="00F800C0"/>
    <w:rsid w:val="00F8163D"/>
    <w:rsid w:val="00F835A0"/>
    <w:rsid w:val="00F83D20"/>
    <w:rsid w:val="00F83F17"/>
    <w:rsid w:val="00F850ED"/>
    <w:rsid w:val="00F8539A"/>
    <w:rsid w:val="00F8668E"/>
    <w:rsid w:val="00F86BF8"/>
    <w:rsid w:val="00F9096D"/>
    <w:rsid w:val="00F9295C"/>
    <w:rsid w:val="00F96050"/>
    <w:rsid w:val="00F965FA"/>
    <w:rsid w:val="00F977E0"/>
    <w:rsid w:val="00F97FD6"/>
    <w:rsid w:val="00FA019C"/>
    <w:rsid w:val="00FA0C8D"/>
    <w:rsid w:val="00FA1780"/>
    <w:rsid w:val="00FA3554"/>
    <w:rsid w:val="00FA43C4"/>
    <w:rsid w:val="00FA4626"/>
    <w:rsid w:val="00FA5764"/>
    <w:rsid w:val="00FA6224"/>
    <w:rsid w:val="00FA63A5"/>
    <w:rsid w:val="00FA6678"/>
    <w:rsid w:val="00FB05B9"/>
    <w:rsid w:val="00FB1405"/>
    <w:rsid w:val="00FB299B"/>
    <w:rsid w:val="00FB30BB"/>
    <w:rsid w:val="00FB35F2"/>
    <w:rsid w:val="00FB548A"/>
    <w:rsid w:val="00FC0835"/>
    <w:rsid w:val="00FC11DE"/>
    <w:rsid w:val="00FC1B80"/>
    <w:rsid w:val="00FC50D6"/>
    <w:rsid w:val="00FC6ABC"/>
    <w:rsid w:val="00FD1683"/>
    <w:rsid w:val="00FD18E2"/>
    <w:rsid w:val="00FD2736"/>
    <w:rsid w:val="00FD2AAE"/>
    <w:rsid w:val="00FD333B"/>
    <w:rsid w:val="00FD42A2"/>
    <w:rsid w:val="00FD4A26"/>
    <w:rsid w:val="00FD51BB"/>
    <w:rsid w:val="00FD5DC0"/>
    <w:rsid w:val="00FD74AB"/>
    <w:rsid w:val="00FD7648"/>
    <w:rsid w:val="00FD774B"/>
    <w:rsid w:val="00FE5396"/>
    <w:rsid w:val="00FE53EF"/>
    <w:rsid w:val="00FE6B48"/>
    <w:rsid w:val="00FF024C"/>
    <w:rsid w:val="00FF143E"/>
    <w:rsid w:val="00FF1B2C"/>
    <w:rsid w:val="00FF37CC"/>
    <w:rsid w:val="00FF49B1"/>
    <w:rsid w:val="00FF6767"/>
    <w:rsid w:val="00FF67EB"/>
    <w:rsid w:val="0121EE2E"/>
    <w:rsid w:val="01BAF477"/>
    <w:rsid w:val="04A496E3"/>
    <w:rsid w:val="0542CD57"/>
    <w:rsid w:val="0585B485"/>
    <w:rsid w:val="05B1C56E"/>
    <w:rsid w:val="06128CB1"/>
    <w:rsid w:val="0632788A"/>
    <w:rsid w:val="0635D5F4"/>
    <w:rsid w:val="067DE4BD"/>
    <w:rsid w:val="07475F63"/>
    <w:rsid w:val="09F77241"/>
    <w:rsid w:val="0A3CD870"/>
    <w:rsid w:val="0ABF949A"/>
    <w:rsid w:val="0AE77426"/>
    <w:rsid w:val="0B47421F"/>
    <w:rsid w:val="0D0EF99C"/>
    <w:rsid w:val="0DCE0BD8"/>
    <w:rsid w:val="0EC002E5"/>
    <w:rsid w:val="1015150E"/>
    <w:rsid w:val="119DC0E9"/>
    <w:rsid w:val="12F68C4B"/>
    <w:rsid w:val="159FD814"/>
    <w:rsid w:val="1603AEE4"/>
    <w:rsid w:val="16E5AFFB"/>
    <w:rsid w:val="190B6346"/>
    <w:rsid w:val="194EE249"/>
    <w:rsid w:val="196086DF"/>
    <w:rsid w:val="1CAF47FA"/>
    <w:rsid w:val="1E70E0EE"/>
    <w:rsid w:val="21BDB231"/>
    <w:rsid w:val="22CEC48F"/>
    <w:rsid w:val="241F5203"/>
    <w:rsid w:val="24642330"/>
    <w:rsid w:val="2499D369"/>
    <w:rsid w:val="249BF7A1"/>
    <w:rsid w:val="26C810D6"/>
    <w:rsid w:val="291618A9"/>
    <w:rsid w:val="2B311FA0"/>
    <w:rsid w:val="2CEECB79"/>
    <w:rsid w:val="2F0F2CE3"/>
    <w:rsid w:val="2F7E8787"/>
    <w:rsid w:val="312A6EBD"/>
    <w:rsid w:val="31314208"/>
    <w:rsid w:val="3508B3E6"/>
    <w:rsid w:val="3A392509"/>
    <w:rsid w:val="3A7AD5B1"/>
    <w:rsid w:val="3B7199C9"/>
    <w:rsid w:val="3CF49A60"/>
    <w:rsid w:val="3DC4D09A"/>
    <w:rsid w:val="3E59A89A"/>
    <w:rsid w:val="3EDA8595"/>
    <w:rsid w:val="3F523804"/>
    <w:rsid w:val="3FC71AB3"/>
    <w:rsid w:val="411352B4"/>
    <w:rsid w:val="413437F4"/>
    <w:rsid w:val="42D7B45B"/>
    <w:rsid w:val="42D83E81"/>
    <w:rsid w:val="4655AB8A"/>
    <w:rsid w:val="46A407BC"/>
    <w:rsid w:val="47517939"/>
    <w:rsid w:val="475569AA"/>
    <w:rsid w:val="4962AD96"/>
    <w:rsid w:val="49F48545"/>
    <w:rsid w:val="4CA29BF6"/>
    <w:rsid w:val="4FD8478A"/>
    <w:rsid w:val="5019D9C7"/>
    <w:rsid w:val="50E84B09"/>
    <w:rsid w:val="5188CBED"/>
    <w:rsid w:val="53660DA0"/>
    <w:rsid w:val="54B88441"/>
    <w:rsid w:val="54E8DB06"/>
    <w:rsid w:val="56098A29"/>
    <w:rsid w:val="56B35C40"/>
    <w:rsid w:val="580CF33A"/>
    <w:rsid w:val="5AAEB4EE"/>
    <w:rsid w:val="5BE7F13D"/>
    <w:rsid w:val="5C4BDB21"/>
    <w:rsid w:val="5E788BE7"/>
    <w:rsid w:val="5ED7F086"/>
    <w:rsid w:val="6271250B"/>
    <w:rsid w:val="631E97BA"/>
    <w:rsid w:val="6515C0ED"/>
    <w:rsid w:val="653DCCA4"/>
    <w:rsid w:val="65412135"/>
    <w:rsid w:val="65EFDE96"/>
    <w:rsid w:val="661C7FAB"/>
    <w:rsid w:val="6885CF84"/>
    <w:rsid w:val="691AA0AA"/>
    <w:rsid w:val="69551250"/>
    <w:rsid w:val="6B768E25"/>
    <w:rsid w:val="6D37F246"/>
    <w:rsid w:val="6E131165"/>
    <w:rsid w:val="6F74AB19"/>
    <w:rsid w:val="7072EFA8"/>
    <w:rsid w:val="70F50D30"/>
    <w:rsid w:val="7127C701"/>
    <w:rsid w:val="75937C28"/>
    <w:rsid w:val="75D69A64"/>
    <w:rsid w:val="765CAEE2"/>
    <w:rsid w:val="7662F002"/>
    <w:rsid w:val="78D3B121"/>
    <w:rsid w:val="7A31A1D5"/>
    <w:rsid w:val="7B6D6A6C"/>
    <w:rsid w:val="7E381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B90A"/>
  <w15:chartTrackingRefBased/>
  <w15:docId w15:val="{45564381-2528-4C80-A998-943C7079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2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EF"/>
    <w:pPr>
      <w:ind w:left="720"/>
      <w:contextualSpacing/>
    </w:pPr>
  </w:style>
  <w:style w:type="character" w:styleId="CommentReference">
    <w:name w:val="annotation reference"/>
    <w:basedOn w:val="DefaultParagraphFont"/>
    <w:uiPriority w:val="99"/>
    <w:semiHidden/>
    <w:unhideWhenUsed/>
    <w:rsid w:val="00830F9A"/>
    <w:rPr>
      <w:sz w:val="16"/>
      <w:szCs w:val="16"/>
    </w:rPr>
  </w:style>
  <w:style w:type="paragraph" w:styleId="CommentText">
    <w:name w:val="annotation text"/>
    <w:basedOn w:val="Normal"/>
    <w:link w:val="CommentTextChar"/>
    <w:uiPriority w:val="99"/>
    <w:semiHidden/>
    <w:unhideWhenUsed/>
    <w:rsid w:val="00830F9A"/>
    <w:pPr>
      <w:spacing w:line="240" w:lineRule="auto"/>
    </w:pPr>
    <w:rPr>
      <w:sz w:val="20"/>
      <w:szCs w:val="20"/>
    </w:rPr>
  </w:style>
  <w:style w:type="character" w:customStyle="1" w:styleId="CommentTextChar">
    <w:name w:val="Comment Text Char"/>
    <w:basedOn w:val="DefaultParagraphFont"/>
    <w:link w:val="CommentText"/>
    <w:uiPriority w:val="99"/>
    <w:semiHidden/>
    <w:rsid w:val="00830F9A"/>
    <w:rPr>
      <w:sz w:val="20"/>
      <w:szCs w:val="20"/>
    </w:rPr>
  </w:style>
  <w:style w:type="paragraph" w:styleId="CommentSubject">
    <w:name w:val="annotation subject"/>
    <w:basedOn w:val="CommentText"/>
    <w:next w:val="CommentText"/>
    <w:link w:val="CommentSubjectChar"/>
    <w:uiPriority w:val="99"/>
    <w:semiHidden/>
    <w:unhideWhenUsed/>
    <w:rsid w:val="00830F9A"/>
    <w:rPr>
      <w:b/>
      <w:bCs/>
    </w:rPr>
  </w:style>
  <w:style w:type="character" w:customStyle="1" w:styleId="CommentSubjectChar">
    <w:name w:val="Comment Subject Char"/>
    <w:basedOn w:val="CommentTextChar"/>
    <w:link w:val="CommentSubject"/>
    <w:uiPriority w:val="99"/>
    <w:semiHidden/>
    <w:rsid w:val="00830F9A"/>
    <w:rPr>
      <w:b/>
      <w:bCs/>
      <w:sz w:val="20"/>
      <w:szCs w:val="20"/>
    </w:rPr>
  </w:style>
  <w:style w:type="paragraph" w:styleId="BalloonText">
    <w:name w:val="Balloon Text"/>
    <w:basedOn w:val="Normal"/>
    <w:link w:val="BalloonTextChar"/>
    <w:uiPriority w:val="99"/>
    <w:semiHidden/>
    <w:unhideWhenUsed/>
    <w:rsid w:val="0083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9A"/>
    <w:rPr>
      <w:rFonts w:ascii="Segoe UI" w:hAnsi="Segoe UI" w:cs="Segoe UI"/>
      <w:sz w:val="18"/>
      <w:szCs w:val="18"/>
    </w:rPr>
  </w:style>
  <w:style w:type="paragraph" w:styleId="Header">
    <w:name w:val="header"/>
    <w:basedOn w:val="Normal"/>
    <w:link w:val="HeaderChar"/>
    <w:uiPriority w:val="99"/>
    <w:unhideWhenUsed/>
    <w:rsid w:val="00AA0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CB0"/>
  </w:style>
  <w:style w:type="paragraph" w:styleId="Footer">
    <w:name w:val="footer"/>
    <w:basedOn w:val="Normal"/>
    <w:link w:val="FooterChar"/>
    <w:uiPriority w:val="99"/>
    <w:unhideWhenUsed/>
    <w:rsid w:val="00AA0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CB0"/>
  </w:style>
  <w:style w:type="paragraph" w:styleId="Revision">
    <w:name w:val="Revision"/>
    <w:hidden/>
    <w:uiPriority w:val="99"/>
    <w:semiHidden/>
    <w:rsid w:val="008F191F"/>
    <w:pPr>
      <w:spacing w:after="0" w:line="240" w:lineRule="auto"/>
    </w:pPr>
  </w:style>
  <w:style w:type="table" w:styleId="TableGrid">
    <w:name w:val="Table Grid"/>
    <w:basedOn w:val="TableNormal"/>
    <w:uiPriority w:val="39"/>
    <w:rsid w:val="00721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4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8A"/>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11444"/>
  </w:style>
  <w:style w:type="character" w:styleId="Hyperlink">
    <w:name w:val="Hyperlink"/>
    <w:basedOn w:val="DefaultParagraphFont"/>
    <w:uiPriority w:val="99"/>
    <w:unhideWhenUsed/>
    <w:rsid w:val="00576FCD"/>
    <w:rPr>
      <w:color w:val="0563C1" w:themeColor="hyperlink"/>
      <w:u w:val="single"/>
    </w:rPr>
  </w:style>
  <w:style w:type="character" w:styleId="UnresolvedMention">
    <w:name w:val="Unresolved Mention"/>
    <w:basedOn w:val="DefaultParagraphFont"/>
    <w:uiPriority w:val="99"/>
    <w:semiHidden/>
    <w:unhideWhenUsed/>
    <w:rsid w:val="00576FCD"/>
    <w:rPr>
      <w:color w:val="605E5C"/>
      <w:shd w:val="clear" w:color="auto" w:fill="E1DFDD"/>
    </w:rPr>
  </w:style>
  <w:style w:type="character" w:styleId="Strong">
    <w:name w:val="Strong"/>
    <w:basedOn w:val="DefaultParagraphFont"/>
    <w:uiPriority w:val="22"/>
    <w:qFormat/>
    <w:rsid w:val="007E3E1C"/>
    <w:rPr>
      <w:b/>
      <w:bCs/>
    </w:rPr>
  </w:style>
  <w:style w:type="paragraph" w:styleId="FootnoteText">
    <w:name w:val="footnote text"/>
    <w:basedOn w:val="Normal"/>
    <w:link w:val="FootnoteTextChar"/>
    <w:uiPriority w:val="99"/>
    <w:semiHidden/>
    <w:unhideWhenUsed/>
    <w:rsid w:val="002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998"/>
    <w:rPr>
      <w:sz w:val="20"/>
      <w:szCs w:val="20"/>
    </w:rPr>
  </w:style>
  <w:style w:type="character" w:styleId="FootnoteReference">
    <w:name w:val="footnote reference"/>
    <w:basedOn w:val="DefaultParagraphFont"/>
    <w:uiPriority w:val="99"/>
    <w:semiHidden/>
    <w:unhideWhenUsed/>
    <w:rsid w:val="00231998"/>
    <w:rPr>
      <w:vertAlign w:val="superscript"/>
    </w:rPr>
  </w:style>
  <w:style w:type="character" w:customStyle="1" w:styleId="Heading3Char">
    <w:name w:val="Heading 3 Char"/>
    <w:basedOn w:val="DefaultParagraphFont"/>
    <w:link w:val="Heading3"/>
    <w:uiPriority w:val="9"/>
    <w:semiHidden/>
    <w:rsid w:val="007D22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6193">
      <w:bodyDiv w:val="1"/>
      <w:marLeft w:val="0"/>
      <w:marRight w:val="0"/>
      <w:marTop w:val="0"/>
      <w:marBottom w:val="0"/>
      <w:divBdr>
        <w:top w:val="none" w:sz="0" w:space="0" w:color="auto"/>
        <w:left w:val="none" w:sz="0" w:space="0" w:color="auto"/>
        <w:bottom w:val="none" w:sz="0" w:space="0" w:color="auto"/>
        <w:right w:val="none" w:sz="0" w:space="0" w:color="auto"/>
      </w:divBdr>
      <w:divsChild>
        <w:div w:id="1855073807">
          <w:marLeft w:val="0"/>
          <w:marRight w:val="0"/>
          <w:marTop w:val="0"/>
          <w:marBottom w:val="0"/>
          <w:divBdr>
            <w:top w:val="none" w:sz="0" w:space="0" w:color="auto"/>
            <w:left w:val="none" w:sz="0" w:space="0" w:color="auto"/>
            <w:bottom w:val="none" w:sz="0" w:space="0" w:color="auto"/>
            <w:right w:val="none" w:sz="0" w:space="0" w:color="auto"/>
          </w:divBdr>
          <w:divsChild>
            <w:div w:id="598954610">
              <w:marLeft w:val="0"/>
              <w:marRight w:val="0"/>
              <w:marTop w:val="0"/>
              <w:marBottom w:val="0"/>
              <w:divBdr>
                <w:top w:val="none" w:sz="0" w:space="0" w:color="auto"/>
                <w:left w:val="none" w:sz="0" w:space="0" w:color="auto"/>
                <w:bottom w:val="none" w:sz="0" w:space="0" w:color="auto"/>
                <w:right w:val="none" w:sz="0" w:space="0" w:color="auto"/>
              </w:divBdr>
              <w:divsChild>
                <w:div w:id="2044595582">
                  <w:marLeft w:val="0"/>
                  <w:marRight w:val="0"/>
                  <w:marTop w:val="0"/>
                  <w:marBottom w:val="0"/>
                  <w:divBdr>
                    <w:top w:val="none" w:sz="0" w:space="0" w:color="auto"/>
                    <w:left w:val="none" w:sz="0" w:space="0" w:color="auto"/>
                    <w:bottom w:val="none" w:sz="0" w:space="0" w:color="auto"/>
                    <w:right w:val="none" w:sz="0" w:space="0" w:color="auto"/>
                  </w:divBdr>
                  <w:divsChild>
                    <w:div w:id="9139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4198">
      <w:bodyDiv w:val="1"/>
      <w:marLeft w:val="0"/>
      <w:marRight w:val="0"/>
      <w:marTop w:val="0"/>
      <w:marBottom w:val="0"/>
      <w:divBdr>
        <w:top w:val="none" w:sz="0" w:space="0" w:color="auto"/>
        <w:left w:val="none" w:sz="0" w:space="0" w:color="auto"/>
        <w:bottom w:val="none" w:sz="0" w:space="0" w:color="auto"/>
        <w:right w:val="none" w:sz="0" w:space="0" w:color="auto"/>
      </w:divBdr>
    </w:div>
    <w:div w:id="983434608">
      <w:bodyDiv w:val="1"/>
      <w:marLeft w:val="0"/>
      <w:marRight w:val="0"/>
      <w:marTop w:val="0"/>
      <w:marBottom w:val="0"/>
      <w:divBdr>
        <w:top w:val="none" w:sz="0" w:space="0" w:color="auto"/>
        <w:left w:val="none" w:sz="0" w:space="0" w:color="auto"/>
        <w:bottom w:val="none" w:sz="0" w:space="0" w:color="auto"/>
        <w:right w:val="none" w:sz="0" w:space="0" w:color="auto"/>
      </w:divBdr>
    </w:div>
    <w:div w:id="1069352183">
      <w:bodyDiv w:val="1"/>
      <w:marLeft w:val="0"/>
      <w:marRight w:val="0"/>
      <w:marTop w:val="0"/>
      <w:marBottom w:val="0"/>
      <w:divBdr>
        <w:top w:val="none" w:sz="0" w:space="0" w:color="auto"/>
        <w:left w:val="none" w:sz="0" w:space="0" w:color="auto"/>
        <w:bottom w:val="none" w:sz="0" w:space="0" w:color="auto"/>
        <w:right w:val="none" w:sz="0" w:space="0" w:color="auto"/>
      </w:divBdr>
      <w:divsChild>
        <w:div w:id="247229095">
          <w:marLeft w:val="0"/>
          <w:marRight w:val="0"/>
          <w:marTop w:val="0"/>
          <w:marBottom w:val="0"/>
          <w:divBdr>
            <w:top w:val="none" w:sz="0" w:space="0" w:color="auto"/>
            <w:left w:val="none" w:sz="0" w:space="0" w:color="auto"/>
            <w:bottom w:val="none" w:sz="0" w:space="0" w:color="auto"/>
            <w:right w:val="none" w:sz="0" w:space="0" w:color="auto"/>
          </w:divBdr>
          <w:divsChild>
            <w:div w:id="933974302">
              <w:marLeft w:val="0"/>
              <w:marRight w:val="0"/>
              <w:marTop w:val="0"/>
              <w:marBottom w:val="0"/>
              <w:divBdr>
                <w:top w:val="none" w:sz="0" w:space="0" w:color="auto"/>
                <w:left w:val="none" w:sz="0" w:space="0" w:color="auto"/>
                <w:bottom w:val="none" w:sz="0" w:space="0" w:color="auto"/>
                <w:right w:val="none" w:sz="0" w:space="0" w:color="auto"/>
              </w:divBdr>
              <w:divsChild>
                <w:div w:id="7476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3877">
      <w:bodyDiv w:val="1"/>
      <w:marLeft w:val="0"/>
      <w:marRight w:val="0"/>
      <w:marTop w:val="0"/>
      <w:marBottom w:val="0"/>
      <w:divBdr>
        <w:top w:val="none" w:sz="0" w:space="0" w:color="auto"/>
        <w:left w:val="none" w:sz="0" w:space="0" w:color="auto"/>
        <w:bottom w:val="none" w:sz="0" w:space="0" w:color="auto"/>
        <w:right w:val="none" w:sz="0" w:space="0" w:color="auto"/>
      </w:divBdr>
    </w:div>
    <w:div w:id="1139572096">
      <w:bodyDiv w:val="1"/>
      <w:marLeft w:val="0"/>
      <w:marRight w:val="0"/>
      <w:marTop w:val="0"/>
      <w:marBottom w:val="0"/>
      <w:divBdr>
        <w:top w:val="none" w:sz="0" w:space="0" w:color="auto"/>
        <w:left w:val="none" w:sz="0" w:space="0" w:color="auto"/>
        <w:bottom w:val="none" w:sz="0" w:space="0" w:color="auto"/>
        <w:right w:val="none" w:sz="0" w:space="0" w:color="auto"/>
      </w:divBdr>
      <w:divsChild>
        <w:div w:id="2144613848">
          <w:marLeft w:val="0"/>
          <w:marRight w:val="0"/>
          <w:marTop w:val="0"/>
          <w:marBottom w:val="0"/>
          <w:divBdr>
            <w:top w:val="none" w:sz="0" w:space="0" w:color="auto"/>
            <w:left w:val="none" w:sz="0" w:space="0" w:color="auto"/>
            <w:bottom w:val="none" w:sz="0" w:space="0" w:color="auto"/>
            <w:right w:val="none" w:sz="0" w:space="0" w:color="auto"/>
          </w:divBdr>
          <w:divsChild>
            <w:div w:id="1996227397">
              <w:marLeft w:val="0"/>
              <w:marRight w:val="0"/>
              <w:marTop w:val="0"/>
              <w:marBottom w:val="0"/>
              <w:divBdr>
                <w:top w:val="none" w:sz="0" w:space="0" w:color="auto"/>
                <w:left w:val="none" w:sz="0" w:space="0" w:color="auto"/>
                <w:bottom w:val="none" w:sz="0" w:space="0" w:color="auto"/>
                <w:right w:val="none" w:sz="0" w:space="0" w:color="auto"/>
              </w:divBdr>
              <w:divsChild>
                <w:div w:id="1064835147">
                  <w:marLeft w:val="0"/>
                  <w:marRight w:val="0"/>
                  <w:marTop w:val="0"/>
                  <w:marBottom w:val="0"/>
                  <w:divBdr>
                    <w:top w:val="none" w:sz="0" w:space="0" w:color="auto"/>
                    <w:left w:val="none" w:sz="0" w:space="0" w:color="auto"/>
                    <w:bottom w:val="none" w:sz="0" w:space="0" w:color="auto"/>
                    <w:right w:val="none" w:sz="0" w:space="0" w:color="auto"/>
                  </w:divBdr>
                  <w:divsChild>
                    <w:div w:id="1924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29654">
      <w:bodyDiv w:val="1"/>
      <w:marLeft w:val="0"/>
      <w:marRight w:val="0"/>
      <w:marTop w:val="0"/>
      <w:marBottom w:val="0"/>
      <w:divBdr>
        <w:top w:val="none" w:sz="0" w:space="0" w:color="auto"/>
        <w:left w:val="none" w:sz="0" w:space="0" w:color="auto"/>
        <w:bottom w:val="none" w:sz="0" w:space="0" w:color="auto"/>
        <w:right w:val="none" w:sz="0" w:space="0" w:color="auto"/>
      </w:divBdr>
      <w:divsChild>
        <w:div w:id="775443264">
          <w:marLeft w:val="0"/>
          <w:marRight w:val="0"/>
          <w:marTop w:val="0"/>
          <w:marBottom w:val="0"/>
          <w:divBdr>
            <w:top w:val="none" w:sz="0" w:space="0" w:color="auto"/>
            <w:left w:val="none" w:sz="0" w:space="0" w:color="auto"/>
            <w:bottom w:val="none" w:sz="0" w:space="0" w:color="auto"/>
            <w:right w:val="none" w:sz="0" w:space="0" w:color="auto"/>
          </w:divBdr>
          <w:divsChild>
            <w:div w:id="485128225">
              <w:marLeft w:val="0"/>
              <w:marRight w:val="0"/>
              <w:marTop w:val="0"/>
              <w:marBottom w:val="0"/>
              <w:divBdr>
                <w:top w:val="none" w:sz="0" w:space="0" w:color="auto"/>
                <w:left w:val="none" w:sz="0" w:space="0" w:color="auto"/>
                <w:bottom w:val="none" w:sz="0" w:space="0" w:color="auto"/>
                <w:right w:val="none" w:sz="0" w:space="0" w:color="auto"/>
              </w:divBdr>
              <w:divsChild>
                <w:div w:id="287054277">
                  <w:marLeft w:val="0"/>
                  <w:marRight w:val="0"/>
                  <w:marTop w:val="0"/>
                  <w:marBottom w:val="0"/>
                  <w:divBdr>
                    <w:top w:val="none" w:sz="0" w:space="0" w:color="auto"/>
                    <w:left w:val="none" w:sz="0" w:space="0" w:color="auto"/>
                    <w:bottom w:val="none" w:sz="0" w:space="0" w:color="auto"/>
                    <w:right w:val="none" w:sz="0" w:space="0" w:color="auto"/>
                  </w:divBdr>
                  <w:divsChild>
                    <w:div w:id="432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3366">
      <w:bodyDiv w:val="1"/>
      <w:marLeft w:val="0"/>
      <w:marRight w:val="0"/>
      <w:marTop w:val="0"/>
      <w:marBottom w:val="0"/>
      <w:divBdr>
        <w:top w:val="none" w:sz="0" w:space="0" w:color="auto"/>
        <w:left w:val="none" w:sz="0" w:space="0" w:color="auto"/>
        <w:bottom w:val="none" w:sz="0" w:space="0" w:color="auto"/>
        <w:right w:val="none" w:sz="0" w:space="0" w:color="auto"/>
      </w:divBdr>
      <w:divsChild>
        <w:div w:id="521210763">
          <w:marLeft w:val="0"/>
          <w:marRight w:val="0"/>
          <w:marTop w:val="0"/>
          <w:marBottom w:val="0"/>
          <w:divBdr>
            <w:top w:val="none" w:sz="0" w:space="0" w:color="auto"/>
            <w:left w:val="none" w:sz="0" w:space="0" w:color="auto"/>
            <w:bottom w:val="none" w:sz="0" w:space="0" w:color="auto"/>
            <w:right w:val="none" w:sz="0" w:space="0" w:color="auto"/>
          </w:divBdr>
          <w:divsChild>
            <w:div w:id="258834305">
              <w:marLeft w:val="0"/>
              <w:marRight w:val="0"/>
              <w:marTop w:val="0"/>
              <w:marBottom w:val="0"/>
              <w:divBdr>
                <w:top w:val="none" w:sz="0" w:space="0" w:color="auto"/>
                <w:left w:val="none" w:sz="0" w:space="0" w:color="auto"/>
                <w:bottom w:val="none" w:sz="0" w:space="0" w:color="auto"/>
                <w:right w:val="none" w:sz="0" w:space="0" w:color="auto"/>
              </w:divBdr>
              <w:divsChild>
                <w:div w:id="860625842">
                  <w:marLeft w:val="0"/>
                  <w:marRight w:val="0"/>
                  <w:marTop w:val="0"/>
                  <w:marBottom w:val="0"/>
                  <w:divBdr>
                    <w:top w:val="none" w:sz="0" w:space="0" w:color="auto"/>
                    <w:left w:val="none" w:sz="0" w:space="0" w:color="auto"/>
                    <w:bottom w:val="none" w:sz="0" w:space="0" w:color="auto"/>
                    <w:right w:val="none" w:sz="0" w:space="0" w:color="auto"/>
                  </w:divBdr>
                  <w:divsChild>
                    <w:div w:id="1398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BE5E99095590498FB9FAFDD56D1F68" ma:contentTypeVersion="12" ma:contentTypeDescription="Create a new document." ma:contentTypeScope="" ma:versionID="9ea8a5d2e5e752c43221f8cce0adf310">
  <xsd:schema xmlns:xsd="http://www.w3.org/2001/XMLSchema" xmlns:xs="http://www.w3.org/2001/XMLSchema" xmlns:p="http://schemas.microsoft.com/office/2006/metadata/properties" xmlns:ns3="0c2c417d-3ca9-4133-8d41-136ced1690eb" xmlns:ns4="5668a3bb-2120-40c0-b744-d1cc28798bc9" targetNamespace="http://schemas.microsoft.com/office/2006/metadata/properties" ma:root="true" ma:fieldsID="d1273cc37b07eb902f37205f1c9ffb1a" ns3:_="" ns4:_="">
    <xsd:import namespace="0c2c417d-3ca9-4133-8d41-136ced1690eb"/>
    <xsd:import namespace="5668a3bb-2120-40c0-b744-d1cc28798b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c417d-3ca9-4133-8d41-136ced169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a3bb-2120-40c0-b744-d1cc28798b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1699C-6374-4A89-B669-AEE82D9C88CC}">
  <ds:schemaRefs>
    <ds:schemaRef ds:uri="http://schemas.microsoft.com/sharepoint/v3/contenttype/forms"/>
  </ds:schemaRefs>
</ds:datastoreItem>
</file>

<file path=customXml/itemProps2.xml><?xml version="1.0" encoding="utf-8"?>
<ds:datastoreItem xmlns:ds="http://schemas.openxmlformats.org/officeDocument/2006/customXml" ds:itemID="{0140F630-2CFF-4B2B-A11D-9FD9AB657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c417d-3ca9-4133-8d41-136ced1690eb"/>
    <ds:schemaRef ds:uri="5668a3bb-2120-40c0-b744-d1cc2879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5F925B-D14A-43A0-8686-2BC766D24A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9D3795-8E5C-498F-914D-B24D3622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11</Pages>
  <Words>5315</Words>
  <Characters>30302</Characters>
  <Application>Microsoft Office Word</Application>
  <DocSecurity>0</DocSecurity>
  <Lines>252</Lines>
  <Paragraphs>71</Paragraphs>
  <ScaleCrop>false</ScaleCrop>
  <Company/>
  <LinksUpToDate>false</LinksUpToDate>
  <CharactersWithSpaces>35546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257</cp:revision>
  <cp:lastPrinted>2020-05-03T16:47:00Z</cp:lastPrinted>
  <dcterms:created xsi:type="dcterms:W3CDTF">2020-05-07T10:59:00Z</dcterms:created>
  <dcterms:modified xsi:type="dcterms:W3CDTF">2020-05-10T11:21:00Z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0x01010013BE5E99095590498FB9FAFDD56D1F68</vt:lpwstr>
  </property>
</Properties>
</file>